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3462" w:rsidRDefault="00EE18E8">
      <w:pPr>
        <w:spacing w:line="200" w:lineRule="exact"/>
      </w:pPr>
      <w:r>
        <w:pict>
          <v:group id="_x0000_s1048" style="position:absolute;margin-left:0;margin-top:599.25pt;width:540.15pt;height:80.55pt;z-index:-251660288;mso-position-horizontal-relative:page;mso-position-vertical-relative:page" coordorigin=",11985" coordsize="10803,1611">
            <v:group id="_x0000_s1049" style="position:absolute;left:-1627;top:11995;width:12420;height:1591" coordorigin="-1627,11995" coordsize="12420,1591">
              <v:shape id="_x0000_s1052" style="position:absolute;left:-1627;top:11995;width:12420;height:1591" coordorigin="-1627,11995" coordsize="12420,1591" path="m10793,11995l,11995r,1591l10793,13586r,-1591xe" fillcolor="#ec7c30" stroked="f">
                <v:path arrowok="t"/>
              </v:shape>
              <v:group id="_x0000_s1050" style="position:absolute;left:533;top:12355;width:9245;height:871" coordorigin="533,12355" coordsize="9245,871">
                <v:shape id="_x0000_s1051" style="position:absolute;left:533;top:12355;width:9245;height:871" coordorigin="533,12355" coordsize="9245,871" path="m533,13226r9245,l9778,12355r-9245,l533,13226xe" fillcolor="#ec7c30" stroked="f">
                  <v:path arrowok="t"/>
                </v:shape>
              </v:group>
            </v:group>
            <w10:wrap anchorx="page" anchory="page"/>
          </v:group>
        </w:pic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47" type="#_x0000_t75" style="position:absolute;margin-left:-20.2pt;margin-top:57.95pt;width:636.2pt;height:527.5pt;z-index:-251661312;mso-position-horizontal-relative:page;mso-position-vertical-relative:page">
            <v:imagedata r:id="rId7" o:title=""/>
            <w10:wrap anchorx="page" anchory="page"/>
          </v:shape>
        </w:pict>
      </w:r>
    </w:p>
    <w:p w:rsidR="00143462" w:rsidRDefault="00143462">
      <w:pPr>
        <w:spacing w:line="200" w:lineRule="exact"/>
      </w:pPr>
    </w:p>
    <w:p w:rsidR="00143462" w:rsidRDefault="00143462">
      <w:pPr>
        <w:spacing w:line="200" w:lineRule="exact"/>
      </w:pPr>
    </w:p>
    <w:p w:rsidR="00143462" w:rsidRDefault="00143462">
      <w:pPr>
        <w:spacing w:line="200" w:lineRule="exact"/>
      </w:pPr>
    </w:p>
    <w:p w:rsidR="00143462" w:rsidRDefault="00143462">
      <w:pPr>
        <w:spacing w:line="200" w:lineRule="exact"/>
      </w:pPr>
    </w:p>
    <w:p w:rsidR="00143462" w:rsidRDefault="00143462">
      <w:pPr>
        <w:spacing w:line="200" w:lineRule="exact"/>
      </w:pPr>
    </w:p>
    <w:p w:rsidR="00143462" w:rsidRDefault="00143462">
      <w:pPr>
        <w:spacing w:line="200" w:lineRule="exact"/>
      </w:pPr>
    </w:p>
    <w:p w:rsidR="00143462" w:rsidRDefault="00143462">
      <w:pPr>
        <w:spacing w:line="200" w:lineRule="exact"/>
      </w:pPr>
    </w:p>
    <w:p w:rsidR="00143462" w:rsidRDefault="00143462">
      <w:pPr>
        <w:spacing w:line="200" w:lineRule="exact"/>
      </w:pPr>
    </w:p>
    <w:p w:rsidR="00143462" w:rsidRDefault="00143462">
      <w:pPr>
        <w:spacing w:line="200" w:lineRule="exact"/>
      </w:pPr>
    </w:p>
    <w:p w:rsidR="00143462" w:rsidRDefault="00143462">
      <w:pPr>
        <w:spacing w:line="200" w:lineRule="exact"/>
      </w:pPr>
    </w:p>
    <w:p w:rsidR="00143462" w:rsidRDefault="00143462">
      <w:pPr>
        <w:spacing w:line="200" w:lineRule="exact"/>
      </w:pPr>
    </w:p>
    <w:p w:rsidR="00143462" w:rsidRDefault="00143462">
      <w:pPr>
        <w:spacing w:line="200" w:lineRule="exact"/>
      </w:pPr>
    </w:p>
    <w:p w:rsidR="00143462" w:rsidRDefault="00143462">
      <w:pPr>
        <w:spacing w:line="200" w:lineRule="exact"/>
      </w:pPr>
    </w:p>
    <w:p w:rsidR="00143462" w:rsidRDefault="00143462">
      <w:pPr>
        <w:spacing w:line="200" w:lineRule="exact"/>
      </w:pPr>
    </w:p>
    <w:p w:rsidR="00143462" w:rsidRDefault="00143462">
      <w:pPr>
        <w:spacing w:line="200" w:lineRule="exact"/>
      </w:pPr>
    </w:p>
    <w:p w:rsidR="00143462" w:rsidRDefault="00143462">
      <w:pPr>
        <w:spacing w:line="200" w:lineRule="exact"/>
      </w:pPr>
    </w:p>
    <w:p w:rsidR="00143462" w:rsidRDefault="00143462">
      <w:pPr>
        <w:spacing w:line="200" w:lineRule="exact"/>
      </w:pPr>
    </w:p>
    <w:p w:rsidR="00143462" w:rsidRDefault="00143462">
      <w:pPr>
        <w:spacing w:line="200" w:lineRule="exact"/>
      </w:pPr>
    </w:p>
    <w:p w:rsidR="00143462" w:rsidRDefault="00143462">
      <w:pPr>
        <w:spacing w:line="200" w:lineRule="exact"/>
      </w:pPr>
    </w:p>
    <w:p w:rsidR="00143462" w:rsidRDefault="00143462">
      <w:pPr>
        <w:spacing w:line="200" w:lineRule="exact"/>
      </w:pPr>
    </w:p>
    <w:p w:rsidR="00143462" w:rsidRDefault="00143462">
      <w:pPr>
        <w:spacing w:line="200" w:lineRule="exact"/>
      </w:pPr>
    </w:p>
    <w:p w:rsidR="00143462" w:rsidRDefault="00143462">
      <w:pPr>
        <w:spacing w:line="200" w:lineRule="exact"/>
      </w:pPr>
    </w:p>
    <w:p w:rsidR="00143462" w:rsidRDefault="00143462">
      <w:pPr>
        <w:spacing w:line="200" w:lineRule="exact"/>
      </w:pPr>
    </w:p>
    <w:p w:rsidR="00143462" w:rsidRDefault="00143462">
      <w:pPr>
        <w:spacing w:line="200" w:lineRule="exact"/>
      </w:pPr>
    </w:p>
    <w:p w:rsidR="00143462" w:rsidRDefault="00143462">
      <w:pPr>
        <w:spacing w:line="200" w:lineRule="exact"/>
      </w:pPr>
    </w:p>
    <w:p w:rsidR="00143462" w:rsidRDefault="00143462">
      <w:pPr>
        <w:spacing w:line="200" w:lineRule="exact"/>
      </w:pPr>
    </w:p>
    <w:p w:rsidR="00143462" w:rsidRDefault="00143462">
      <w:pPr>
        <w:spacing w:line="200" w:lineRule="exact"/>
      </w:pPr>
    </w:p>
    <w:p w:rsidR="00143462" w:rsidRDefault="00143462">
      <w:pPr>
        <w:spacing w:line="200" w:lineRule="exact"/>
      </w:pPr>
    </w:p>
    <w:p w:rsidR="00143462" w:rsidRDefault="00143462">
      <w:pPr>
        <w:spacing w:line="200" w:lineRule="exact"/>
      </w:pPr>
    </w:p>
    <w:p w:rsidR="00143462" w:rsidRDefault="00143462">
      <w:pPr>
        <w:spacing w:line="200" w:lineRule="exact"/>
      </w:pPr>
    </w:p>
    <w:p w:rsidR="00143462" w:rsidRDefault="00143462">
      <w:pPr>
        <w:spacing w:line="200" w:lineRule="exact"/>
      </w:pPr>
    </w:p>
    <w:p w:rsidR="00143462" w:rsidRDefault="00143462">
      <w:pPr>
        <w:spacing w:line="200" w:lineRule="exact"/>
      </w:pPr>
    </w:p>
    <w:p w:rsidR="00143462" w:rsidRDefault="00143462">
      <w:pPr>
        <w:spacing w:line="200" w:lineRule="exact"/>
      </w:pPr>
    </w:p>
    <w:p w:rsidR="00143462" w:rsidRDefault="00143462">
      <w:pPr>
        <w:spacing w:line="200" w:lineRule="exact"/>
      </w:pPr>
    </w:p>
    <w:p w:rsidR="00143462" w:rsidRDefault="00143462">
      <w:pPr>
        <w:spacing w:line="200" w:lineRule="exact"/>
      </w:pPr>
    </w:p>
    <w:p w:rsidR="00143462" w:rsidRDefault="00143462">
      <w:pPr>
        <w:spacing w:line="200" w:lineRule="exact"/>
      </w:pPr>
    </w:p>
    <w:p w:rsidR="00143462" w:rsidRDefault="00143462">
      <w:pPr>
        <w:spacing w:line="200" w:lineRule="exact"/>
      </w:pPr>
    </w:p>
    <w:p w:rsidR="00143462" w:rsidRDefault="00143462">
      <w:pPr>
        <w:spacing w:line="200" w:lineRule="exact"/>
      </w:pPr>
    </w:p>
    <w:p w:rsidR="00143462" w:rsidRDefault="00143462">
      <w:pPr>
        <w:spacing w:line="200" w:lineRule="exact"/>
      </w:pPr>
    </w:p>
    <w:p w:rsidR="00143462" w:rsidRDefault="00143462">
      <w:pPr>
        <w:spacing w:line="200" w:lineRule="exact"/>
      </w:pPr>
    </w:p>
    <w:p w:rsidR="00143462" w:rsidRDefault="00143462">
      <w:pPr>
        <w:spacing w:line="200" w:lineRule="exact"/>
      </w:pPr>
    </w:p>
    <w:p w:rsidR="00143462" w:rsidRDefault="00143462">
      <w:pPr>
        <w:spacing w:line="200" w:lineRule="exact"/>
      </w:pPr>
    </w:p>
    <w:p w:rsidR="00143462" w:rsidRDefault="00143462">
      <w:pPr>
        <w:spacing w:line="200" w:lineRule="exact"/>
      </w:pPr>
    </w:p>
    <w:p w:rsidR="00143462" w:rsidRDefault="00143462">
      <w:pPr>
        <w:spacing w:line="200" w:lineRule="exact"/>
      </w:pPr>
    </w:p>
    <w:p w:rsidR="00143462" w:rsidRDefault="00143462">
      <w:pPr>
        <w:spacing w:line="200" w:lineRule="exact"/>
      </w:pPr>
    </w:p>
    <w:p w:rsidR="00143462" w:rsidRDefault="00143462">
      <w:pPr>
        <w:spacing w:line="200" w:lineRule="exact"/>
      </w:pPr>
    </w:p>
    <w:p w:rsidR="00143462" w:rsidRDefault="00143462">
      <w:pPr>
        <w:spacing w:line="200" w:lineRule="exact"/>
      </w:pPr>
    </w:p>
    <w:p w:rsidR="00143462" w:rsidRDefault="00143462">
      <w:pPr>
        <w:spacing w:line="200" w:lineRule="exact"/>
      </w:pPr>
    </w:p>
    <w:p w:rsidR="00143462" w:rsidRDefault="00143462">
      <w:pPr>
        <w:spacing w:line="200" w:lineRule="exact"/>
      </w:pPr>
    </w:p>
    <w:p w:rsidR="00143462" w:rsidRDefault="00143462">
      <w:pPr>
        <w:spacing w:line="200" w:lineRule="exact"/>
      </w:pPr>
    </w:p>
    <w:p w:rsidR="00143462" w:rsidRDefault="00143462">
      <w:pPr>
        <w:spacing w:line="200" w:lineRule="exact"/>
      </w:pPr>
    </w:p>
    <w:p w:rsidR="00143462" w:rsidRDefault="00143462">
      <w:pPr>
        <w:spacing w:line="200" w:lineRule="exact"/>
      </w:pPr>
    </w:p>
    <w:p w:rsidR="00143462" w:rsidRDefault="00143462">
      <w:pPr>
        <w:spacing w:line="200" w:lineRule="exact"/>
      </w:pPr>
    </w:p>
    <w:p w:rsidR="00143462" w:rsidRDefault="00143462">
      <w:pPr>
        <w:spacing w:before="19" w:line="260" w:lineRule="exact"/>
        <w:rPr>
          <w:sz w:val="26"/>
          <w:szCs w:val="26"/>
        </w:rPr>
      </w:pPr>
    </w:p>
    <w:p w:rsidR="00143462" w:rsidRDefault="009D580B">
      <w:pPr>
        <w:spacing w:line="560" w:lineRule="exact"/>
        <w:ind w:left="112"/>
        <w:rPr>
          <w:rFonts w:ascii="MV Boli" w:eastAsia="MV Boli" w:hAnsi="MV Boli" w:cs="MV Boli"/>
          <w:sz w:val="44"/>
          <w:szCs w:val="44"/>
        </w:rPr>
        <w:sectPr w:rsidR="00143462">
          <w:pgSz w:w="11920" w:h="16860"/>
          <w:pgMar w:top="1580" w:right="1680" w:bottom="280" w:left="580" w:header="720" w:footer="720" w:gutter="0"/>
          <w:cols w:space="720"/>
        </w:sectPr>
      </w:pPr>
      <w:r>
        <w:rPr>
          <w:rFonts w:ascii="MV Boli" w:eastAsia="MV Boli" w:hAnsi="MV Boli" w:cs="MV Boli"/>
          <w:color w:val="C5DFB4"/>
          <w:spacing w:val="-3"/>
          <w:position w:val="9"/>
          <w:sz w:val="44"/>
          <w:szCs w:val="44"/>
        </w:rPr>
        <w:t>M</w:t>
      </w:r>
      <w:r>
        <w:rPr>
          <w:rFonts w:ascii="MV Boli" w:eastAsia="MV Boli" w:hAnsi="MV Boli" w:cs="MV Boli"/>
          <w:color w:val="C5DFB4"/>
          <w:position w:val="9"/>
          <w:sz w:val="44"/>
          <w:szCs w:val="44"/>
        </w:rPr>
        <w:t>e</w:t>
      </w:r>
      <w:r>
        <w:rPr>
          <w:rFonts w:ascii="MV Boli" w:eastAsia="MV Boli" w:hAnsi="MV Boli" w:cs="MV Boli"/>
          <w:color w:val="C5DFB4"/>
          <w:spacing w:val="-4"/>
          <w:position w:val="9"/>
          <w:sz w:val="44"/>
          <w:szCs w:val="44"/>
        </w:rPr>
        <w:t>ma</w:t>
      </w:r>
      <w:r>
        <w:rPr>
          <w:rFonts w:ascii="MV Boli" w:eastAsia="MV Boli" w:hAnsi="MV Boli" w:cs="MV Boli"/>
          <w:color w:val="C5DFB4"/>
          <w:spacing w:val="-10"/>
          <w:position w:val="9"/>
          <w:sz w:val="44"/>
          <w:szCs w:val="44"/>
        </w:rPr>
        <w:t>k</w:t>
      </w:r>
      <w:r>
        <w:rPr>
          <w:rFonts w:ascii="MV Boli" w:eastAsia="MV Boli" w:hAnsi="MV Boli" w:cs="MV Boli"/>
          <w:color w:val="C5DFB4"/>
          <w:spacing w:val="-2"/>
          <w:position w:val="9"/>
          <w:sz w:val="44"/>
          <w:szCs w:val="44"/>
        </w:rPr>
        <w:t>s</w:t>
      </w:r>
      <w:r>
        <w:rPr>
          <w:rFonts w:ascii="MV Boli" w:eastAsia="MV Boli" w:hAnsi="MV Boli" w:cs="MV Boli"/>
          <w:color w:val="C5DFB4"/>
          <w:spacing w:val="-3"/>
          <w:position w:val="9"/>
          <w:sz w:val="44"/>
          <w:szCs w:val="44"/>
        </w:rPr>
        <w:t>im</w:t>
      </w:r>
      <w:r>
        <w:rPr>
          <w:rFonts w:ascii="MV Boli" w:eastAsia="MV Boli" w:hAnsi="MV Boli" w:cs="MV Boli"/>
          <w:color w:val="C5DFB4"/>
          <w:spacing w:val="-2"/>
          <w:position w:val="9"/>
          <w:sz w:val="44"/>
          <w:szCs w:val="44"/>
        </w:rPr>
        <w:t>a</w:t>
      </w:r>
      <w:r>
        <w:rPr>
          <w:rFonts w:ascii="MV Boli" w:eastAsia="MV Boli" w:hAnsi="MV Boli" w:cs="MV Boli"/>
          <w:color w:val="C5DFB4"/>
          <w:spacing w:val="-3"/>
          <w:position w:val="9"/>
          <w:sz w:val="44"/>
          <w:szCs w:val="44"/>
        </w:rPr>
        <w:t>lk</w:t>
      </w:r>
      <w:r>
        <w:rPr>
          <w:rFonts w:ascii="MV Boli" w:eastAsia="MV Boli" w:hAnsi="MV Boli" w:cs="MV Boli"/>
          <w:color w:val="C5DFB4"/>
          <w:spacing w:val="-4"/>
          <w:position w:val="9"/>
          <w:sz w:val="44"/>
          <w:szCs w:val="44"/>
        </w:rPr>
        <w:t>a</w:t>
      </w:r>
      <w:r>
        <w:rPr>
          <w:rFonts w:ascii="MV Boli" w:eastAsia="MV Boli" w:hAnsi="MV Boli" w:cs="MV Boli"/>
          <w:color w:val="C5DFB4"/>
          <w:position w:val="9"/>
          <w:sz w:val="44"/>
          <w:szCs w:val="44"/>
        </w:rPr>
        <w:t>n</w:t>
      </w:r>
      <w:r>
        <w:rPr>
          <w:rFonts w:ascii="MV Boli" w:eastAsia="MV Boli" w:hAnsi="MV Boli" w:cs="MV Boli"/>
          <w:color w:val="C5DFB4"/>
          <w:spacing w:val="-35"/>
          <w:position w:val="9"/>
          <w:sz w:val="44"/>
          <w:szCs w:val="44"/>
        </w:rPr>
        <w:t xml:space="preserve"> </w:t>
      </w:r>
      <w:r>
        <w:rPr>
          <w:rFonts w:ascii="MV Boli" w:eastAsia="MV Boli" w:hAnsi="MV Boli" w:cs="MV Boli"/>
          <w:color w:val="C5DFB4"/>
          <w:spacing w:val="-7"/>
          <w:position w:val="9"/>
          <w:sz w:val="44"/>
          <w:szCs w:val="44"/>
        </w:rPr>
        <w:t>B</w:t>
      </w:r>
      <w:r>
        <w:rPr>
          <w:rFonts w:ascii="MV Boli" w:eastAsia="MV Boli" w:hAnsi="MV Boli" w:cs="MV Boli"/>
          <w:color w:val="C5DFB4"/>
          <w:spacing w:val="-3"/>
          <w:position w:val="9"/>
          <w:sz w:val="44"/>
          <w:szCs w:val="44"/>
        </w:rPr>
        <w:t>i</w:t>
      </w:r>
      <w:r>
        <w:rPr>
          <w:rFonts w:ascii="MV Boli" w:eastAsia="MV Boli" w:hAnsi="MV Boli" w:cs="MV Boli"/>
          <w:color w:val="C5DFB4"/>
          <w:spacing w:val="-2"/>
          <w:position w:val="9"/>
          <w:sz w:val="44"/>
          <w:szCs w:val="44"/>
        </w:rPr>
        <w:t>s</w:t>
      </w:r>
      <w:r>
        <w:rPr>
          <w:rFonts w:ascii="MV Boli" w:eastAsia="MV Boli" w:hAnsi="MV Boli" w:cs="MV Boli"/>
          <w:color w:val="C5DFB4"/>
          <w:spacing w:val="-5"/>
          <w:position w:val="9"/>
          <w:sz w:val="44"/>
          <w:szCs w:val="44"/>
        </w:rPr>
        <w:t>n</w:t>
      </w:r>
      <w:r>
        <w:rPr>
          <w:rFonts w:ascii="MV Boli" w:eastAsia="MV Boli" w:hAnsi="MV Boli" w:cs="MV Boli"/>
          <w:color w:val="C5DFB4"/>
          <w:spacing w:val="-3"/>
          <w:position w:val="9"/>
          <w:sz w:val="44"/>
          <w:szCs w:val="44"/>
        </w:rPr>
        <w:t>i</w:t>
      </w:r>
      <w:r>
        <w:rPr>
          <w:rFonts w:ascii="MV Boli" w:eastAsia="MV Boli" w:hAnsi="MV Boli" w:cs="MV Boli"/>
          <w:color w:val="C5DFB4"/>
          <w:position w:val="9"/>
          <w:sz w:val="44"/>
          <w:szCs w:val="44"/>
        </w:rPr>
        <w:t>s</w:t>
      </w:r>
      <w:r>
        <w:rPr>
          <w:rFonts w:ascii="MV Boli" w:eastAsia="MV Boli" w:hAnsi="MV Boli" w:cs="MV Boli"/>
          <w:color w:val="C5DFB4"/>
          <w:spacing w:val="-17"/>
          <w:position w:val="9"/>
          <w:sz w:val="44"/>
          <w:szCs w:val="44"/>
        </w:rPr>
        <w:t xml:space="preserve"> </w:t>
      </w:r>
      <w:r>
        <w:rPr>
          <w:rFonts w:ascii="MV Boli" w:eastAsia="MV Boli" w:hAnsi="MV Boli" w:cs="MV Boli"/>
          <w:color w:val="C5DFB4"/>
          <w:spacing w:val="-2"/>
          <w:position w:val="9"/>
          <w:sz w:val="44"/>
          <w:szCs w:val="44"/>
        </w:rPr>
        <w:t>d</w:t>
      </w:r>
      <w:r>
        <w:rPr>
          <w:rFonts w:ascii="MV Boli" w:eastAsia="MV Boli" w:hAnsi="MV Boli" w:cs="MV Boli"/>
          <w:color w:val="C5DFB4"/>
          <w:position w:val="9"/>
          <w:sz w:val="44"/>
          <w:szCs w:val="44"/>
        </w:rPr>
        <w:t>e</w:t>
      </w:r>
      <w:r>
        <w:rPr>
          <w:rFonts w:ascii="MV Boli" w:eastAsia="MV Boli" w:hAnsi="MV Boli" w:cs="MV Boli"/>
          <w:color w:val="C5DFB4"/>
          <w:spacing w:val="-6"/>
          <w:position w:val="9"/>
          <w:sz w:val="44"/>
          <w:szCs w:val="44"/>
        </w:rPr>
        <w:t>ng</w:t>
      </w:r>
      <w:r>
        <w:rPr>
          <w:rFonts w:ascii="MV Boli" w:eastAsia="MV Boli" w:hAnsi="MV Boli" w:cs="MV Boli"/>
          <w:color w:val="C5DFB4"/>
          <w:spacing w:val="-4"/>
          <w:position w:val="9"/>
          <w:sz w:val="44"/>
          <w:szCs w:val="44"/>
        </w:rPr>
        <w:t>a</w:t>
      </w:r>
      <w:r>
        <w:rPr>
          <w:rFonts w:ascii="MV Boli" w:eastAsia="MV Boli" w:hAnsi="MV Boli" w:cs="MV Boli"/>
          <w:color w:val="C5DFB4"/>
          <w:position w:val="9"/>
          <w:sz w:val="44"/>
          <w:szCs w:val="44"/>
        </w:rPr>
        <w:t>n</w:t>
      </w:r>
      <w:r>
        <w:rPr>
          <w:rFonts w:ascii="MV Boli" w:eastAsia="MV Boli" w:hAnsi="MV Boli" w:cs="MV Boli"/>
          <w:color w:val="C5DFB4"/>
          <w:spacing w:val="-18"/>
          <w:position w:val="9"/>
          <w:sz w:val="44"/>
          <w:szCs w:val="44"/>
        </w:rPr>
        <w:t xml:space="preserve"> </w:t>
      </w:r>
      <w:r>
        <w:rPr>
          <w:rFonts w:ascii="MV Boli" w:eastAsia="MV Boli" w:hAnsi="MV Boli" w:cs="MV Boli"/>
          <w:color w:val="C5DFB4"/>
          <w:spacing w:val="-2"/>
          <w:position w:val="9"/>
          <w:sz w:val="44"/>
          <w:szCs w:val="44"/>
        </w:rPr>
        <w:t>Sos</w:t>
      </w:r>
      <w:r>
        <w:rPr>
          <w:rFonts w:ascii="MV Boli" w:eastAsia="MV Boli" w:hAnsi="MV Boli" w:cs="MV Boli"/>
          <w:color w:val="C5DFB4"/>
          <w:spacing w:val="-3"/>
          <w:position w:val="9"/>
          <w:sz w:val="44"/>
          <w:szCs w:val="44"/>
        </w:rPr>
        <w:t>i</w:t>
      </w:r>
      <w:r>
        <w:rPr>
          <w:rFonts w:ascii="MV Boli" w:eastAsia="MV Boli" w:hAnsi="MV Boli" w:cs="MV Boli"/>
          <w:color w:val="C5DFB4"/>
          <w:spacing w:val="-4"/>
          <w:position w:val="9"/>
          <w:sz w:val="44"/>
          <w:szCs w:val="44"/>
        </w:rPr>
        <w:t>a</w:t>
      </w:r>
      <w:r>
        <w:rPr>
          <w:rFonts w:ascii="MV Boli" w:eastAsia="MV Boli" w:hAnsi="MV Boli" w:cs="MV Boli"/>
          <w:color w:val="C5DFB4"/>
          <w:position w:val="9"/>
          <w:sz w:val="44"/>
          <w:szCs w:val="44"/>
        </w:rPr>
        <w:t>l</w:t>
      </w:r>
      <w:r>
        <w:rPr>
          <w:rFonts w:ascii="MV Boli" w:eastAsia="MV Boli" w:hAnsi="MV Boli" w:cs="MV Boli"/>
          <w:color w:val="C5DFB4"/>
          <w:spacing w:val="-25"/>
          <w:position w:val="9"/>
          <w:sz w:val="44"/>
          <w:szCs w:val="44"/>
        </w:rPr>
        <w:t xml:space="preserve"> </w:t>
      </w:r>
      <w:r>
        <w:rPr>
          <w:rFonts w:ascii="MV Boli" w:eastAsia="MV Boli" w:hAnsi="MV Boli" w:cs="MV Boli"/>
          <w:color w:val="C5DFB4"/>
          <w:spacing w:val="-3"/>
          <w:position w:val="9"/>
          <w:sz w:val="44"/>
          <w:szCs w:val="44"/>
        </w:rPr>
        <w:t>M</w:t>
      </w:r>
      <w:r>
        <w:rPr>
          <w:rFonts w:ascii="MV Boli" w:eastAsia="MV Boli" w:hAnsi="MV Boli" w:cs="MV Boli"/>
          <w:color w:val="C5DFB4"/>
          <w:position w:val="9"/>
          <w:sz w:val="44"/>
          <w:szCs w:val="44"/>
        </w:rPr>
        <w:t>e</w:t>
      </w:r>
      <w:r>
        <w:rPr>
          <w:rFonts w:ascii="MV Boli" w:eastAsia="MV Boli" w:hAnsi="MV Boli" w:cs="MV Boli"/>
          <w:color w:val="C5DFB4"/>
          <w:spacing w:val="-3"/>
          <w:position w:val="9"/>
          <w:sz w:val="44"/>
          <w:szCs w:val="44"/>
        </w:rPr>
        <w:t>di</w:t>
      </w:r>
      <w:r>
        <w:rPr>
          <w:rFonts w:ascii="MV Boli" w:eastAsia="MV Boli" w:hAnsi="MV Boli" w:cs="MV Boli"/>
          <w:color w:val="C5DFB4"/>
          <w:position w:val="9"/>
          <w:sz w:val="44"/>
          <w:szCs w:val="44"/>
        </w:rPr>
        <w:t>a</w:t>
      </w:r>
    </w:p>
    <w:p w:rsidR="00143462" w:rsidRPr="00BB1329" w:rsidRDefault="00EE18E8">
      <w:pPr>
        <w:spacing w:line="400" w:lineRule="exact"/>
        <w:ind w:left="116"/>
        <w:rPr>
          <w:rFonts w:ascii="MV Boli" w:eastAsia="MV Boli" w:hAnsi="MV Boli" w:cs="MV Boli"/>
          <w:sz w:val="31"/>
          <w:szCs w:val="31"/>
          <w:lang w:val="id-ID"/>
          <w:rPrChange w:id="0" w:author="Deni Septiadi Azzub" w:date="2018-03-01T21:39:00Z">
            <w:rPr>
              <w:rFonts w:ascii="MV Boli" w:eastAsia="MV Boli" w:hAnsi="MV Boli" w:cs="MV Boli"/>
              <w:sz w:val="31"/>
              <w:szCs w:val="31"/>
            </w:rPr>
          </w:rPrChange>
        </w:rPr>
      </w:pPr>
      <w:r>
        <w:lastRenderedPageBreak/>
        <w:pict>
          <v:group id="_x0000_s1042" style="position:absolute;left:0;text-align:left;margin-left:0;margin-top:50.25pt;width:291pt;height:66.15pt;z-index:-251659264;mso-position-horizontal-relative:page;mso-position-vertical-relative:page" coordorigin=",1005" coordsize="5820,1323">
            <v:group id="_x0000_s1043" style="position:absolute;left:-151;top:1015;width:5962;height:1303" coordorigin="-151,1015" coordsize="5962,1303">
              <v:shape id="_x0000_s1046" style="position:absolute;left:-151;top:1015;width:5962;height:1303" coordorigin="-151,1015" coordsize="5962,1303" path="m5810,1015l,1015,,2318r5810,l5810,1015xe" fillcolor="#ec7c30" stroked="f">
                <v:path arrowok="t"/>
              </v:shape>
              <v:group id="_x0000_s1044" style="position:absolute;left:238;top:1318;width:4961;height:634" coordorigin="238,1318" coordsize="4961,634">
                <v:shape id="_x0000_s1045" style="position:absolute;left:238;top:1318;width:4961;height:634" coordorigin="238,1318" coordsize="4961,634" path="m238,1951r4960,l5198,1318r-4960,l238,1951xe" fillcolor="#ec7c30" stroked="f">
                  <v:path arrowok="t"/>
                </v:shape>
              </v:group>
            </v:group>
            <w10:wrap anchorx="page" anchory="page"/>
          </v:group>
        </w:pict>
      </w:r>
      <w:r w:rsidR="009D580B">
        <w:rPr>
          <w:rFonts w:ascii="MV Boli" w:eastAsia="MV Boli" w:hAnsi="MV Boli" w:cs="MV Boli"/>
          <w:color w:val="C5DFB4"/>
          <w:spacing w:val="-3"/>
          <w:w w:val="102"/>
          <w:position w:val="1"/>
          <w:sz w:val="31"/>
          <w:szCs w:val="31"/>
        </w:rPr>
        <w:t>A</w:t>
      </w:r>
      <w:r w:rsidR="009D580B">
        <w:rPr>
          <w:rFonts w:ascii="MV Boli" w:eastAsia="MV Boli" w:hAnsi="MV Boli" w:cs="MV Boli"/>
          <w:color w:val="C5DFB4"/>
          <w:spacing w:val="4"/>
          <w:w w:val="102"/>
          <w:position w:val="1"/>
          <w:sz w:val="31"/>
          <w:szCs w:val="31"/>
        </w:rPr>
        <w:t>b</w:t>
      </w:r>
      <w:r w:rsidR="009D580B">
        <w:rPr>
          <w:rFonts w:ascii="MV Boli" w:eastAsia="MV Boli" w:hAnsi="MV Boli" w:cs="MV Boli"/>
          <w:color w:val="C5DFB4"/>
          <w:spacing w:val="-1"/>
          <w:w w:val="102"/>
          <w:position w:val="1"/>
          <w:sz w:val="31"/>
          <w:szCs w:val="31"/>
        </w:rPr>
        <w:t>st</w:t>
      </w:r>
      <w:r w:rsidR="009D580B">
        <w:rPr>
          <w:rFonts w:ascii="MV Boli" w:eastAsia="MV Boli" w:hAnsi="MV Boli" w:cs="MV Boli"/>
          <w:color w:val="C5DFB4"/>
          <w:spacing w:val="2"/>
          <w:w w:val="102"/>
          <w:position w:val="1"/>
          <w:sz w:val="31"/>
          <w:szCs w:val="31"/>
        </w:rPr>
        <w:t>r</w:t>
      </w:r>
      <w:r w:rsidR="009D580B">
        <w:rPr>
          <w:rFonts w:ascii="MV Boli" w:eastAsia="MV Boli" w:hAnsi="MV Boli" w:cs="MV Boli"/>
          <w:color w:val="C5DFB4"/>
          <w:spacing w:val="-2"/>
          <w:w w:val="102"/>
          <w:position w:val="1"/>
          <w:sz w:val="31"/>
          <w:szCs w:val="31"/>
        </w:rPr>
        <w:t>a</w:t>
      </w:r>
      <w:ins w:id="1" w:author="Deni Septiadi Azzub" w:date="2018-03-01T21:39:00Z">
        <w:r w:rsidR="00BB1329">
          <w:rPr>
            <w:rFonts w:ascii="MV Boli" w:eastAsia="MV Boli" w:hAnsi="MV Boli" w:cs="MV Boli"/>
            <w:color w:val="C5DFB4"/>
            <w:spacing w:val="-2"/>
            <w:w w:val="102"/>
            <w:position w:val="1"/>
            <w:sz w:val="31"/>
            <w:szCs w:val="31"/>
            <w:lang w:val="id-ID"/>
          </w:rPr>
          <w:t>ct</w:t>
        </w:r>
      </w:ins>
      <w:del w:id="2" w:author="Deni Septiadi Azzub" w:date="2018-03-01T21:38:00Z">
        <w:r w:rsidR="009D580B" w:rsidDel="00BB1329">
          <w:rPr>
            <w:rFonts w:ascii="MV Boli" w:eastAsia="MV Boli" w:hAnsi="MV Boli" w:cs="MV Boli"/>
            <w:color w:val="C5DFB4"/>
            <w:w w:val="102"/>
            <w:position w:val="1"/>
            <w:sz w:val="31"/>
            <w:szCs w:val="31"/>
          </w:rPr>
          <w:delText>k</w:delText>
        </w:r>
      </w:del>
    </w:p>
    <w:p w:rsidR="00143462" w:rsidRDefault="00143462">
      <w:pPr>
        <w:spacing w:line="200" w:lineRule="exact"/>
      </w:pPr>
    </w:p>
    <w:p w:rsidR="00143462" w:rsidRDefault="00143462">
      <w:pPr>
        <w:spacing w:line="200" w:lineRule="exact"/>
      </w:pPr>
    </w:p>
    <w:p w:rsidR="00143462" w:rsidRDefault="00143462">
      <w:pPr>
        <w:spacing w:line="200" w:lineRule="exact"/>
      </w:pPr>
    </w:p>
    <w:p w:rsidR="00143462" w:rsidRDefault="00143462">
      <w:pPr>
        <w:spacing w:line="200" w:lineRule="exact"/>
      </w:pPr>
    </w:p>
    <w:p w:rsidR="00143462" w:rsidRDefault="00143462">
      <w:pPr>
        <w:spacing w:line="200" w:lineRule="exact"/>
      </w:pPr>
    </w:p>
    <w:p w:rsidR="00143462" w:rsidRDefault="00143462">
      <w:pPr>
        <w:spacing w:before="13" w:line="280" w:lineRule="exact"/>
        <w:rPr>
          <w:sz w:val="28"/>
          <w:szCs w:val="28"/>
        </w:rPr>
      </w:pPr>
    </w:p>
    <w:p w:rsidR="00143462" w:rsidRDefault="009D580B">
      <w:pPr>
        <w:spacing w:before="18" w:line="481" w:lineRule="auto"/>
        <w:ind w:left="441" w:right="75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spacing w:val="-2"/>
          <w:sz w:val="22"/>
          <w:szCs w:val="22"/>
        </w:rPr>
        <w:t>n</w:t>
      </w:r>
      <w:r>
        <w:rPr>
          <w:rFonts w:ascii="Calibri" w:eastAsia="Calibri" w:hAnsi="Calibri" w:cs="Calibri"/>
          <w:spacing w:val="-3"/>
          <w:sz w:val="22"/>
          <w:szCs w:val="22"/>
        </w:rPr>
        <w:t>fo</w:t>
      </w:r>
      <w:r>
        <w:rPr>
          <w:rFonts w:ascii="Calibri" w:eastAsia="Calibri" w:hAnsi="Calibri" w:cs="Calibri"/>
          <w:spacing w:val="1"/>
          <w:sz w:val="22"/>
          <w:szCs w:val="22"/>
        </w:rPr>
        <w:t>rma</w:t>
      </w:r>
      <w:r>
        <w:rPr>
          <w:rFonts w:ascii="Calibri" w:eastAsia="Calibri" w:hAnsi="Calibri" w:cs="Calibri"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ins w:id="3" w:author="Deni Septiadi Azzub" w:date="2018-03-01T21:22:00Z">
        <w:r w:rsidR="000240B1">
          <w:rPr>
            <w:rFonts w:ascii="Calibri" w:eastAsia="Calibri" w:hAnsi="Calibri" w:cs="Calibri"/>
            <w:spacing w:val="1"/>
            <w:sz w:val="22"/>
            <w:szCs w:val="22"/>
            <w:lang w:val="id-ID"/>
          </w:rPr>
          <w:t xml:space="preserve">adalah </w:t>
        </w:r>
      </w:ins>
      <w:r>
        <w:rPr>
          <w:rFonts w:ascii="Calibri" w:eastAsia="Calibri" w:hAnsi="Calibri" w:cs="Calibri"/>
          <w:spacing w:val="-2"/>
          <w:sz w:val="22"/>
          <w:szCs w:val="22"/>
        </w:rPr>
        <w:t>h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9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7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8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n</w:t>
      </w:r>
      <w:r>
        <w:rPr>
          <w:rFonts w:ascii="Calibri" w:eastAsia="Calibri" w:hAnsi="Calibri" w:cs="Calibri"/>
          <w:spacing w:val="-4"/>
          <w:sz w:val="22"/>
          <w:szCs w:val="22"/>
        </w:rPr>
        <w:t>g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d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pacing w:val="-2"/>
          <w:sz w:val="22"/>
          <w:szCs w:val="22"/>
        </w:rPr>
        <w:t>bu</w:t>
      </w:r>
      <w:r>
        <w:rPr>
          <w:rFonts w:ascii="Calibri" w:eastAsia="Calibri" w:hAnsi="Calibri" w:cs="Calibri"/>
          <w:spacing w:val="-3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>uh</w:t>
      </w:r>
      <w:r>
        <w:rPr>
          <w:rFonts w:ascii="Calibri" w:eastAsia="Calibri" w:hAnsi="Calibri" w:cs="Calibri"/>
          <w:spacing w:val="-1"/>
          <w:sz w:val="22"/>
          <w:szCs w:val="22"/>
        </w:rPr>
        <w:t>k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1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9"/>
          <w:sz w:val="22"/>
          <w:szCs w:val="22"/>
        </w:rPr>
        <w:t>b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3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spacing w:val="-3"/>
          <w:sz w:val="22"/>
          <w:szCs w:val="22"/>
        </w:rPr>
        <w:t>et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p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pacing w:val="-2"/>
          <w:sz w:val="22"/>
          <w:szCs w:val="22"/>
        </w:rPr>
        <w:t>nd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v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pacing w:val="-2"/>
          <w:sz w:val="22"/>
          <w:szCs w:val="22"/>
        </w:rPr>
        <w:t>d</w:t>
      </w:r>
      <w:r>
        <w:rPr>
          <w:rFonts w:ascii="Calibri" w:eastAsia="Calibri" w:hAnsi="Calibri" w:cs="Calibri"/>
          <w:spacing w:val="-9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.</w:t>
      </w:r>
      <w:r>
        <w:rPr>
          <w:rFonts w:ascii="Calibri" w:eastAsia="Calibri" w:hAnsi="Calibri" w:cs="Calibri"/>
          <w:spacing w:val="10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7"/>
          <w:sz w:val="22"/>
          <w:szCs w:val="22"/>
        </w:rPr>
        <w:t>A</w:t>
      </w:r>
      <w:r>
        <w:rPr>
          <w:rFonts w:ascii="Calibri" w:eastAsia="Calibri" w:hAnsi="Calibri" w:cs="Calibri"/>
          <w:spacing w:val="3"/>
          <w:sz w:val="22"/>
          <w:szCs w:val="22"/>
        </w:rPr>
        <w:t>g</w:t>
      </w:r>
      <w:r>
        <w:rPr>
          <w:rFonts w:ascii="Calibri" w:eastAsia="Calibri" w:hAnsi="Calibri" w:cs="Calibri"/>
          <w:spacing w:val="-6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6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9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b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pacing w:val="-6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p</w:t>
      </w:r>
      <w:r>
        <w:rPr>
          <w:rFonts w:ascii="Calibri" w:eastAsia="Calibri" w:hAnsi="Calibri" w:cs="Calibri"/>
          <w:spacing w:val="-3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d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n</w:t>
      </w:r>
      <w:r>
        <w:rPr>
          <w:rFonts w:ascii="Calibri" w:eastAsia="Calibri" w:hAnsi="Calibri" w:cs="Calibri"/>
          <w:spacing w:val="3"/>
          <w:sz w:val="22"/>
          <w:szCs w:val="22"/>
        </w:rPr>
        <w:t>g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6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w w:val="101"/>
          <w:sz w:val="22"/>
          <w:szCs w:val="22"/>
        </w:rPr>
        <w:t>li</w:t>
      </w:r>
      <w:r>
        <w:rPr>
          <w:rFonts w:ascii="Calibri" w:eastAsia="Calibri" w:hAnsi="Calibri" w:cs="Calibri"/>
          <w:spacing w:val="-9"/>
          <w:w w:val="101"/>
          <w:sz w:val="22"/>
          <w:szCs w:val="22"/>
        </w:rPr>
        <w:t>n</w:t>
      </w:r>
      <w:r>
        <w:rPr>
          <w:rFonts w:ascii="Calibri" w:eastAsia="Calibri" w:hAnsi="Calibri" w:cs="Calibri"/>
          <w:spacing w:val="3"/>
          <w:w w:val="101"/>
          <w:sz w:val="22"/>
          <w:szCs w:val="22"/>
        </w:rPr>
        <w:t>g</w:t>
      </w:r>
      <w:r>
        <w:rPr>
          <w:rFonts w:ascii="Calibri" w:eastAsia="Calibri" w:hAnsi="Calibri" w:cs="Calibri"/>
          <w:spacing w:val="-1"/>
          <w:w w:val="101"/>
          <w:sz w:val="22"/>
          <w:szCs w:val="22"/>
        </w:rPr>
        <w:t>k</w:t>
      </w:r>
      <w:r>
        <w:rPr>
          <w:rFonts w:ascii="Calibri" w:eastAsia="Calibri" w:hAnsi="Calibri" w:cs="Calibri"/>
          <w:spacing w:val="-2"/>
          <w:w w:val="101"/>
          <w:sz w:val="22"/>
          <w:szCs w:val="22"/>
        </w:rPr>
        <w:t>un</w:t>
      </w:r>
      <w:r>
        <w:rPr>
          <w:rFonts w:ascii="Calibri" w:eastAsia="Calibri" w:hAnsi="Calibri" w:cs="Calibri"/>
          <w:spacing w:val="-4"/>
          <w:w w:val="101"/>
          <w:sz w:val="22"/>
          <w:szCs w:val="22"/>
        </w:rPr>
        <w:t>g</w:t>
      </w:r>
      <w:r>
        <w:rPr>
          <w:rFonts w:ascii="Calibri" w:eastAsia="Calibri" w:hAnsi="Calibri" w:cs="Calibri"/>
          <w:spacing w:val="1"/>
          <w:w w:val="101"/>
          <w:sz w:val="22"/>
          <w:szCs w:val="22"/>
        </w:rPr>
        <w:t>a</w:t>
      </w:r>
      <w:r>
        <w:rPr>
          <w:rFonts w:ascii="Calibri" w:eastAsia="Calibri" w:hAnsi="Calibri" w:cs="Calibri"/>
          <w:w w:val="101"/>
          <w:sz w:val="22"/>
          <w:szCs w:val="22"/>
        </w:rPr>
        <w:t xml:space="preserve">n </w:t>
      </w:r>
      <w:r>
        <w:rPr>
          <w:rFonts w:ascii="Calibri" w:eastAsia="Calibri" w:hAnsi="Calibri" w:cs="Calibri"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ki</w:t>
      </w:r>
      <w:r>
        <w:rPr>
          <w:rFonts w:ascii="Calibri" w:eastAsia="Calibri" w:hAnsi="Calibri" w:cs="Calibri"/>
          <w:spacing w:val="-3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r</w:t>
      </w:r>
      <w:ins w:id="4" w:author="Deni Septiadi Azzub" w:date="2018-03-01T21:23:00Z">
        <w:r w:rsidR="000240B1">
          <w:rPr>
            <w:rFonts w:ascii="Calibri" w:eastAsia="Calibri" w:hAnsi="Calibri" w:cs="Calibri"/>
            <w:sz w:val="22"/>
            <w:szCs w:val="22"/>
            <w:lang w:val="id-ID"/>
          </w:rPr>
          <w:t>,</w:t>
        </w:r>
      </w:ins>
      <w:r>
        <w:rPr>
          <w:rFonts w:ascii="Calibri" w:eastAsia="Calibri" w:hAnsi="Calibri" w:cs="Calibri"/>
          <w:spacing w:val="6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p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u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ya</w:t>
      </w:r>
      <w:r>
        <w:rPr>
          <w:rFonts w:ascii="Calibri" w:eastAsia="Calibri" w:hAnsi="Calibri" w:cs="Calibri"/>
          <w:spacing w:val="6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sz w:val="22"/>
          <w:szCs w:val="22"/>
        </w:rPr>
        <w:t>u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3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u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up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8"/>
          <w:sz w:val="22"/>
          <w:szCs w:val="22"/>
        </w:rPr>
        <w:t>y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6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un</w:t>
      </w:r>
      <w:r>
        <w:rPr>
          <w:rFonts w:ascii="Calibri" w:eastAsia="Calibri" w:hAnsi="Calibri" w:cs="Calibri"/>
          <w:spacing w:val="-3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k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2"/>
          <w:sz w:val="22"/>
          <w:szCs w:val="22"/>
        </w:rPr>
        <w:t>p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spacing w:val="-2"/>
          <w:sz w:val="22"/>
          <w:szCs w:val="22"/>
        </w:rPr>
        <w:t>b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ins w:id="5" w:author="Deni Septiadi Azzub" w:date="2018-03-01T21:23:00Z">
        <w:r w:rsidR="000240B1">
          <w:rPr>
            <w:rFonts w:ascii="Calibri" w:eastAsia="Calibri" w:hAnsi="Calibri" w:cs="Calibri"/>
            <w:spacing w:val="1"/>
            <w:sz w:val="22"/>
            <w:szCs w:val="22"/>
            <w:lang w:val="id-ID"/>
          </w:rPr>
          <w:t>ha</w:t>
        </w:r>
      </w:ins>
      <w:r>
        <w:rPr>
          <w:rFonts w:ascii="Calibri" w:eastAsia="Calibri" w:hAnsi="Calibri" w:cs="Calibri"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spacing w:val="-2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1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pacing w:val="-2"/>
          <w:sz w:val="22"/>
          <w:szCs w:val="22"/>
        </w:rPr>
        <w:t>n</w:t>
      </w:r>
      <w:r>
        <w:rPr>
          <w:rFonts w:ascii="Calibri" w:eastAsia="Calibri" w:hAnsi="Calibri" w:cs="Calibri"/>
          <w:spacing w:val="-3"/>
          <w:sz w:val="22"/>
          <w:szCs w:val="22"/>
        </w:rPr>
        <w:t>fo</w:t>
      </w:r>
      <w:r>
        <w:rPr>
          <w:rFonts w:ascii="Calibri" w:eastAsia="Calibri" w:hAnsi="Calibri" w:cs="Calibri"/>
          <w:spacing w:val="-6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ma</w:t>
      </w:r>
      <w:r>
        <w:rPr>
          <w:rFonts w:ascii="Calibri" w:eastAsia="Calibri" w:hAnsi="Calibri" w:cs="Calibri"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16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te</w:t>
      </w:r>
      <w:r>
        <w:rPr>
          <w:rFonts w:ascii="Calibri" w:eastAsia="Calibri" w:hAnsi="Calibri" w:cs="Calibri"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bu</w:t>
      </w:r>
      <w:r>
        <w:rPr>
          <w:rFonts w:ascii="Calibri" w:eastAsia="Calibri" w:hAnsi="Calibri" w:cs="Calibri"/>
          <w:spacing w:val="-3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.</w:t>
      </w:r>
      <w:r>
        <w:rPr>
          <w:rFonts w:ascii="Calibri" w:eastAsia="Calibri" w:hAnsi="Calibri" w:cs="Calibri"/>
          <w:spacing w:val="8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b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pacing w:val="-2"/>
          <w:sz w:val="22"/>
          <w:szCs w:val="22"/>
        </w:rPr>
        <w:t>u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2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ya</w:t>
      </w:r>
      <w:ins w:id="6" w:author="Deni Septiadi Azzub" w:date="2018-03-01T21:23:00Z">
        <w:r w:rsidR="000240B1">
          <w:rPr>
            <w:rFonts w:ascii="Calibri" w:eastAsia="Calibri" w:hAnsi="Calibri" w:cs="Calibri"/>
            <w:sz w:val="22"/>
            <w:szCs w:val="22"/>
            <w:lang w:val="id-ID"/>
          </w:rPr>
          <w:t>,</w:t>
        </w:r>
      </w:ins>
      <w:r>
        <w:rPr>
          <w:rFonts w:ascii="Calibri" w:eastAsia="Calibri" w:hAnsi="Calibri" w:cs="Calibri"/>
          <w:spacing w:val="10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 xml:space="preserve">i </w:t>
      </w:r>
      <w:r>
        <w:rPr>
          <w:rFonts w:ascii="Calibri" w:eastAsia="Calibri" w:hAnsi="Calibri" w:cs="Calibri"/>
          <w:spacing w:val="1"/>
          <w:w w:val="101"/>
          <w:sz w:val="22"/>
          <w:szCs w:val="22"/>
        </w:rPr>
        <w:t>I</w:t>
      </w:r>
      <w:r>
        <w:rPr>
          <w:rFonts w:ascii="Calibri" w:eastAsia="Calibri" w:hAnsi="Calibri" w:cs="Calibri"/>
          <w:spacing w:val="-2"/>
          <w:w w:val="101"/>
          <w:sz w:val="22"/>
          <w:szCs w:val="22"/>
        </w:rPr>
        <w:t>nd</w:t>
      </w:r>
      <w:r>
        <w:rPr>
          <w:rFonts w:ascii="Calibri" w:eastAsia="Calibri" w:hAnsi="Calibri" w:cs="Calibri"/>
          <w:spacing w:val="-3"/>
          <w:w w:val="101"/>
          <w:sz w:val="22"/>
          <w:szCs w:val="22"/>
        </w:rPr>
        <w:t>o</w:t>
      </w:r>
      <w:r>
        <w:rPr>
          <w:rFonts w:ascii="Calibri" w:eastAsia="Calibri" w:hAnsi="Calibri" w:cs="Calibri"/>
          <w:spacing w:val="-2"/>
          <w:w w:val="101"/>
          <w:sz w:val="22"/>
          <w:szCs w:val="22"/>
        </w:rPr>
        <w:t>n</w:t>
      </w:r>
      <w:r>
        <w:rPr>
          <w:rFonts w:ascii="Calibri" w:eastAsia="Calibri" w:hAnsi="Calibri" w:cs="Calibri"/>
          <w:spacing w:val="-3"/>
          <w:w w:val="101"/>
          <w:sz w:val="22"/>
          <w:szCs w:val="22"/>
        </w:rPr>
        <w:t>e</w:t>
      </w:r>
      <w:r>
        <w:rPr>
          <w:rFonts w:ascii="Calibri" w:eastAsia="Calibri" w:hAnsi="Calibri" w:cs="Calibri"/>
          <w:spacing w:val="3"/>
          <w:w w:val="101"/>
          <w:sz w:val="22"/>
          <w:szCs w:val="22"/>
        </w:rPr>
        <w:t>s</w:t>
      </w:r>
      <w:r>
        <w:rPr>
          <w:rFonts w:ascii="Calibri" w:eastAsia="Calibri" w:hAnsi="Calibri" w:cs="Calibri"/>
          <w:spacing w:val="-1"/>
          <w:w w:val="101"/>
          <w:sz w:val="22"/>
          <w:szCs w:val="22"/>
        </w:rPr>
        <w:t>i</w:t>
      </w:r>
      <w:r>
        <w:rPr>
          <w:rFonts w:ascii="Calibri" w:eastAsia="Calibri" w:hAnsi="Calibri" w:cs="Calibri"/>
          <w:w w:val="101"/>
          <w:sz w:val="22"/>
          <w:szCs w:val="22"/>
        </w:rPr>
        <w:t xml:space="preserve">a </w:t>
      </w:r>
      <w:r>
        <w:rPr>
          <w:rFonts w:ascii="Calibri" w:eastAsia="Calibri" w:hAnsi="Calibri" w:cs="Calibri"/>
          <w:spacing w:val="-2"/>
          <w:sz w:val="22"/>
          <w:szCs w:val="22"/>
        </w:rPr>
        <w:t>p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b</w:t>
      </w:r>
      <w:r>
        <w:rPr>
          <w:rFonts w:ascii="Calibri" w:eastAsia="Calibri" w:hAnsi="Calibri" w:cs="Calibri"/>
          <w:spacing w:val="1"/>
          <w:sz w:val="22"/>
          <w:szCs w:val="22"/>
        </w:rPr>
        <w:t>ara</w:t>
      </w:r>
      <w:r>
        <w:rPr>
          <w:rFonts w:ascii="Calibri" w:eastAsia="Calibri" w:hAnsi="Calibri" w:cs="Calibri"/>
          <w:sz w:val="22"/>
          <w:szCs w:val="22"/>
        </w:rPr>
        <w:t xml:space="preserve">n </w:t>
      </w:r>
      <w:del w:id="7" w:author="Deni Septiadi Azzub" w:date="2018-03-01T21:32:00Z">
        <w:r w:rsidDel="00380F0E">
          <w:rPr>
            <w:rFonts w:ascii="Calibri" w:eastAsia="Calibri" w:hAnsi="Calibri" w:cs="Calibri"/>
            <w:spacing w:val="7"/>
            <w:sz w:val="22"/>
            <w:szCs w:val="22"/>
          </w:rPr>
          <w:delText xml:space="preserve"> </w:delText>
        </w:r>
      </w:del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pacing w:val="-2"/>
          <w:sz w:val="22"/>
          <w:szCs w:val="22"/>
        </w:rPr>
        <w:t>n</w:t>
      </w:r>
      <w:r>
        <w:rPr>
          <w:rFonts w:ascii="Calibri" w:eastAsia="Calibri" w:hAnsi="Calibri" w:cs="Calibri"/>
          <w:spacing w:val="-3"/>
          <w:sz w:val="22"/>
          <w:szCs w:val="22"/>
        </w:rPr>
        <w:t>fo</w:t>
      </w:r>
      <w:ins w:id="8" w:author="Deni Septiadi Azzub" w:date="2018-03-01T21:24:00Z">
        <w:r w:rsidR="000240B1">
          <w:rPr>
            <w:rFonts w:ascii="Calibri" w:eastAsia="Calibri" w:hAnsi="Calibri" w:cs="Calibri"/>
            <w:spacing w:val="-3"/>
            <w:sz w:val="22"/>
            <w:szCs w:val="22"/>
            <w:lang w:val="id-ID"/>
          </w:rPr>
          <w:t>r</w:t>
        </w:r>
      </w:ins>
      <w:r>
        <w:rPr>
          <w:rFonts w:ascii="Calibri" w:eastAsia="Calibri" w:hAnsi="Calibri" w:cs="Calibri"/>
          <w:spacing w:val="-6"/>
          <w:sz w:val="22"/>
          <w:szCs w:val="22"/>
        </w:rPr>
        <w:t>m</w:t>
      </w:r>
      <w:del w:id="9" w:author="Deni Septiadi Azzub" w:date="2018-03-01T21:24:00Z">
        <w:r w:rsidDel="000240B1">
          <w:rPr>
            <w:rFonts w:ascii="Calibri" w:eastAsia="Calibri" w:hAnsi="Calibri" w:cs="Calibri"/>
            <w:spacing w:val="1"/>
            <w:sz w:val="22"/>
            <w:szCs w:val="22"/>
          </w:rPr>
          <w:delText>r</w:delText>
        </w:r>
      </w:del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i</w:t>
      </w:r>
      <w:del w:id="10" w:author="Deni Septiadi Azzub" w:date="2018-03-01T21:32:00Z">
        <w:r w:rsidDel="00380F0E">
          <w:rPr>
            <w:rFonts w:ascii="Calibri" w:eastAsia="Calibri" w:hAnsi="Calibri" w:cs="Calibri"/>
            <w:sz w:val="22"/>
            <w:szCs w:val="22"/>
          </w:rPr>
          <w:delText xml:space="preserve"> </w:delText>
        </w:r>
      </w:del>
      <w:r>
        <w:rPr>
          <w:rFonts w:ascii="Calibri" w:eastAsia="Calibri" w:hAnsi="Calibri" w:cs="Calibri"/>
          <w:spacing w:val="6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9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4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n</w:t>
      </w:r>
      <w:r>
        <w:rPr>
          <w:rFonts w:ascii="Calibri" w:eastAsia="Calibri" w:hAnsi="Calibri" w:cs="Calibri"/>
          <w:spacing w:val="-4"/>
          <w:sz w:val="22"/>
          <w:szCs w:val="22"/>
        </w:rPr>
        <w:t>g</w:t>
      </w:r>
      <w:r>
        <w:rPr>
          <w:rFonts w:ascii="Calibri" w:eastAsia="Calibri" w:hAnsi="Calibri" w:cs="Calibri"/>
          <w:spacing w:val="3"/>
          <w:sz w:val="22"/>
          <w:szCs w:val="22"/>
        </w:rPr>
        <w:t>g</w:t>
      </w:r>
      <w:r>
        <w:rPr>
          <w:rFonts w:ascii="Calibri" w:eastAsia="Calibri" w:hAnsi="Calibri" w:cs="Calibri"/>
          <w:spacing w:val="-2"/>
          <w:sz w:val="22"/>
          <w:szCs w:val="22"/>
        </w:rPr>
        <w:t>un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8"/>
          <w:sz w:val="22"/>
          <w:szCs w:val="22"/>
        </w:rPr>
        <w:t>k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n</w:t>
      </w:r>
      <w:del w:id="11" w:author="Deni Septiadi Azzub" w:date="2018-03-01T21:31:00Z">
        <w:r w:rsidDel="00380F0E">
          <w:rPr>
            <w:rFonts w:ascii="Calibri" w:eastAsia="Calibri" w:hAnsi="Calibri" w:cs="Calibri"/>
            <w:sz w:val="22"/>
            <w:szCs w:val="22"/>
          </w:rPr>
          <w:delText xml:space="preserve"> </w:delText>
        </w:r>
      </w:del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d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a</w:t>
      </w:r>
      <w:del w:id="12" w:author="Deni Septiadi Azzub" w:date="2018-03-01T21:31:00Z">
        <w:r w:rsidDel="00CC34C8">
          <w:rPr>
            <w:rFonts w:ascii="Calibri" w:eastAsia="Calibri" w:hAnsi="Calibri" w:cs="Calibri"/>
            <w:sz w:val="22"/>
            <w:szCs w:val="22"/>
          </w:rPr>
          <w:delText xml:space="preserve"> </w:delText>
        </w:r>
      </w:del>
      <w:r>
        <w:rPr>
          <w:rFonts w:ascii="Calibri" w:eastAsia="Calibri" w:hAnsi="Calibri" w:cs="Calibri"/>
          <w:spacing w:val="5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f</w:t>
      </w:r>
      <w:r>
        <w:rPr>
          <w:rFonts w:ascii="Calibri" w:eastAsia="Calibri" w:hAnsi="Calibri" w:cs="Calibri"/>
          <w:spacing w:val="-1"/>
          <w:sz w:val="22"/>
          <w:szCs w:val="22"/>
        </w:rPr>
        <w:t>isi</w:t>
      </w:r>
      <w:r>
        <w:rPr>
          <w:rFonts w:ascii="Calibri" w:eastAsia="Calibri" w:hAnsi="Calibri" w:cs="Calibri"/>
          <w:sz w:val="22"/>
          <w:szCs w:val="22"/>
        </w:rPr>
        <w:t>k</w:t>
      </w:r>
      <w:del w:id="13" w:author="Deni Septiadi Azzub" w:date="2018-03-01T21:31:00Z">
        <w:r w:rsidDel="00CC34C8">
          <w:rPr>
            <w:rFonts w:ascii="Calibri" w:eastAsia="Calibri" w:hAnsi="Calibri" w:cs="Calibri"/>
            <w:sz w:val="22"/>
            <w:szCs w:val="22"/>
          </w:rPr>
          <w:delText xml:space="preserve"> </w:delText>
        </w:r>
      </w:del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p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spacing w:val="-3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47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k</w:t>
      </w:r>
      <w:r>
        <w:rPr>
          <w:rFonts w:ascii="Calibri" w:eastAsia="Calibri" w:hAnsi="Calibri" w:cs="Calibri"/>
          <w:spacing w:val="-3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>ra</w:t>
      </w:r>
      <w:r>
        <w:rPr>
          <w:rFonts w:ascii="Calibri" w:eastAsia="Calibri" w:hAnsi="Calibri" w:cs="Calibri"/>
          <w:spacing w:val="-9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,</w:t>
      </w:r>
      <w:del w:id="14" w:author="Deni Septiadi Azzub" w:date="2018-03-01T21:31:00Z">
        <w:r w:rsidDel="00CC34C8">
          <w:rPr>
            <w:rFonts w:ascii="Calibri" w:eastAsia="Calibri" w:hAnsi="Calibri" w:cs="Calibri"/>
            <w:sz w:val="22"/>
            <w:szCs w:val="22"/>
          </w:rPr>
          <w:delText xml:space="preserve"> </w:delText>
        </w:r>
      </w:del>
      <w:r>
        <w:rPr>
          <w:rFonts w:ascii="Calibri" w:eastAsia="Calibri" w:hAnsi="Calibri" w:cs="Calibri"/>
          <w:spacing w:val="6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b</w:t>
      </w:r>
      <w:r>
        <w:rPr>
          <w:rFonts w:ascii="Calibri" w:eastAsia="Calibri" w:hAnsi="Calibri" w:cs="Calibri"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spacing w:val="-3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spacing w:val="-9"/>
          <w:sz w:val="22"/>
          <w:szCs w:val="22"/>
        </w:rPr>
        <w:t>u</w:t>
      </w:r>
      <w:r>
        <w:rPr>
          <w:rFonts w:ascii="Calibri" w:eastAsia="Calibri" w:hAnsi="Calibri" w:cs="Calibri"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,</w:t>
      </w:r>
      <w:del w:id="15" w:author="Deni Septiadi Azzub" w:date="2018-03-01T21:31:00Z">
        <w:r w:rsidDel="00CC34C8">
          <w:rPr>
            <w:rFonts w:ascii="Calibri" w:eastAsia="Calibri" w:hAnsi="Calibri" w:cs="Calibri"/>
            <w:sz w:val="22"/>
            <w:szCs w:val="22"/>
          </w:rPr>
          <w:delText xml:space="preserve"> </w:delText>
        </w:r>
      </w:del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d</w:t>
      </w:r>
      <w:r>
        <w:rPr>
          <w:rFonts w:ascii="Calibri" w:eastAsia="Calibri" w:hAnsi="Calibri" w:cs="Calibri"/>
          <w:spacing w:val="-1"/>
          <w:sz w:val="22"/>
          <w:szCs w:val="22"/>
        </w:rPr>
        <w:t>ll</w:t>
      </w:r>
      <w:r>
        <w:rPr>
          <w:rFonts w:ascii="Calibri" w:eastAsia="Calibri" w:hAnsi="Calibri" w:cs="Calibri"/>
          <w:sz w:val="22"/>
          <w:szCs w:val="22"/>
        </w:rPr>
        <w:t xml:space="preserve">. 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6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2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 xml:space="preserve">n </w:t>
      </w:r>
      <w:del w:id="16" w:author="Deni Septiadi Azzub" w:date="2018-03-01T21:24:00Z">
        <w:r w:rsidDel="000240B1">
          <w:rPr>
            <w:rFonts w:ascii="Calibri" w:eastAsia="Calibri" w:hAnsi="Calibri" w:cs="Calibri"/>
            <w:spacing w:val="3"/>
            <w:sz w:val="22"/>
            <w:szCs w:val="22"/>
          </w:rPr>
          <w:delText xml:space="preserve"> </w:delText>
        </w:r>
      </w:del>
      <w:r>
        <w:rPr>
          <w:rFonts w:ascii="Calibri" w:eastAsia="Calibri" w:hAnsi="Calibri" w:cs="Calibri"/>
          <w:spacing w:val="-1"/>
          <w:w w:val="101"/>
          <w:sz w:val="22"/>
          <w:szCs w:val="22"/>
        </w:rPr>
        <w:t>s</w:t>
      </w:r>
      <w:r>
        <w:rPr>
          <w:rFonts w:ascii="Calibri" w:eastAsia="Calibri" w:hAnsi="Calibri" w:cs="Calibri"/>
          <w:spacing w:val="-3"/>
          <w:w w:val="10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w w:val="101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w w:val="101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w w:val="101"/>
          <w:sz w:val="22"/>
          <w:szCs w:val="22"/>
        </w:rPr>
        <w:t>i</w:t>
      </w:r>
      <w:r>
        <w:rPr>
          <w:rFonts w:ascii="Calibri" w:eastAsia="Calibri" w:hAnsi="Calibri" w:cs="Calibri"/>
          <w:spacing w:val="-9"/>
          <w:w w:val="101"/>
          <w:sz w:val="22"/>
          <w:szCs w:val="22"/>
        </w:rPr>
        <w:t>n</w:t>
      </w:r>
      <w:r>
        <w:rPr>
          <w:rFonts w:ascii="Calibri" w:eastAsia="Calibri" w:hAnsi="Calibri" w:cs="Calibri"/>
          <w:w w:val="101"/>
          <w:sz w:val="22"/>
          <w:szCs w:val="22"/>
        </w:rPr>
        <w:t xml:space="preserve">g </w:t>
      </w:r>
      <w:r>
        <w:rPr>
          <w:rFonts w:ascii="Calibri" w:eastAsia="Calibri" w:hAnsi="Calibri" w:cs="Calibri"/>
          <w:spacing w:val="-2"/>
          <w:sz w:val="22"/>
          <w:szCs w:val="22"/>
        </w:rPr>
        <w:t>p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sz w:val="22"/>
          <w:szCs w:val="22"/>
        </w:rPr>
        <w:t>k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2"/>
          <w:sz w:val="22"/>
          <w:szCs w:val="22"/>
        </w:rPr>
        <w:t>b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n</w:t>
      </w:r>
      <w:r>
        <w:rPr>
          <w:rFonts w:ascii="Calibri" w:eastAsia="Calibri" w:hAnsi="Calibri" w:cs="Calibri"/>
          <w:spacing w:val="-4"/>
          <w:sz w:val="22"/>
          <w:szCs w:val="22"/>
        </w:rPr>
        <w:t>g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1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te</w:t>
      </w:r>
      <w:r>
        <w:rPr>
          <w:rFonts w:ascii="Calibri" w:eastAsia="Calibri" w:hAnsi="Calibri" w:cs="Calibri"/>
          <w:spacing w:val="-1"/>
          <w:sz w:val="22"/>
          <w:szCs w:val="22"/>
        </w:rPr>
        <w:t>k</w:t>
      </w:r>
      <w:r>
        <w:rPr>
          <w:rFonts w:ascii="Calibri" w:eastAsia="Calibri" w:hAnsi="Calibri" w:cs="Calibri"/>
          <w:spacing w:val="-2"/>
          <w:sz w:val="22"/>
          <w:szCs w:val="22"/>
        </w:rPr>
        <w:t>n</w:t>
      </w:r>
      <w:r>
        <w:rPr>
          <w:rFonts w:ascii="Calibri" w:eastAsia="Calibri" w:hAnsi="Calibri" w:cs="Calibri"/>
          <w:spacing w:val="-3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pacing w:val="-3"/>
          <w:sz w:val="22"/>
          <w:szCs w:val="22"/>
        </w:rPr>
        <w:t>o</w:t>
      </w:r>
      <w:r>
        <w:rPr>
          <w:rFonts w:ascii="Calibri" w:eastAsia="Calibri" w:hAnsi="Calibri" w:cs="Calibri"/>
          <w:spacing w:val="3"/>
          <w:sz w:val="22"/>
          <w:szCs w:val="22"/>
        </w:rPr>
        <w:t>g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,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d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8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pacing w:val="-2"/>
          <w:sz w:val="22"/>
          <w:szCs w:val="22"/>
        </w:rPr>
        <w:t>n</w:t>
      </w:r>
      <w:r>
        <w:rPr>
          <w:rFonts w:ascii="Calibri" w:eastAsia="Calibri" w:hAnsi="Calibri" w:cs="Calibri"/>
          <w:spacing w:val="-3"/>
          <w:sz w:val="22"/>
          <w:szCs w:val="22"/>
        </w:rPr>
        <w:t>fo</w:t>
      </w:r>
      <w:r>
        <w:rPr>
          <w:rFonts w:ascii="Calibri" w:eastAsia="Calibri" w:hAnsi="Calibri" w:cs="Calibri"/>
          <w:spacing w:val="-6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ma</w:t>
      </w:r>
      <w:r>
        <w:rPr>
          <w:rFonts w:ascii="Calibri" w:eastAsia="Calibri" w:hAnsi="Calibri" w:cs="Calibri"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9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7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pacing w:val="-9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8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d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pacing w:val="3"/>
          <w:sz w:val="22"/>
          <w:szCs w:val="22"/>
        </w:rPr>
        <w:t>g</w:t>
      </w:r>
      <w:r>
        <w:rPr>
          <w:rFonts w:ascii="Calibri" w:eastAsia="Calibri" w:hAnsi="Calibri" w:cs="Calibri"/>
          <w:spacing w:val="-2"/>
          <w:sz w:val="22"/>
          <w:szCs w:val="22"/>
        </w:rPr>
        <w:t>u</w:t>
      </w:r>
      <w:r>
        <w:rPr>
          <w:rFonts w:ascii="Calibri" w:eastAsia="Calibri" w:hAnsi="Calibri" w:cs="Calibri"/>
          <w:spacing w:val="-9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k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 xml:space="preserve">n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ilik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b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k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k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k</w:t>
      </w:r>
      <w:r>
        <w:rPr>
          <w:rFonts w:ascii="Calibri" w:eastAsia="Calibri" w:hAnsi="Calibri" w:cs="Calibri"/>
          <w:spacing w:val="-2"/>
          <w:sz w:val="22"/>
          <w:szCs w:val="22"/>
        </w:rPr>
        <w:t>u</w:t>
      </w:r>
      <w:r>
        <w:rPr>
          <w:rFonts w:ascii="Calibri" w:eastAsia="Calibri" w:hAnsi="Calibri" w:cs="Calibri"/>
          <w:spacing w:val="1"/>
          <w:sz w:val="22"/>
          <w:szCs w:val="22"/>
        </w:rPr>
        <w:t>ra</w:t>
      </w:r>
      <w:r>
        <w:rPr>
          <w:rFonts w:ascii="Calibri" w:eastAsia="Calibri" w:hAnsi="Calibri" w:cs="Calibri"/>
          <w:spacing w:val="-2"/>
          <w:sz w:val="22"/>
          <w:szCs w:val="22"/>
        </w:rPr>
        <w:t>n</w:t>
      </w:r>
      <w:r>
        <w:rPr>
          <w:rFonts w:ascii="Calibri" w:eastAsia="Calibri" w:hAnsi="Calibri" w:cs="Calibri"/>
          <w:spacing w:val="-4"/>
          <w:sz w:val="22"/>
          <w:szCs w:val="22"/>
        </w:rPr>
        <w:t>g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.</w:t>
      </w:r>
      <w:r>
        <w:rPr>
          <w:rFonts w:ascii="Calibri" w:eastAsia="Calibri" w:hAnsi="Calibri" w:cs="Calibri"/>
          <w:spacing w:val="6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4"/>
          <w:w w:val="101"/>
          <w:sz w:val="22"/>
          <w:szCs w:val="22"/>
        </w:rPr>
        <w:t>M</w:t>
      </w:r>
      <w:r>
        <w:rPr>
          <w:rFonts w:ascii="Calibri" w:eastAsia="Calibri" w:hAnsi="Calibri" w:cs="Calibri"/>
          <w:spacing w:val="1"/>
          <w:w w:val="101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w w:val="101"/>
          <w:sz w:val="22"/>
          <w:szCs w:val="22"/>
        </w:rPr>
        <w:t>k</w:t>
      </w:r>
      <w:r>
        <w:rPr>
          <w:rFonts w:ascii="Calibri" w:eastAsia="Calibri" w:hAnsi="Calibri" w:cs="Calibri"/>
          <w:w w:val="101"/>
          <w:sz w:val="22"/>
          <w:szCs w:val="22"/>
        </w:rPr>
        <w:t xml:space="preserve">a </w:t>
      </w:r>
      <w:r>
        <w:rPr>
          <w:rFonts w:ascii="Calibri" w:eastAsia="Calibri" w:hAnsi="Calibri" w:cs="Calibri"/>
          <w:spacing w:val="-2"/>
          <w:sz w:val="22"/>
          <w:szCs w:val="22"/>
        </w:rPr>
        <w:t>d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pacing w:val="-2"/>
          <w:sz w:val="22"/>
          <w:szCs w:val="22"/>
        </w:rPr>
        <w:t>bu</w:t>
      </w:r>
      <w:r>
        <w:rPr>
          <w:rFonts w:ascii="Calibri" w:eastAsia="Calibri" w:hAnsi="Calibri" w:cs="Calibri"/>
          <w:spacing w:val="-3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>uh</w:t>
      </w:r>
      <w:r>
        <w:rPr>
          <w:rFonts w:ascii="Calibri" w:eastAsia="Calibri" w:hAnsi="Calibri" w:cs="Calibri"/>
          <w:spacing w:val="-1"/>
          <w:sz w:val="22"/>
          <w:szCs w:val="22"/>
        </w:rPr>
        <w:t>k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9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te</w:t>
      </w:r>
      <w:r>
        <w:rPr>
          <w:rFonts w:ascii="Calibri" w:eastAsia="Calibri" w:hAnsi="Calibri" w:cs="Calibri"/>
          <w:spacing w:val="-1"/>
          <w:sz w:val="22"/>
          <w:szCs w:val="22"/>
        </w:rPr>
        <w:t>k</w:t>
      </w:r>
      <w:r>
        <w:rPr>
          <w:rFonts w:ascii="Calibri" w:eastAsia="Calibri" w:hAnsi="Calibri" w:cs="Calibri"/>
          <w:spacing w:val="-2"/>
          <w:sz w:val="22"/>
          <w:szCs w:val="22"/>
        </w:rPr>
        <w:t>n</w:t>
      </w:r>
      <w:r>
        <w:rPr>
          <w:rFonts w:ascii="Calibri" w:eastAsia="Calibri" w:hAnsi="Calibri" w:cs="Calibri"/>
          <w:spacing w:val="-3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pacing w:val="-3"/>
          <w:sz w:val="22"/>
          <w:szCs w:val="22"/>
        </w:rPr>
        <w:t>o</w:t>
      </w:r>
      <w:r>
        <w:rPr>
          <w:rFonts w:ascii="Calibri" w:eastAsia="Calibri" w:hAnsi="Calibri" w:cs="Calibri"/>
          <w:spacing w:val="3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8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7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9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pacing w:val="-8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k</w:t>
      </w:r>
      <w:r>
        <w:rPr>
          <w:rFonts w:ascii="Calibri" w:eastAsia="Calibri" w:hAnsi="Calibri" w:cs="Calibri"/>
          <w:spacing w:val="-2"/>
          <w:sz w:val="22"/>
          <w:szCs w:val="22"/>
        </w:rPr>
        <w:t>u</w:t>
      </w:r>
      <w:r>
        <w:rPr>
          <w:rFonts w:ascii="Calibri" w:eastAsia="Calibri" w:hAnsi="Calibri" w:cs="Calibri"/>
          <w:spacing w:val="-1"/>
          <w:sz w:val="22"/>
          <w:szCs w:val="22"/>
        </w:rPr>
        <w:t>k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9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p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9"/>
          <w:sz w:val="22"/>
          <w:szCs w:val="22"/>
        </w:rPr>
        <w:t>b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h</w:t>
      </w:r>
      <w:r>
        <w:rPr>
          <w:rFonts w:ascii="Calibri" w:eastAsia="Calibri" w:hAnsi="Calibri" w:cs="Calibri"/>
          <w:spacing w:val="1"/>
          <w:sz w:val="22"/>
          <w:szCs w:val="22"/>
        </w:rPr>
        <w:t>ar</w:t>
      </w:r>
      <w:r>
        <w:rPr>
          <w:rFonts w:ascii="Calibri" w:eastAsia="Calibri" w:hAnsi="Calibri" w:cs="Calibri"/>
          <w:spacing w:val="-9"/>
          <w:sz w:val="22"/>
          <w:szCs w:val="22"/>
        </w:rPr>
        <w:t>u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1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6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14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pacing w:val="-4"/>
          <w:sz w:val="22"/>
          <w:szCs w:val="22"/>
        </w:rPr>
        <w:t>r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i/>
          <w:sz w:val="22"/>
          <w:szCs w:val="22"/>
        </w:rPr>
        <w:t>al</w:t>
      </w:r>
      <w:r>
        <w:rPr>
          <w:rFonts w:ascii="Calibri" w:eastAsia="Calibri" w:hAnsi="Calibri" w:cs="Calibri"/>
          <w:i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pacing w:val="-3"/>
          <w:sz w:val="22"/>
          <w:szCs w:val="22"/>
        </w:rPr>
        <w:t>t</w:t>
      </w:r>
      <w:r>
        <w:rPr>
          <w:rFonts w:ascii="Calibri" w:eastAsia="Calibri" w:hAnsi="Calibri" w:cs="Calibri"/>
          <w:i/>
          <w:spacing w:val="-8"/>
          <w:sz w:val="22"/>
          <w:szCs w:val="22"/>
        </w:rPr>
        <w:t>i</w:t>
      </w:r>
      <w:r>
        <w:rPr>
          <w:rFonts w:ascii="Calibri" w:eastAsia="Calibri" w:hAnsi="Calibri" w:cs="Calibri"/>
          <w:i/>
          <w:spacing w:val="3"/>
          <w:sz w:val="22"/>
          <w:szCs w:val="22"/>
        </w:rPr>
        <w:t>m</w:t>
      </w:r>
      <w:r>
        <w:rPr>
          <w:rFonts w:ascii="Calibri" w:eastAsia="Calibri" w:hAnsi="Calibri" w:cs="Calibri"/>
          <w:i/>
          <w:sz w:val="22"/>
          <w:szCs w:val="22"/>
        </w:rPr>
        <w:t>e</w:t>
      </w:r>
      <w:r>
        <w:rPr>
          <w:rFonts w:ascii="Calibri" w:eastAsia="Calibri" w:hAnsi="Calibri" w:cs="Calibri"/>
          <w:i/>
          <w:spacing w:val="7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9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6"/>
          <w:w w:val="101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w w:val="101"/>
          <w:sz w:val="22"/>
          <w:szCs w:val="22"/>
        </w:rPr>
        <w:t>k</w:t>
      </w:r>
      <w:r>
        <w:rPr>
          <w:rFonts w:ascii="Calibri" w:eastAsia="Calibri" w:hAnsi="Calibri" w:cs="Calibri"/>
          <w:spacing w:val="-2"/>
          <w:w w:val="101"/>
          <w:sz w:val="22"/>
          <w:szCs w:val="22"/>
        </w:rPr>
        <w:t>u</w:t>
      </w:r>
      <w:r>
        <w:rPr>
          <w:rFonts w:ascii="Calibri" w:eastAsia="Calibri" w:hAnsi="Calibri" w:cs="Calibri"/>
          <w:spacing w:val="1"/>
          <w:w w:val="101"/>
          <w:sz w:val="22"/>
          <w:szCs w:val="22"/>
        </w:rPr>
        <w:t>ra</w:t>
      </w:r>
      <w:r>
        <w:rPr>
          <w:rFonts w:ascii="Calibri" w:eastAsia="Calibri" w:hAnsi="Calibri" w:cs="Calibri"/>
          <w:spacing w:val="-3"/>
          <w:w w:val="101"/>
          <w:sz w:val="22"/>
          <w:szCs w:val="22"/>
        </w:rPr>
        <w:t>t</w:t>
      </w:r>
      <w:r>
        <w:rPr>
          <w:rFonts w:ascii="Calibri" w:eastAsia="Calibri" w:hAnsi="Calibri" w:cs="Calibri"/>
          <w:w w:val="101"/>
          <w:sz w:val="22"/>
          <w:szCs w:val="22"/>
        </w:rPr>
        <w:t>.</w:t>
      </w:r>
    </w:p>
    <w:p w:rsidR="00143462" w:rsidRDefault="009D580B">
      <w:pPr>
        <w:spacing w:line="480" w:lineRule="auto"/>
        <w:ind w:left="450"/>
        <w:jc w:val="both"/>
        <w:rPr>
          <w:rFonts w:ascii="Calibri" w:eastAsia="Calibri" w:hAnsi="Calibri" w:cs="Calibri"/>
          <w:sz w:val="22"/>
          <w:szCs w:val="22"/>
        </w:rPr>
        <w:sectPr w:rsidR="00143462">
          <w:pgSz w:w="11920" w:h="16860"/>
          <w:pgMar w:top="1500" w:right="1320" w:bottom="280" w:left="1000" w:header="720" w:footer="720" w:gutter="0"/>
          <w:cols w:space="720"/>
        </w:sectPr>
        <w:pPrChange w:id="17" w:author="Deni Septiadi Azzub" w:date="2018-03-01T21:25:00Z">
          <w:pPr>
            <w:spacing w:line="480" w:lineRule="auto"/>
            <w:ind w:left="450" w:firstLine="270"/>
            <w:jc w:val="both"/>
          </w:pPr>
        </w:pPrChange>
      </w:pP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Ba</w:t>
      </w:r>
      <w:r>
        <w:rPr>
          <w:rFonts w:ascii="Calibri" w:eastAsia="Calibri" w:hAnsi="Calibri" w:cs="Calibri"/>
          <w:spacing w:val="-2"/>
          <w:position w:val="1"/>
          <w:sz w:val="22"/>
          <w:szCs w:val="22"/>
        </w:rPr>
        <w:t>n</w:t>
      </w:r>
      <w:r>
        <w:rPr>
          <w:rFonts w:ascii="Calibri" w:eastAsia="Calibri" w:hAnsi="Calibri" w:cs="Calibri"/>
          <w:position w:val="1"/>
          <w:sz w:val="22"/>
          <w:szCs w:val="22"/>
        </w:rPr>
        <w:t>y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a</w:t>
      </w:r>
      <w:r>
        <w:rPr>
          <w:rFonts w:ascii="Calibri" w:eastAsia="Calibri" w:hAnsi="Calibri" w:cs="Calibri"/>
          <w:position w:val="1"/>
          <w:sz w:val="22"/>
          <w:szCs w:val="22"/>
        </w:rPr>
        <w:t>k</w:t>
      </w:r>
      <w:r>
        <w:rPr>
          <w:rFonts w:ascii="Calibri" w:eastAsia="Calibri" w:hAnsi="Calibri" w:cs="Calibri"/>
          <w:spacing w:val="6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position w:val="1"/>
          <w:sz w:val="22"/>
          <w:szCs w:val="22"/>
        </w:rPr>
        <w:t>je</w:t>
      </w:r>
      <w:r>
        <w:rPr>
          <w:rFonts w:ascii="Calibri" w:eastAsia="Calibri" w:hAnsi="Calibri" w:cs="Calibri"/>
          <w:spacing w:val="-2"/>
          <w:position w:val="1"/>
          <w:sz w:val="22"/>
          <w:szCs w:val="22"/>
        </w:rPr>
        <w:t>n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i</w:t>
      </w:r>
      <w:r>
        <w:rPr>
          <w:rFonts w:ascii="Calibri" w:eastAsia="Calibri" w:hAnsi="Calibri" w:cs="Calibri"/>
          <w:position w:val="1"/>
          <w:sz w:val="22"/>
          <w:szCs w:val="22"/>
        </w:rPr>
        <w:t>s</w:t>
      </w:r>
      <w:r>
        <w:rPr>
          <w:rFonts w:ascii="Calibri" w:eastAsia="Calibri" w:hAnsi="Calibri" w:cs="Calibri"/>
          <w:spacing w:val="4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position w:val="1"/>
          <w:sz w:val="22"/>
          <w:szCs w:val="22"/>
        </w:rPr>
        <w:t>te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k</w:t>
      </w:r>
      <w:r>
        <w:rPr>
          <w:rFonts w:ascii="Calibri" w:eastAsia="Calibri" w:hAnsi="Calibri" w:cs="Calibri"/>
          <w:spacing w:val="-2"/>
          <w:position w:val="1"/>
          <w:sz w:val="22"/>
          <w:szCs w:val="22"/>
        </w:rPr>
        <w:t>n</w:t>
      </w:r>
      <w:r>
        <w:rPr>
          <w:rFonts w:ascii="Calibri" w:eastAsia="Calibri" w:hAnsi="Calibri" w:cs="Calibri"/>
          <w:spacing w:val="-3"/>
          <w:position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l</w:t>
      </w:r>
      <w:r>
        <w:rPr>
          <w:rFonts w:ascii="Calibri" w:eastAsia="Calibri" w:hAnsi="Calibri" w:cs="Calibri"/>
          <w:spacing w:val="-3"/>
          <w:position w:val="1"/>
          <w:sz w:val="22"/>
          <w:szCs w:val="22"/>
        </w:rPr>
        <w:t>o</w:t>
      </w:r>
      <w:r>
        <w:rPr>
          <w:rFonts w:ascii="Calibri" w:eastAsia="Calibri" w:hAnsi="Calibri" w:cs="Calibri"/>
          <w:spacing w:val="3"/>
          <w:position w:val="1"/>
          <w:sz w:val="22"/>
          <w:szCs w:val="22"/>
        </w:rPr>
        <w:t>g</w:t>
      </w:r>
      <w:r>
        <w:rPr>
          <w:rFonts w:ascii="Calibri" w:eastAsia="Calibri" w:hAnsi="Calibri" w:cs="Calibri"/>
          <w:position w:val="1"/>
          <w:sz w:val="22"/>
          <w:szCs w:val="22"/>
        </w:rPr>
        <w:t>i</w:t>
      </w:r>
      <w:r>
        <w:rPr>
          <w:rFonts w:ascii="Calibri" w:eastAsia="Calibri" w:hAnsi="Calibri" w:cs="Calibri"/>
          <w:spacing w:val="8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position w:val="1"/>
          <w:sz w:val="22"/>
          <w:szCs w:val="22"/>
        </w:rPr>
        <w:t>y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a</w:t>
      </w:r>
      <w:r>
        <w:rPr>
          <w:rFonts w:ascii="Calibri" w:eastAsia="Calibri" w:hAnsi="Calibri" w:cs="Calibri"/>
          <w:spacing w:val="-9"/>
          <w:position w:val="1"/>
          <w:sz w:val="22"/>
          <w:szCs w:val="22"/>
        </w:rPr>
        <w:t>n</w:t>
      </w:r>
      <w:r>
        <w:rPr>
          <w:rFonts w:ascii="Calibri" w:eastAsia="Calibri" w:hAnsi="Calibri" w:cs="Calibri"/>
          <w:position w:val="1"/>
          <w:sz w:val="22"/>
          <w:szCs w:val="22"/>
        </w:rPr>
        <w:t>g</w:t>
      </w:r>
      <w:r>
        <w:rPr>
          <w:rFonts w:ascii="Calibri" w:eastAsia="Calibri" w:hAnsi="Calibri" w:cs="Calibri"/>
          <w:spacing w:val="7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position w:val="1"/>
          <w:sz w:val="22"/>
          <w:szCs w:val="22"/>
        </w:rPr>
        <w:t>ud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a</w:t>
      </w:r>
      <w:r>
        <w:rPr>
          <w:rFonts w:ascii="Calibri" w:eastAsia="Calibri" w:hAnsi="Calibri" w:cs="Calibri"/>
          <w:position w:val="1"/>
          <w:sz w:val="22"/>
          <w:szCs w:val="22"/>
        </w:rPr>
        <w:t>h</w:t>
      </w:r>
      <w:r>
        <w:rPr>
          <w:rFonts w:ascii="Calibri" w:eastAsia="Calibri" w:hAnsi="Calibri" w:cs="Calibri"/>
          <w:spacing w:val="4"/>
          <w:position w:val="1"/>
          <w:sz w:val="22"/>
          <w:szCs w:val="22"/>
        </w:rPr>
        <w:t xml:space="preserve"> </w:t>
      </w:r>
      <w:del w:id="18" w:author="Deni Septiadi Azzub" w:date="2018-03-01T21:25:00Z">
        <w:r w:rsidDel="007D3D14">
          <w:rPr>
            <w:rFonts w:ascii="Calibri" w:eastAsia="Calibri" w:hAnsi="Calibri" w:cs="Calibri"/>
            <w:spacing w:val="-2"/>
            <w:position w:val="1"/>
            <w:sz w:val="22"/>
            <w:szCs w:val="22"/>
          </w:rPr>
          <w:delText>d</w:delText>
        </w:r>
        <w:r w:rsidDel="007D3D14">
          <w:rPr>
            <w:rFonts w:ascii="Calibri" w:eastAsia="Calibri" w:hAnsi="Calibri" w:cs="Calibri"/>
            <w:spacing w:val="-1"/>
            <w:position w:val="1"/>
            <w:sz w:val="22"/>
            <w:szCs w:val="22"/>
          </w:rPr>
          <w:delText>i</w:delText>
        </w:r>
        <w:r w:rsidDel="007D3D14">
          <w:rPr>
            <w:rFonts w:ascii="Calibri" w:eastAsia="Calibri" w:hAnsi="Calibri" w:cs="Calibri"/>
            <w:spacing w:val="-2"/>
            <w:position w:val="1"/>
            <w:sz w:val="22"/>
            <w:szCs w:val="22"/>
          </w:rPr>
          <w:delText>bu</w:delText>
        </w:r>
        <w:r w:rsidDel="007D3D14">
          <w:rPr>
            <w:rFonts w:ascii="Calibri" w:eastAsia="Calibri" w:hAnsi="Calibri" w:cs="Calibri"/>
            <w:spacing w:val="1"/>
            <w:position w:val="1"/>
            <w:sz w:val="22"/>
            <w:szCs w:val="22"/>
          </w:rPr>
          <w:delText>a</w:delText>
        </w:r>
        <w:r w:rsidDel="007D3D14">
          <w:rPr>
            <w:rFonts w:ascii="Calibri" w:eastAsia="Calibri" w:hAnsi="Calibri" w:cs="Calibri"/>
            <w:position w:val="1"/>
            <w:sz w:val="22"/>
            <w:szCs w:val="22"/>
          </w:rPr>
          <w:delText>t</w:delText>
        </w:r>
      </w:del>
      <w:ins w:id="19" w:author="Deni Septiadi Azzub" w:date="2018-03-01T21:26:00Z">
        <w:r w:rsidR="007D3D14">
          <w:rPr>
            <w:rFonts w:ascii="Calibri" w:eastAsia="Calibri" w:hAnsi="Calibri" w:cs="Calibri"/>
            <w:position w:val="1"/>
            <w:sz w:val="22"/>
            <w:szCs w:val="22"/>
            <w:lang w:val="id-ID"/>
          </w:rPr>
          <w:t xml:space="preserve"> dikembangkan</w:t>
        </w:r>
      </w:ins>
      <w:del w:id="20" w:author="Deni Septiadi Azzub" w:date="2018-03-01T21:25:00Z">
        <w:r w:rsidDel="007D3D14">
          <w:rPr>
            <w:rFonts w:ascii="Calibri" w:eastAsia="Calibri" w:hAnsi="Calibri" w:cs="Calibri"/>
            <w:spacing w:val="4"/>
            <w:position w:val="1"/>
            <w:sz w:val="22"/>
            <w:szCs w:val="22"/>
          </w:rPr>
          <w:delText xml:space="preserve"> </w:delText>
        </w:r>
      </w:del>
      <w:del w:id="21" w:author="Deni Septiadi Azzub" w:date="2018-03-01T21:26:00Z">
        <w:r w:rsidDel="007D3D14">
          <w:rPr>
            <w:rFonts w:ascii="Calibri" w:eastAsia="Calibri" w:hAnsi="Calibri" w:cs="Calibri"/>
            <w:spacing w:val="-2"/>
            <w:position w:val="1"/>
            <w:sz w:val="22"/>
            <w:szCs w:val="22"/>
          </w:rPr>
          <w:delText>p</w:delText>
        </w:r>
        <w:r w:rsidDel="007D3D14">
          <w:rPr>
            <w:rFonts w:ascii="Calibri" w:eastAsia="Calibri" w:hAnsi="Calibri" w:cs="Calibri"/>
            <w:spacing w:val="1"/>
            <w:position w:val="1"/>
            <w:sz w:val="22"/>
            <w:szCs w:val="22"/>
          </w:rPr>
          <w:delText>a</w:delText>
        </w:r>
        <w:r w:rsidDel="007D3D14">
          <w:rPr>
            <w:rFonts w:ascii="Calibri" w:eastAsia="Calibri" w:hAnsi="Calibri" w:cs="Calibri"/>
            <w:spacing w:val="-9"/>
            <w:position w:val="1"/>
            <w:sz w:val="22"/>
            <w:szCs w:val="22"/>
          </w:rPr>
          <w:delText>d</w:delText>
        </w:r>
        <w:r w:rsidDel="007D3D14">
          <w:rPr>
            <w:rFonts w:ascii="Calibri" w:eastAsia="Calibri" w:hAnsi="Calibri" w:cs="Calibri"/>
            <w:position w:val="1"/>
            <w:sz w:val="22"/>
            <w:szCs w:val="22"/>
          </w:rPr>
          <w:delText>a</w:delText>
        </w:r>
      </w:del>
      <w:r>
        <w:rPr>
          <w:rFonts w:ascii="Calibri" w:eastAsia="Calibri" w:hAnsi="Calibri" w:cs="Calibri"/>
          <w:spacing w:val="6"/>
          <w:position w:val="1"/>
          <w:sz w:val="22"/>
          <w:szCs w:val="22"/>
        </w:rPr>
        <w:t xml:space="preserve"> </w:t>
      </w:r>
      <w:ins w:id="22" w:author="Deni Septiadi Azzub" w:date="2018-03-01T21:26:00Z">
        <w:r w:rsidR="007D3D14">
          <w:rPr>
            <w:rFonts w:ascii="Calibri" w:eastAsia="Calibri" w:hAnsi="Calibri" w:cs="Calibri"/>
            <w:spacing w:val="6"/>
            <w:position w:val="1"/>
            <w:sz w:val="22"/>
            <w:szCs w:val="22"/>
            <w:lang w:val="id-ID"/>
          </w:rPr>
          <w:t xml:space="preserve">hingga </w:t>
        </w:r>
      </w:ins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aa</w:t>
      </w:r>
      <w:r>
        <w:rPr>
          <w:rFonts w:ascii="Calibri" w:eastAsia="Calibri" w:hAnsi="Calibri" w:cs="Calibri"/>
          <w:position w:val="1"/>
          <w:sz w:val="22"/>
          <w:szCs w:val="22"/>
        </w:rPr>
        <w:t>t</w:t>
      </w:r>
      <w:r>
        <w:rPr>
          <w:rFonts w:ascii="Calibri" w:eastAsia="Calibri" w:hAnsi="Calibri" w:cs="Calibri"/>
          <w:spacing w:val="2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i</w:t>
      </w:r>
      <w:r>
        <w:rPr>
          <w:rFonts w:ascii="Calibri" w:eastAsia="Calibri" w:hAnsi="Calibri" w:cs="Calibri"/>
          <w:spacing w:val="-2"/>
          <w:position w:val="1"/>
          <w:sz w:val="22"/>
          <w:szCs w:val="22"/>
        </w:rPr>
        <w:t>n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i</w:t>
      </w:r>
      <w:r>
        <w:rPr>
          <w:rFonts w:ascii="Calibri" w:eastAsia="Calibri" w:hAnsi="Calibri" w:cs="Calibri"/>
          <w:position w:val="1"/>
          <w:sz w:val="22"/>
          <w:szCs w:val="22"/>
        </w:rPr>
        <w:t>.</w:t>
      </w:r>
      <w:r>
        <w:rPr>
          <w:rFonts w:ascii="Calibri" w:eastAsia="Calibri" w:hAnsi="Calibri" w:cs="Calibri"/>
          <w:spacing w:val="-2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position w:val="1"/>
          <w:sz w:val="22"/>
          <w:szCs w:val="22"/>
        </w:rPr>
        <w:t>N</w:t>
      </w:r>
      <w:r>
        <w:rPr>
          <w:rFonts w:ascii="Calibri" w:eastAsia="Calibri" w:hAnsi="Calibri" w:cs="Calibri"/>
          <w:spacing w:val="-6"/>
          <w:position w:val="1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m</w:t>
      </w:r>
      <w:r>
        <w:rPr>
          <w:rFonts w:ascii="Calibri" w:eastAsia="Calibri" w:hAnsi="Calibri" w:cs="Calibri"/>
          <w:spacing w:val="-2"/>
          <w:position w:val="1"/>
          <w:sz w:val="22"/>
          <w:szCs w:val="22"/>
        </w:rPr>
        <w:t>u</w:t>
      </w:r>
      <w:r>
        <w:rPr>
          <w:rFonts w:ascii="Calibri" w:eastAsia="Calibri" w:hAnsi="Calibri" w:cs="Calibri"/>
          <w:position w:val="1"/>
          <w:sz w:val="22"/>
          <w:szCs w:val="22"/>
        </w:rPr>
        <w:t>n</w:t>
      </w:r>
      <w:ins w:id="23" w:author="Deni Septiadi Azzub" w:date="2018-03-01T21:27:00Z">
        <w:r w:rsidR="00E21A43">
          <w:rPr>
            <w:rFonts w:ascii="Calibri" w:eastAsia="Calibri" w:hAnsi="Calibri" w:cs="Calibri"/>
            <w:position w:val="1"/>
            <w:sz w:val="22"/>
            <w:szCs w:val="22"/>
            <w:lang w:val="id-ID"/>
          </w:rPr>
          <w:t>,</w:t>
        </w:r>
      </w:ins>
      <w:r>
        <w:rPr>
          <w:rFonts w:ascii="Calibri" w:eastAsia="Calibri" w:hAnsi="Calibri" w:cs="Calibri"/>
          <w:spacing w:val="6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position w:val="1"/>
          <w:sz w:val="22"/>
          <w:szCs w:val="22"/>
        </w:rPr>
        <w:t>un</w:t>
      </w:r>
      <w:r>
        <w:rPr>
          <w:rFonts w:ascii="Calibri" w:eastAsia="Calibri" w:hAnsi="Calibri" w:cs="Calibri"/>
          <w:spacing w:val="-3"/>
          <w:position w:val="1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position w:val="1"/>
          <w:sz w:val="22"/>
          <w:szCs w:val="22"/>
        </w:rPr>
        <w:t>u</w:t>
      </w:r>
      <w:r>
        <w:rPr>
          <w:rFonts w:ascii="Calibri" w:eastAsia="Calibri" w:hAnsi="Calibri" w:cs="Calibri"/>
          <w:position w:val="1"/>
          <w:sz w:val="22"/>
          <w:szCs w:val="22"/>
        </w:rPr>
        <w:t>k</w:t>
      </w:r>
      <w:r>
        <w:rPr>
          <w:rFonts w:ascii="Calibri" w:eastAsia="Calibri" w:hAnsi="Calibri" w:cs="Calibri"/>
          <w:spacing w:val="5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m</w:t>
      </w:r>
      <w:r>
        <w:rPr>
          <w:rFonts w:ascii="Calibri" w:eastAsia="Calibri" w:hAnsi="Calibri" w:cs="Calibri"/>
          <w:spacing w:val="-3"/>
          <w:position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k</w:t>
      </w:r>
      <w:ins w:id="24" w:author="Deni Septiadi Azzub" w:date="2018-03-01T21:27:00Z">
        <w:r w:rsidR="00E21A43">
          <w:rPr>
            <w:rFonts w:ascii="Calibri" w:eastAsia="Calibri" w:hAnsi="Calibri" w:cs="Calibri"/>
            <w:spacing w:val="-1"/>
            <w:position w:val="1"/>
            <w:sz w:val="22"/>
            <w:szCs w:val="22"/>
            <w:lang w:val="id-ID"/>
          </w:rPr>
          <w:t>u</w:t>
        </w:r>
      </w:ins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k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a</w:t>
      </w:r>
      <w:r>
        <w:rPr>
          <w:rFonts w:ascii="Calibri" w:eastAsia="Calibri" w:hAnsi="Calibri" w:cs="Calibri"/>
          <w:position w:val="1"/>
          <w:sz w:val="22"/>
          <w:szCs w:val="22"/>
        </w:rPr>
        <w:t>n</w:t>
      </w:r>
      <w:r>
        <w:rPr>
          <w:rFonts w:ascii="Calibri" w:eastAsia="Calibri" w:hAnsi="Calibri" w:cs="Calibri"/>
          <w:spacing w:val="8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9"/>
          <w:position w:val="1"/>
          <w:sz w:val="22"/>
          <w:szCs w:val="22"/>
        </w:rPr>
        <w:t>p</w:t>
      </w:r>
      <w:r>
        <w:rPr>
          <w:rFonts w:ascii="Calibri" w:eastAsia="Calibri" w:hAnsi="Calibri" w:cs="Calibri"/>
          <w:spacing w:val="-6"/>
          <w:position w:val="1"/>
          <w:sz w:val="22"/>
          <w:szCs w:val="22"/>
        </w:rPr>
        <w:t>r</w:t>
      </w:r>
      <w:r>
        <w:rPr>
          <w:rFonts w:ascii="Calibri" w:eastAsia="Calibri" w:hAnsi="Calibri" w:cs="Calibri"/>
          <w:spacing w:val="-3"/>
          <w:position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s</w:t>
      </w:r>
      <w:r>
        <w:rPr>
          <w:rFonts w:ascii="Calibri" w:eastAsia="Calibri" w:hAnsi="Calibri" w:cs="Calibri"/>
          <w:spacing w:val="-3"/>
          <w:position w:val="1"/>
          <w:sz w:val="22"/>
          <w:szCs w:val="22"/>
        </w:rPr>
        <w:t>e</w:t>
      </w:r>
      <w:r>
        <w:rPr>
          <w:rFonts w:ascii="Calibri" w:eastAsia="Calibri" w:hAnsi="Calibri" w:cs="Calibri"/>
          <w:position w:val="1"/>
          <w:sz w:val="22"/>
          <w:szCs w:val="22"/>
        </w:rPr>
        <w:t>s</w:t>
      </w:r>
      <w:r>
        <w:rPr>
          <w:rFonts w:ascii="Calibri" w:eastAsia="Calibri" w:hAnsi="Calibri" w:cs="Calibri"/>
          <w:spacing w:val="13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w w:val="101"/>
          <w:position w:val="1"/>
          <w:sz w:val="22"/>
          <w:szCs w:val="22"/>
        </w:rPr>
        <w:t>b</w:t>
      </w:r>
      <w:r>
        <w:rPr>
          <w:rFonts w:ascii="Calibri" w:eastAsia="Calibri" w:hAnsi="Calibri" w:cs="Calibri"/>
          <w:spacing w:val="-1"/>
          <w:w w:val="101"/>
          <w:position w:val="1"/>
          <w:sz w:val="22"/>
          <w:szCs w:val="22"/>
        </w:rPr>
        <w:t>is</w:t>
      </w:r>
      <w:r>
        <w:rPr>
          <w:rFonts w:ascii="Calibri" w:eastAsia="Calibri" w:hAnsi="Calibri" w:cs="Calibri"/>
          <w:spacing w:val="-2"/>
          <w:w w:val="101"/>
          <w:position w:val="1"/>
          <w:sz w:val="22"/>
          <w:szCs w:val="22"/>
        </w:rPr>
        <w:t>n</w:t>
      </w:r>
      <w:r>
        <w:rPr>
          <w:rFonts w:ascii="Calibri" w:eastAsia="Calibri" w:hAnsi="Calibri" w:cs="Calibri"/>
          <w:spacing w:val="-1"/>
          <w:w w:val="101"/>
          <w:position w:val="1"/>
          <w:sz w:val="22"/>
          <w:szCs w:val="22"/>
        </w:rPr>
        <w:t>i</w:t>
      </w:r>
      <w:r>
        <w:rPr>
          <w:rFonts w:ascii="Calibri" w:eastAsia="Calibri" w:hAnsi="Calibri" w:cs="Calibri"/>
          <w:w w:val="101"/>
          <w:position w:val="1"/>
          <w:sz w:val="22"/>
          <w:szCs w:val="22"/>
        </w:rPr>
        <w:t>s</w:t>
      </w:r>
      <w:r w:rsidR="000C3EAB">
        <w:rPr>
          <w:rFonts w:ascii="Calibri" w:eastAsia="Calibri" w:hAnsi="Calibri" w:cs="Calibri"/>
          <w:w w:val="101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d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n</w:t>
      </w:r>
      <w:r>
        <w:rPr>
          <w:rFonts w:ascii="Calibri" w:eastAsia="Calibri" w:hAnsi="Calibri" w:cs="Calibri"/>
          <w:spacing w:val="3"/>
          <w:sz w:val="22"/>
          <w:szCs w:val="22"/>
        </w:rPr>
        <w:t>g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1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b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h</w:t>
      </w:r>
      <w:r>
        <w:rPr>
          <w:rFonts w:ascii="Calibri" w:eastAsia="Calibri" w:hAnsi="Calibri" w:cs="Calibri"/>
          <w:spacing w:val="10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b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k</w:t>
      </w:r>
      <w:ins w:id="25" w:author="Deni Septiadi Azzub" w:date="2018-03-01T21:27:00Z">
        <w:r w:rsidR="00E21A43">
          <w:rPr>
            <w:rFonts w:ascii="Calibri" w:eastAsia="Calibri" w:hAnsi="Calibri" w:cs="Calibri"/>
            <w:sz w:val="22"/>
            <w:szCs w:val="22"/>
            <w:lang w:val="id-ID"/>
          </w:rPr>
          <w:t>,</w:t>
        </w:r>
      </w:ins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6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k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1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d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pacing w:val="-2"/>
          <w:sz w:val="22"/>
          <w:szCs w:val="22"/>
        </w:rPr>
        <w:t>bu</w:t>
      </w:r>
      <w:r>
        <w:rPr>
          <w:rFonts w:ascii="Calibri" w:eastAsia="Calibri" w:hAnsi="Calibri" w:cs="Calibri"/>
          <w:spacing w:val="-3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>uh</w:t>
      </w:r>
      <w:r>
        <w:rPr>
          <w:rFonts w:ascii="Calibri" w:eastAsia="Calibri" w:hAnsi="Calibri" w:cs="Calibri"/>
          <w:spacing w:val="-1"/>
          <w:sz w:val="22"/>
          <w:szCs w:val="22"/>
        </w:rPr>
        <w:t>k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16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te</w:t>
      </w:r>
      <w:r>
        <w:rPr>
          <w:rFonts w:ascii="Calibri" w:eastAsia="Calibri" w:hAnsi="Calibri" w:cs="Calibri"/>
          <w:spacing w:val="3"/>
          <w:sz w:val="22"/>
          <w:szCs w:val="22"/>
        </w:rPr>
        <w:t>k</w:t>
      </w:r>
      <w:r>
        <w:rPr>
          <w:rFonts w:ascii="Calibri" w:eastAsia="Calibri" w:hAnsi="Calibri" w:cs="Calibri"/>
          <w:spacing w:val="-2"/>
          <w:sz w:val="22"/>
          <w:szCs w:val="22"/>
        </w:rPr>
        <w:t>n</w:t>
      </w:r>
      <w:r>
        <w:rPr>
          <w:rFonts w:ascii="Calibri" w:eastAsia="Calibri" w:hAnsi="Calibri" w:cs="Calibri"/>
          <w:spacing w:val="-3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pacing w:val="-3"/>
          <w:sz w:val="22"/>
          <w:szCs w:val="22"/>
        </w:rPr>
        <w:t>o</w:t>
      </w:r>
      <w:r>
        <w:rPr>
          <w:rFonts w:ascii="Calibri" w:eastAsia="Calibri" w:hAnsi="Calibri" w:cs="Calibri"/>
          <w:spacing w:val="3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8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p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spacing w:val="-3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13"/>
          <w:sz w:val="22"/>
          <w:szCs w:val="22"/>
        </w:rPr>
        <w:t xml:space="preserve"> </w:t>
      </w:r>
      <w:r w:rsidRPr="00E21A43">
        <w:rPr>
          <w:rFonts w:ascii="Calibri" w:eastAsia="Calibri" w:hAnsi="Calibri" w:cs="Calibri"/>
          <w:i/>
          <w:spacing w:val="-1"/>
          <w:sz w:val="22"/>
          <w:szCs w:val="22"/>
          <w:rPrChange w:id="26" w:author="Deni Septiadi Azzub" w:date="2018-03-01T21:27:00Z">
            <w:rPr>
              <w:rFonts w:ascii="Calibri" w:eastAsia="Calibri" w:hAnsi="Calibri" w:cs="Calibri"/>
              <w:spacing w:val="-1"/>
              <w:sz w:val="22"/>
              <w:szCs w:val="22"/>
            </w:rPr>
          </w:rPrChange>
        </w:rPr>
        <w:t>s</w:t>
      </w:r>
      <w:r w:rsidRPr="00E21A43">
        <w:rPr>
          <w:rFonts w:ascii="Calibri" w:eastAsia="Calibri" w:hAnsi="Calibri" w:cs="Calibri"/>
          <w:i/>
          <w:spacing w:val="-3"/>
          <w:sz w:val="22"/>
          <w:szCs w:val="22"/>
          <w:rPrChange w:id="27" w:author="Deni Septiadi Azzub" w:date="2018-03-01T21:27:00Z">
            <w:rPr>
              <w:rFonts w:ascii="Calibri" w:eastAsia="Calibri" w:hAnsi="Calibri" w:cs="Calibri"/>
              <w:spacing w:val="-3"/>
              <w:sz w:val="22"/>
              <w:szCs w:val="22"/>
            </w:rPr>
          </w:rPrChange>
        </w:rPr>
        <w:t>o</w:t>
      </w:r>
      <w:r w:rsidRPr="00E21A43">
        <w:rPr>
          <w:rFonts w:ascii="Calibri" w:eastAsia="Calibri" w:hAnsi="Calibri" w:cs="Calibri"/>
          <w:i/>
          <w:spacing w:val="-1"/>
          <w:sz w:val="22"/>
          <w:szCs w:val="22"/>
          <w:rPrChange w:id="28" w:author="Deni Septiadi Azzub" w:date="2018-03-01T21:27:00Z">
            <w:rPr>
              <w:rFonts w:ascii="Calibri" w:eastAsia="Calibri" w:hAnsi="Calibri" w:cs="Calibri"/>
              <w:spacing w:val="-1"/>
              <w:sz w:val="22"/>
              <w:szCs w:val="22"/>
            </w:rPr>
          </w:rPrChange>
        </w:rPr>
        <w:t>ci</w:t>
      </w:r>
      <w:r w:rsidRPr="00E21A43">
        <w:rPr>
          <w:rFonts w:ascii="Calibri" w:eastAsia="Calibri" w:hAnsi="Calibri" w:cs="Calibri"/>
          <w:i/>
          <w:spacing w:val="1"/>
          <w:sz w:val="22"/>
          <w:szCs w:val="22"/>
          <w:rPrChange w:id="29" w:author="Deni Septiadi Azzub" w:date="2018-03-01T21:27:00Z">
            <w:rPr>
              <w:rFonts w:ascii="Calibri" w:eastAsia="Calibri" w:hAnsi="Calibri" w:cs="Calibri"/>
              <w:spacing w:val="1"/>
              <w:sz w:val="22"/>
              <w:szCs w:val="22"/>
            </w:rPr>
          </w:rPrChange>
        </w:rPr>
        <w:t>a</w:t>
      </w:r>
      <w:r w:rsidRPr="00E21A43">
        <w:rPr>
          <w:rFonts w:ascii="Calibri" w:eastAsia="Calibri" w:hAnsi="Calibri" w:cs="Calibri"/>
          <w:i/>
          <w:sz w:val="22"/>
          <w:szCs w:val="22"/>
          <w:rPrChange w:id="30" w:author="Deni Septiadi Azzub" w:date="2018-03-01T21:27:00Z">
            <w:rPr>
              <w:rFonts w:ascii="Calibri" w:eastAsia="Calibri" w:hAnsi="Calibri" w:cs="Calibri"/>
              <w:sz w:val="22"/>
              <w:szCs w:val="22"/>
            </w:rPr>
          </w:rPrChange>
        </w:rPr>
        <w:t>l</w:t>
      </w:r>
      <w:r w:rsidRPr="00E21A43">
        <w:rPr>
          <w:rFonts w:ascii="Calibri" w:eastAsia="Calibri" w:hAnsi="Calibri" w:cs="Calibri"/>
          <w:i/>
          <w:spacing w:val="4"/>
          <w:sz w:val="22"/>
          <w:szCs w:val="22"/>
          <w:rPrChange w:id="31" w:author="Deni Septiadi Azzub" w:date="2018-03-01T21:27:00Z">
            <w:rPr>
              <w:rFonts w:ascii="Calibri" w:eastAsia="Calibri" w:hAnsi="Calibri" w:cs="Calibri"/>
              <w:spacing w:val="4"/>
              <w:sz w:val="22"/>
              <w:szCs w:val="22"/>
            </w:rPr>
          </w:rPrChange>
        </w:rPr>
        <w:t xml:space="preserve"> </w:t>
      </w:r>
      <w:r w:rsidRPr="00E21A43">
        <w:rPr>
          <w:rFonts w:ascii="Calibri" w:eastAsia="Calibri" w:hAnsi="Calibri" w:cs="Calibri"/>
          <w:i/>
          <w:spacing w:val="1"/>
          <w:sz w:val="22"/>
          <w:szCs w:val="22"/>
          <w:rPrChange w:id="32" w:author="Deni Septiadi Azzub" w:date="2018-03-01T21:27:00Z">
            <w:rPr>
              <w:rFonts w:ascii="Calibri" w:eastAsia="Calibri" w:hAnsi="Calibri" w:cs="Calibri"/>
              <w:spacing w:val="1"/>
              <w:sz w:val="22"/>
              <w:szCs w:val="22"/>
            </w:rPr>
          </w:rPrChange>
        </w:rPr>
        <w:t>m</w:t>
      </w:r>
      <w:r w:rsidRPr="00E21A43">
        <w:rPr>
          <w:rFonts w:ascii="Calibri" w:eastAsia="Calibri" w:hAnsi="Calibri" w:cs="Calibri"/>
          <w:i/>
          <w:spacing w:val="-3"/>
          <w:sz w:val="22"/>
          <w:szCs w:val="22"/>
          <w:rPrChange w:id="33" w:author="Deni Septiadi Azzub" w:date="2018-03-01T21:27:00Z">
            <w:rPr>
              <w:rFonts w:ascii="Calibri" w:eastAsia="Calibri" w:hAnsi="Calibri" w:cs="Calibri"/>
              <w:spacing w:val="-3"/>
              <w:sz w:val="22"/>
              <w:szCs w:val="22"/>
            </w:rPr>
          </w:rPrChange>
        </w:rPr>
        <w:t>e</w:t>
      </w:r>
      <w:r w:rsidRPr="00E21A43">
        <w:rPr>
          <w:rFonts w:ascii="Calibri" w:eastAsia="Calibri" w:hAnsi="Calibri" w:cs="Calibri"/>
          <w:i/>
          <w:spacing w:val="-2"/>
          <w:sz w:val="22"/>
          <w:szCs w:val="22"/>
          <w:rPrChange w:id="34" w:author="Deni Septiadi Azzub" w:date="2018-03-01T21:27:00Z">
            <w:rPr>
              <w:rFonts w:ascii="Calibri" w:eastAsia="Calibri" w:hAnsi="Calibri" w:cs="Calibri"/>
              <w:spacing w:val="-2"/>
              <w:sz w:val="22"/>
              <w:szCs w:val="22"/>
            </w:rPr>
          </w:rPrChange>
        </w:rPr>
        <w:t>d</w:t>
      </w:r>
      <w:r w:rsidRPr="00E21A43">
        <w:rPr>
          <w:rFonts w:ascii="Calibri" w:eastAsia="Calibri" w:hAnsi="Calibri" w:cs="Calibri"/>
          <w:i/>
          <w:spacing w:val="-1"/>
          <w:sz w:val="22"/>
          <w:szCs w:val="22"/>
          <w:rPrChange w:id="35" w:author="Deni Septiadi Azzub" w:date="2018-03-01T21:27:00Z">
            <w:rPr>
              <w:rFonts w:ascii="Calibri" w:eastAsia="Calibri" w:hAnsi="Calibri" w:cs="Calibri"/>
              <w:spacing w:val="-1"/>
              <w:sz w:val="22"/>
              <w:szCs w:val="22"/>
            </w:rPr>
          </w:rPrChange>
        </w:rPr>
        <w:t>i</w:t>
      </w:r>
      <w:r w:rsidRPr="00E21A43">
        <w:rPr>
          <w:rFonts w:ascii="Calibri" w:eastAsia="Calibri" w:hAnsi="Calibri" w:cs="Calibri"/>
          <w:i/>
          <w:spacing w:val="1"/>
          <w:sz w:val="22"/>
          <w:szCs w:val="22"/>
          <w:rPrChange w:id="36" w:author="Deni Septiadi Azzub" w:date="2018-03-01T21:27:00Z">
            <w:rPr>
              <w:rFonts w:ascii="Calibri" w:eastAsia="Calibri" w:hAnsi="Calibri" w:cs="Calibri"/>
              <w:spacing w:val="1"/>
              <w:sz w:val="22"/>
              <w:szCs w:val="22"/>
            </w:rPr>
          </w:rPrChange>
        </w:rPr>
        <w:t>a</w:t>
      </w:r>
      <w:r>
        <w:rPr>
          <w:rFonts w:ascii="Calibri" w:eastAsia="Calibri" w:hAnsi="Calibri" w:cs="Calibri"/>
          <w:sz w:val="22"/>
          <w:szCs w:val="22"/>
        </w:rPr>
        <w:t>.</w:t>
      </w:r>
      <w:r>
        <w:rPr>
          <w:rFonts w:ascii="Calibri" w:eastAsia="Calibri" w:hAnsi="Calibri" w:cs="Calibri"/>
          <w:spacing w:val="15"/>
          <w:sz w:val="22"/>
          <w:szCs w:val="22"/>
        </w:rPr>
        <w:t xml:space="preserve"> </w:t>
      </w:r>
      <w:del w:id="37" w:author="Deni Septiadi Azzub" w:date="2018-03-01T21:28:00Z">
        <w:r w:rsidDel="00CC34C8">
          <w:rPr>
            <w:rFonts w:ascii="Calibri" w:eastAsia="Calibri" w:hAnsi="Calibri" w:cs="Calibri"/>
            <w:spacing w:val="-2"/>
            <w:sz w:val="22"/>
            <w:szCs w:val="22"/>
          </w:rPr>
          <w:delText>S</w:delText>
        </w:r>
        <w:r w:rsidDel="00CC34C8">
          <w:rPr>
            <w:rFonts w:ascii="Calibri" w:eastAsia="Calibri" w:hAnsi="Calibri" w:cs="Calibri"/>
            <w:spacing w:val="-3"/>
            <w:sz w:val="22"/>
            <w:szCs w:val="22"/>
          </w:rPr>
          <w:delText>o</w:delText>
        </w:r>
        <w:r w:rsidDel="00CC34C8">
          <w:rPr>
            <w:rFonts w:ascii="Calibri" w:eastAsia="Calibri" w:hAnsi="Calibri" w:cs="Calibri"/>
            <w:spacing w:val="3"/>
            <w:sz w:val="22"/>
            <w:szCs w:val="22"/>
          </w:rPr>
          <w:delText>s</w:delText>
        </w:r>
        <w:r w:rsidDel="00CC34C8">
          <w:rPr>
            <w:rFonts w:ascii="Calibri" w:eastAsia="Calibri" w:hAnsi="Calibri" w:cs="Calibri"/>
            <w:spacing w:val="-8"/>
            <w:sz w:val="22"/>
            <w:szCs w:val="22"/>
          </w:rPr>
          <w:delText>i</w:delText>
        </w:r>
        <w:r w:rsidDel="00CC34C8">
          <w:rPr>
            <w:rFonts w:ascii="Calibri" w:eastAsia="Calibri" w:hAnsi="Calibri" w:cs="Calibri"/>
            <w:spacing w:val="1"/>
            <w:sz w:val="22"/>
            <w:szCs w:val="22"/>
          </w:rPr>
          <w:delText>a</w:delText>
        </w:r>
        <w:r w:rsidDel="00CC34C8">
          <w:rPr>
            <w:rFonts w:ascii="Calibri" w:eastAsia="Calibri" w:hAnsi="Calibri" w:cs="Calibri"/>
            <w:sz w:val="22"/>
            <w:szCs w:val="22"/>
          </w:rPr>
          <w:delText>l</w:delText>
        </w:r>
        <w:r w:rsidDel="00CC34C8">
          <w:rPr>
            <w:rFonts w:ascii="Calibri" w:eastAsia="Calibri" w:hAnsi="Calibri" w:cs="Calibri"/>
            <w:spacing w:val="12"/>
            <w:sz w:val="22"/>
            <w:szCs w:val="22"/>
          </w:rPr>
          <w:delText xml:space="preserve"> </w:delText>
        </w:r>
        <w:r w:rsidDel="00CC34C8">
          <w:rPr>
            <w:rFonts w:ascii="Calibri" w:eastAsia="Calibri" w:hAnsi="Calibri" w:cs="Calibri"/>
            <w:spacing w:val="1"/>
            <w:sz w:val="22"/>
            <w:szCs w:val="22"/>
          </w:rPr>
          <w:delText>m</w:delText>
        </w:r>
        <w:r w:rsidDel="00CC34C8">
          <w:rPr>
            <w:rFonts w:ascii="Calibri" w:eastAsia="Calibri" w:hAnsi="Calibri" w:cs="Calibri"/>
            <w:spacing w:val="-3"/>
            <w:sz w:val="22"/>
            <w:szCs w:val="22"/>
          </w:rPr>
          <w:delText>e</w:delText>
        </w:r>
        <w:r w:rsidDel="00CC34C8">
          <w:rPr>
            <w:rFonts w:ascii="Calibri" w:eastAsia="Calibri" w:hAnsi="Calibri" w:cs="Calibri"/>
            <w:spacing w:val="-2"/>
            <w:sz w:val="22"/>
            <w:szCs w:val="22"/>
          </w:rPr>
          <w:delText>d</w:delText>
        </w:r>
        <w:r w:rsidDel="00CC34C8">
          <w:rPr>
            <w:rFonts w:ascii="Calibri" w:eastAsia="Calibri" w:hAnsi="Calibri" w:cs="Calibri"/>
            <w:spacing w:val="-1"/>
            <w:sz w:val="22"/>
            <w:szCs w:val="22"/>
          </w:rPr>
          <w:delText>i</w:delText>
        </w:r>
        <w:r w:rsidDel="00CC34C8">
          <w:rPr>
            <w:rFonts w:ascii="Calibri" w:eastAsia="Calibri" w:hAnsi="Calibri" w:cs="Calibri"/>
            <w:sz w:val="22"/>
            <w:szCs w:val="22"/>
          </w:rPr>
          <w:delText>a</w:delText>
        </w:r>
      </w:del>
      <w:ins w:id="38" w:author="Deni Septiadi Azzub" w:date="2018-03-01T21:28:00Z">
        <w:r w:rsidR="00CC34C8">
          <w:rPr>
            <w:rFonts w:ascii="Calibri" w:eastAsia="Calibri" w:hAnsi="Calibri" w:cs="Calibri"/>
            <w:sz w:val="22"/>
            <w:szCs w:val="22"/>
            <w:lang w:val="id-ID"/>
          </w:rPr>
          <w:t xml:space="preserve"> </w:t>
        </w:r>
        <w:r w:rsidR="00CC34C8" w:rsidRPr="00CC34C8">
          <w:rPr>
            <w:rFonts w:ascii="Calibri" w:eastAsia="Calibri" w:hAnsi="Calibri" w:cs="Calibri"/>
            <w:i/>
            <w:spacing w:val="-2"/>
            <w:sz w:val="22"/>
            <w:szCs w:val="22"/>
            <w:lang w:val="id-ID"/>
            <w:rPrChange w:id="39" w:author="Deni Septiadi Azzub" w:date="2018-03-01T21:28:00Z">
              <w:rPr>
                <w:rFonts w:ascii="Calibri" w:eastAsia="Calibri" w:hAnsi="Calibri" w:cs="Calibri"/>
                <w:spacing w:val="-2"/>
                <w:sz w:val="22"/>
                <w:szCs w:val="22"/>
                <w:lang w:val="id-ID"/>
              </w:rPr>
            </w:rPrChange>
          </w:rPr>
          <w:t>social media</w:t>
        </w:r>
      </w:ins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0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w w:val="101"/>
          <w:sz w:val="22"/>
          <w:szCs w:val="22"/>
        </w:rPr>
        <w:t>d</w:t>
      </w:r>
      <w:r>
        <w:rPr>
          <w:rFonts w:ascii="Calibri" w:eastAsia="Calibri" w:hAnsi="Calibri" w:cs="Calibri"/>
          <w:spacing w:val="-1"/>
          <w:w w:val="101"/>
          <w:sz w:val="22"/>
          <w:szCs w:val="22"/>
        </w:rPr>
        <w:t>i</w:t>
      </w:r>
      <w:r>
        <w:rPr>
          <w:rFonts w:ascii="Calibri" w:eastAsia="Calibri" w:hAnsi="Calibri" w:cs="Calibri"/>
          <w:spacing w:val="-6"/>
          <w:w w:val="101"/>
          <w:sz w:val="22"/>
          <w:szCs w:val="22"/>
        </w:rPr>
        <w:t>m</w:t>
      </w:r>
      <w:r>
        <w:rPr>
          <w:rFonts w:ascii="Calibri" w:eastAsia="Calibri" w:hAnsi="Calibri" w:cs="Calibri"/>
          <w:spacing w:val="1"/>
          <w:w w:val="101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w w:val="101"/>
          <w:sz w:val="22"/>
          <w:szCs w:val="22"/>
        </w:rPr>
        <w:t>n</w:t>
      </w:r>
      <w:r>
        <w:rPr>
          <w:rFonts w:ascii="Calibri" w:eastAsia="Calibri" w:hAnsi="Calibri" w:cs="Calibri"/>
          <w:spacing w:val="-3"/>
          <w:w w:val="101"/>
          <w:sz w:val="22"/>
          <w:szCs w:val="22"/>
        </w:rPr>
        <w:t>f</w:t>
      </w:r>
      <w:r>
        <w:rPr>
          <w:rFonts w:ascii="Calibri" w:eastAsia="Calibri" w:hAnsi="Calibri" w:cs="Calibri"/>
          <w:spacing w:val="1"/>
          <w:w w:val="101"/>
          <w:sz w:val="22"/>
          <w:szCs w:val="22"/>
        </w:rPr>
        <w:t>a</w:t>
      </w:r>
      <w:r>
        <w:rPr>
          <w:rFonts w:ascii="Calibri" w:eastAsia="Calibri" w:hAnsi="Calibri" w:cs="Calibri"/>
          <w:spacing w:val="-3"/>
          <w:w w:val="101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w w:val="101"/>
          <w:sz w:val="22"/>
          <w:szCs w:val="22"/>
        </w:rPr>
        <w:t>k</w:t>
      </w:r>
      <w:r>
        <w:rPr>
          <w:rFonts w:ascii="Calibri" w:eastAsia="Calibri" w:hAnsi="Calibri" w:cs="Calibri"/>
          <w:spacing w:val="1"/>
          <w:w w:val="101"/>
          <w:sz w:val="22"/>
          <w:szCs w:val="22"/>
        </w:rPr>
        <w:t>a</w:t>
      </w:r>
      <w:r>
        <w:rPr>
          <w:rFonts w:ascii="Calibri" w:eastAsia="Calibri" w:hAnsi="Calibri" w:cs="Calibri"/>
          <w:w w:val="101"/>
          <w:sz w:val="22"/>
          <w:szCs w:val="22"/>
        </w:rPr>
        <w:t xml:space="preserve">n </w:t>
      </w:r>
      <w:r>
        <w:rPr>
          <w:rFonts w:ascii="Calibri" w:eastAsia="Calibri" w:hAnsi="Calibri" w:cs="Calibri"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b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3"/>
          <w:sz w:val="22"/>
          <w:szCs w:val="22"/>
        </w:rPr>
        <w:t>g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d</w:t>
      </w:r>
      <w:r>
        <w:rPr>
          <w:rFonts w:ascii="Calibri" w:eastAsia="Calibri" w:hAnsi="Calibri" w:cs="Calibri"/>
          <w:spacing w:val="-8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5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pacing w:val="-2"/>
          <w:sz w:val="22"/>
          <w:szCs w:val="22"/>
        </w:rPr>
        <w:t>n</w:t>
      </w:r>
      <w:r>
        <w:rPr>
          <w:rFonts w:ascii="Calibri" w:eastAsia="Calibri" w:hAnsi="Calibri" w:cs="Calibri"/>
          <w:spacing w:val="-3"/>
          <w:sz w:val="22"/>
          <w:szCs w:val="22"/>
        </w:rPr>
        <w:t>te</w:t>
      </w:r>
      <w:r>
        <w:rPr>
          <w:rFonts w:ascii="Calibri" w:eastAsia="Calibri" w:hAnsi="Calibri" w:cs="Calibri"/>
          <w:spacing w:val="1"/>
          <w:sz w:val="22"/>
          <w:szCs w:val="22"/>
        </w:rPr>
        <w:t>ra</w:t>
      </w:r>
      <w:r>
        <w:rPr>
          <w:rFonts w:ascii="Calibri" w:eastAsia="Calibri" w:hAnsi="Calibri" w:cs="Calibri"/>
          <w:spacing w:val="-1"/>
          <w:sz w:val="22"/>
          <w:szCs w:val="22"/>
        </w:rPr>
        <w:t>ks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5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n</w:t>
      </w:r>
      <w:r>
        <w:rPr>
          <w:rFonts w:ascii="Calibri" w:eastAsia="Calibri" w:hAnsi="Calibri" w:cs="Calibri"/>
          <w:spacing w:val="-3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ar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5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p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n</w:t>
      </w:r>
      <w:r>
        <w:rPr>
          <w:rFonts w:ascii="Calibri" w:eastAsia="Calibri" w:hAnsi="Calibri" w:cs="Calibri"/>
          <w:spacing w:val="-3"/>
          <w:sz w:val="22"/>
          <w:szCs w:val="22"/>
        </w:rPr>
        <w:t>j</w:t>
      </w:r>
      <w:r>
        <w:rPr>
          <w:rFonts w:ascii="Calibri" w:eastAsia="Calibri" w:hAnsi="Calibri" w:cs="Calibri"/>
          <w:spacing w:val="-2"/>
          <w:sz w:val="22"/>
          <w:szCs w:val="22"/>
        </w:rPr>
        <w:t>u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 xml:space="preserve">n </w:t>
      </w:r>
      <w:r>
        <w:rPr>
          <w:rFonts w:ascii="Calibri" w:eastAsia="Calibri" w:hAnsi="Calibri" w:cs="Calibri"/>
          <w:spacing w:val="-2"/>
          <w:sz w:val="22"/>
          <w:szCs w:val="22"/>
        </w:rPr>
        <w:t>p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2"/>
          <w:sz w:val="22"/>
          <w:szCs w:val="22"/>
        </w:rPr>
        <w:t>b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li</w:t>
      </w:r>
      <w:r>
        <w:rPr>
          <w:rFonts w:ascii="Calibri" w:eastAsia="Calibri" w:hAnsi="Calibri" w:cs="Calibri"/>
          <w:sz w:val="22"/>
          <w:szCs w:val="22"/>
        </w:rPr>
        <w:t>.</w:t>
      </w:r>
      <w:r>
        <w:rPr>
          <w:rFonts w:ascii="Calibri" w:eastAsia="Calibri" w:hAnsi="Calibri" w:cs="Calibri"/>
          <w:spacing w:val="7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-4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n</w:t>
      </w:r>
      <w:r>
        <w:rPr>
          <w:rFonts w:ascii="Calibri" w:eastAsia="Calibri" w:hAnsi="Calibri" w:cs="Calibri"/>
          <w:spacing w:val="3"/>
          <w:sz w:val="22"/>
          <w:szCs w:val="22"/>
        </w:rPr>
        <w:t>g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9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ya</w:t>
      </w:r>
      <w:r>
        <w:rPr>
          <w:rFonts w:ascii="Calibri" w:eastAsia="Calibri" w:hAnsi="Calibri" w:cs="Calibri"/>
          <w:spacing w:val="5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d</w:t>
      </w:r>
      <w:r>
        <w:rPr>
          <w:rFonts w:ascii="Calibri" w:eastAsia="Calibri" w:hAnsi="Calibri" w:cs="Calibri"/>
          <w:spacing w:val="-8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5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pacing w:val="-2"/>
          <w:sz w:val="22"/>
          <w:szCs w:val="22"/>
        </w:rPr>
        <w:t>n</w:t>
      </w:r>
      <w:r>
        <w:rPr>
          <w:rFonts w:ascii="Calibri" w:eastAsia="Calibri" w:hAnsi="Calibri" w:cs="Calibri"/>
          <w:spacing w:val="-3"/>
          <w:sz w:val="22"/>
          <w:szCs w:val="22"/>
        </w:rPr>
        <w:t>fo</w:t>
      </w:r>
      <w:r>
        <w:rPr>
          <w:rFonts w:ascii="Calibri" w:eastAsia="Calibri" w:hAnsi="Calibri" w:cs="Calibri"/>
          <w:spacing w:val="1"/>
          <w:sz w:val="22"/>
          <w:szCs w:val="22"/>
        </w:rPr>
        <w:t>rma</w:t>
      </w:r>
      <w:r>
        <w:rPr>
          <w:rFonts w:ascii="Calibri" w:eastAsia="Calibri" w:hAnsi="Calibri" w:cs="Calibri"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6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p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spacing w:val="-3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 w:rsidRPr="00CC34C8">
        <w:rPr>
          <w:rFonts w:ascii="Calibri" w:eastAsia="Calibri" w:hAnsi="Calibri" w:cs="Calibri"/>
          <w:i/>
          <w:spacing w:val="-1"/>
          <w:w w:val="101"/>
          <w:sz w:val="22"/>
          <w:szCs w:val="22"/>
          <w:rPrChange w:id="40" w:author="Deni Septiadi Azzub" w:date="2018-03-01T21:30:00Z">
            <w:rPr>
              <w:rFonts w:ascii="Calibri" w:eastAsia="Calibri" w:hAnsi="Calibri" w:cs="Calibri"/>
              <w:spacing w:val="-1"/>
              <w:w w:val="101"/>
              <w:sz w:val="22"/>
              <w:szCs w:val="22"/>
            </w:rPr>
          </w:rPrChange>
        </w:rPr>
        <w:t>s</w:t>
      </w:r>
      <w:r w:rsidRPr="00CC34C8">
        <w:rPr>
          <w:rFonts w:ascii="Calibri" w:eastAsia="Calibri" w:hAnsi="Calibri" w:cs="Calibri"/>
          <w:i/>
          <w:spacing w:val="-3"/>
          <w:w w:val="101"/>
          <w:sz w:val="22"/>
          <w:szCs w:val="22"/>
          <w:rPrChange w:id="41" w:author="Deni Septiadi Azzub" w:date="2018-03-01T21:30:00Z">
            <w:rPr>
              <w:rFonts w:ascii="Calibri" w:eastAsia="Calibri" w:hAnsi="Calibri" w:cs="Calibri"/>
              <w:spacing w:val="-3"/>
              <w:w w:val="101"/>
              <w:sz w:val="22"/>
              <w:szCs w:val="22"/>
            </w:rPr>
          </w:rPrChange>
        </w:rPr>
        <w:t>o</w:t>
      </w:r>
      <w:r w:rsidRPr="00CC34C8">
        <w:rPr>
          <w:rFonts w:ascii="Calibri" w:eastAsia="Calibri" w:hAnsi="Calibri" w:cs="Calibri"/>
          <w:i/>
          <w:spacing w:val="-1"/>
          <w:w w:val="101"/>
          <w:sz w:val="22"/>
          <w:szCs w:val="22"/>
          <w:rPrChange w:id="42" w:author="Deni Septiadi Azzub" w:date="2018-03-01T21:30:00Z">
            <w:rPr>
              <w:rFonts w:ascii="Calibri" w:eastAsia="Calibri" w:hAnsi="Calibri" w:cs="Calibri"/>
              <w:spacing w:val="-1"/>
              <w:w w:val="101"/>
              <w:sz w:val="22"/>
              <w:szCs w:val="22"/>
            </w:rPr>
          </w:rPrChange>
        </w:rPr>
        <w:t>ci</w:t>
      </w:r>
      <w:r w:rsidRPr="00CC34C8">
        <w:rPr>
          <w:rFonts w:ascii="Calibri" w:eastAsia="Calibri" w:hAnsi="Calibri" w:cs="Calibri"/>
          <w:i/>
          <w:spacing w:val="1"/>
          <w:w w:val="101"/>
          <w:sz w:val="22"/>
          <w:szCs w:val="22"/>
          <w:rPrChange w:id="43" w:author="Deni Septiadi Azzub" w:date="2018-03-01T21:30:00Z">
            <w:rPr>
              <w:rFonts w:ascii="Calibri" w:eastAsia="Calibri" w:hAnsi="Calibri" w:cs="Calibri"/>
              <w:spacing w:val="1"/>
              <w:w w:val="101"/>
              <w:sz w:val="22"/>
              <w:szCs w:val="22"/>
            </w:rPr>
          </w:rPrChange>
        </w:rPr>
        <w:t>a</w:t>
      </w:r>
      <w:r w:rsidRPr="00CC34C8">
        <w:rPr>
          <w:rFonts w:ascii="Calibri" w:eastAsia="Calibri" w:hAnsi="Calibri" w:cs="Calibri"/>
          <w:i/>
          <w:w w:val="101"/>
          <w:sz w:val="22"/>
          <w:szCs w:val="22"/>
          <w:rPrChange w:id="44" w:author="Deni Septiadi Azzub" w:date="2018-03-01T21:30:00Z">
            <w:rPr>
              <w:rFonts w:ascii="Calibri" w:eastAsia="Calibri" w:hAnsi="Calibri" w:cs="Calibri"/>
              <w:w w:val="101"/>
              <w:sz w:val="22"/>
              <w:szCs w:val="22"/>
            </w:rPr>
          </w:rPrChange>
        </w:rPr>
        <w:t xml:space="preserve">l </w:t>
      </w:r>
      <w:r w:rsidRPr="00CC34C8">
        <w:rPr>
          <w:rFonts w:ascii="Calibri" w:eastAsia="Calibri" w:hAnsi="Calibri" w:cs="Calibri"/>
          <w:i/>
          <w:spacing w:val="1"/>
          <w:sz w:val="22"/>
          <w:szCs w:val="22"/>
          <w:rPrChange w:id="45" w:author="Deni Septiadi Azzub" w:date="2018-03-01T21:30:00Z">
            <w:rPr>
              <w:rFonts w:ascii="Calibri" w:eastAsia="Calibri" w:hAnsi="Calibri" w:cs="Calibri"/>
              <w:spacing w:val="1"/>
              <w:sz w:val="22"/>
              <w:szCs w:val="22"/>
            </w:rPr>
          </w:rPrChange>
        </w:rPr>
        <w:t>m</w:t>
      </w:r>
      <w:r w:rsidRPr="00CC34C8">
        <w:rPr>
          <w:rFonts w:ascii="Calibri" w:eastAsia="Calibri" w:hAnsi="Calibri" w:cs="Calibri"/>
          <w:i/>
          <w:spacing w:val="-3"/>
          <w:sz w:val="22"/>
          <w:szCs w:val="22"/>
          <w:rPrChange w:id="46" w:author="Deni Septiadi Azzub" w:date="2018-03-01T21:30:00Z">
            <w:rPr>
              <w:rFonts w:ascii="Calibri" w:eastAsia="Calibri" w:hAnsi="Calibri" w:cs="Calibri"/>
              <w:spacing w:val="-3"/>
              <w:sz w:val="22"/>
              <w:szCs w:val="22"/>
            </w:rPr>
          </w:rPrChange>
        </w:rPr>
        <w:t>e</w:t>
      </w:r>
      <w:r w:rsidRPr="00CC34C8">
        <w:rPr>
          <w:rFonts w:ascii="Calibri" w:eastAsia="Calibri" w:hAnsi="Calibri" w:cs="Calibri"/>
          <w:i/>
          <w:spacing w:val="-2"/>
          <w:sz w:val="22"/>
          <w:szCs w:val="22"/>
          <w:rPrChange w:id="47" w:author="Deni Septiadi Azzub" w:date="2018-03-01T21:30:00Z">
            <w:rPr>
              <w:rFonts w:ascii="Calibri" w:eastAsia="Calibri" w:hAnsi="Calibri" w:cs="Calibri"/>
              <w:spacing w:val="-2"/>
              <w:sz w:val="22"/>
              <w:szCs w:val="22"/>
            </w:rPr>
          </w:rPrChange>
        </w:rPr>
        <w:t>d</w:t>
      </w:r>
      <w:r w:rsidRPr="00CC34C8">
        <w:rPr>
          <w:rFonts w:ascii="Calibri" w:eastAsia="Calibri" w:hAnsi="Calibri" w:cs="Calibri"/>
          <w:i/>
          <w:spacing w:val="-1"/>
          <w:sz w:val="22"/>
          <w:szCs w:val="22"/>
          <w:rPrChange w:id="48" w:author="Deni Septiadi Azzub" w:date="2018-03-01T21:30:00Z">
            <w:rPr>
              <w:rFonts w:ascii="Calibri" w:eastAsia="Calibri" w:hAnsi="Calibri" w:cs="Calibri"/>
              <w:spacing w:val="-1"/>
              <w:sz w:val="22"/>
              <w:szCs w:val="22"/>
            </w:rPr>
          </w:rPrChange>
        </w:rPr>
        <w:t>i</w:t>
      </w:r>
      <w:r w:rsidRPr="00CC34C8">
        <w:rPr>
          <w:rFonts w:ascii="Calibri" w:eastAsia="Calibri" w:hAnsi="Calibri" w:cs="Calibri"/>
          <w:i/>
          <w:sz w:val="22"/>
          <w:szCs w:val="22"/>
          <w:rPrChange w:id="49" w:author="Deni Septiadi Azzub" w:date="2018-03-01T21:30:00Z">
            <w:rPr>
              <w:rFonts w:ascii="Calibri" w:eastAsia="Calibri" w:hAnsi="Calibri" w:cs="Calibri"/>
              <w:sz w:val="22"/>
              <w:szCs w:val="22"/>
            </w:rPr>
          </w:rPrChange>
        </w:rPr>
        <w:t>a</w:t>
      </w:r>
      <w:ins w:id="50" w:author="Deni Septiadi Azzub" w:date="2018-03-01T21:31:00Z">
        <w:r w:rsidR="00CC34C8">
          <w:rPr>
            <w:rFonts w:ascii="Calibri" w:eastAsia="Calibri" w:hAnsi="Calibri" w:cs="Calibri"/>
            <w:i/>
            <w:sz w:val="22"/>
            <w:szCs w:val="22"/>
            <w:lang w:val="id-ID"/>
          </w:rPr>
          <w:t>,</w:t>
        </w:r>
      </w:ins>
      <w:del w:id="51" w:author="Deni Septiadi Azzub" w:date="2018-03-01T21:31:00Z">
        <w:r w:rsidDel="00CC34C8">
          <w:rPr>
            <w:rFonts w:ascii="Calibri" w:eastAsia="Calibri" w:hAnsi="Calibri" w:cs="Calibri"/>
            <w:sz w:val="22"/>
            <w:szCs w:val="22"/>
          </w:rPr>
          <w:delText xml:space="preserve"> </w:delText>
        </w:r>
      </w:del>
      <w:r>
        <w:rPr>
          <w:rFonts w:ascii="Calibri" w:eastAsia="Calibri" w:hAnsi="Calibri" w:cs="Calibri"/>
          <w:spacing w:val="5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p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n</w:t>
      </w:r>
      <w:r>
        <w:rPr>
          <w:rFonts w:ascii="Calibri" w:eastAsia="Calibri" w:hAnsi="Calibri" w:cs="Calibri"/>
          <w:spacing w:val="-3"/>
          <w:sz w:val="22"/>
          <w:szCs w:val="22"/>
        </w:rPr>
        <w:t>j</w:t>
      </w:r>
      <w:r>
        <w:rPr>
          <w:rFonts w:ascii="Calibri" w:eastAsia="Calibri" w:hAnsi="Calibri" w:cs="Calibri"/>
          <w:spacing w:val="-2"/>
          <w:sz w:val="22"/>
          <w:szCs w:val="22"/>
        </w:rPr>
        <w:t>u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 xml:space="preserve">l 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t</w:t>
      </w:r>
      <w:del w:id="52" w:author="Deni Septiadi Azzub" w:date="2018-03-01T21:31:00Z">
        <w:r w:rsidDel="00CC34C8">
          <w:rPr>
            <w:rFonts w:ascii="Calibri" w:eastAsia="Calibri" w:hAnsi="Calibri" w:cs="Calibri"/>
            <w:sz w:val="22"/>
            <w:szCs w:val="22"/>
          </w:rPr>
          <w:delText xml:space="preserve"> </w:delText>
        </w:r>
      </w:del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2"/>
          <w:sz w:val="22"/>
          <w:szCs w:val="22"/>
        </w:rPr>
        <w:t>p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sz w:val="22"/>
          <w:szCs w:val="22"/>
        </w:rPr>
        <w:t>k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pacing w:val="-9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lk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 xml:space="preserve">n </w:t>
      </w:r>
      <w:del w:id="53" w:author="Deni Septiadi Azzub" w:date="2018-03-01T21:31:00Z">
        <w:r w:rsidDel="00CC34C8">
          <w:rPr>
            <w:rFonts w:ascii="Calibri" w:eastAsia="Calibri" w:hAnsi="Calibri" w:cs="Calibri"/>
            <w:spacing w:val="12"/>
            <w:sz w:val="22"/>
            <w:szCs w:val="22"/>
          </w:rPr>
          <w:delText xml:space="preserve"> </w:delText>
        </w:r>
      </w:del>
      <w:r>
        <w:rPr>
          <w:rFonts w:ascii="Calibri" w:eastAsia="Calibri" w:hAnsi="Calibri" w:cs="Calibri"/>
          <w:spacing w:val="-2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spacing w:val="-3"/>
          <w:sz w:val="22"/>
          <w:szCs w:val="22"/>
        </w:rPr>
        <w:t>o</w:t>
      </w:r>
      <w:r>
        <w:rPr>
          <w:rFonts w:ascii="Calibri" w:eastAsia="Calibri" w:hAnsi="Calibri" w:cs="Calibri"/>
          <w:spacing w:val="-2"/>
          <w:sz w:val="22"/>
          <w:szCs w:val="22"/>
        </w:rPr>
        <w:t>du</w:t>
      </w:r>
      <w:r>
        <w:rPr>
          <w:rFonts w:ascii="Calibri" w:eastAsia="Calibri" w:hAnsi="Calibri" w:cs="Calibri"/>
          <w:spacing w:val="-1"/>
          <w:sz w:val="22"/>
          <w:szCs w:val="22"/>
        </w:rPr>
        <w:t>k</w:t>
      </w:r>
      <w:r>
        <w:rPr>
          <w:rFonts w:ascii="Calibri" w:eastAsia="Calibri" w:hAnsi="Calibri" w:cs="Calibri"/>
          <w:spacing w:val="-2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ya</w:t>
      </w:r>
      <w:del w:id="54" w:author="Deni Septiadi Azzub" w:date="2018-03-01T21:31:00Z">
        <w:r w:rsidDel="00CC34C8">
          <w:rPr>
            <w:rFonts w:ascii="Calibri" w:eastAsia="Calibri" w:hAnsi="Calibri" w:cs="Calibri"/>
            <w:sz w:val="22"/>
            <w:szCs w:val="22"/>
          </w:rPr>
          <w:delText xml:space="preserve"> </w:delText>
        </w:r>
      </w:del>
      <w:r>
        <w:rPr>
          <w:rFonts w:ascii="Calibri" w:eastAsia="Calibri" w:hAnsi="Calibri" w:cs="Calibri"/>
          <w:spacing w:val="9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pacing w:val="-8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ar</w:t>
      </w:r>
      <w:r>
        <w:rPr>
          <w:rFonts w:ascii="Calibri" w:eastAsia="Calibri" w:hAnsi="Calibri" w:cs="Calibri"/>
          <w:sz w:val="22"/>
          <w:szCs w:val="22"/>
        </w:rPr>
        <w:t xml:space="preserve">a </w:t>
      </w:r>
      <w:r>
        <w:rPr>
          <w:rFonts w:ascii="Calibri" w:eastAsia="Calibri" w:hAnsi="Calibri" w:cs="Calibri"/>
          <w:spacing w:val="5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pacing w:val="4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b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h</w:t>
      </w:r>
      <w:del w:id="55" w:author="Deni Septiadi Azzub" w:date="2018-03-01T21:31:00Z">
        <w:r w:rsidDel="00CC34C8">
          <w:rPr>
            <w:rFonts w:ascii="Calibri" w:eastAsia="Calibri" w:hAnsi="Calibri" w:cs="Calibri"/>
            <w:sz w:val="22"/>
            <w:szCs w:val="22"/>
          </w:rPr>
          <w:delText xml:space="preserve"> </w:delText>
        </w:r>
      </w:del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efe</w:t>
      </w:r>
      <w:r>
        <w:rPr>
          <w:rFonts w:ascii="Calibri" w:eastAsia="Calibri" w:hAnsi="Calibri" w:cs="Calibri"/>
          <w:spacing w:val="-1"/>
          <w:sz w:val="22"/>
          <w:szCs w:val="22"/>
        </w:rPr>
        <w:t>k</w:t>
      </w:r>
      <w:r>
        <w:rPr>
          <w:rFonts w:ascii="Calibri" w:eastAsia="Calibri" w:hAnsi="Calibri" w:cs="Calibri"/>
          <w:spacing w:val="-3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 xml:space="preserve">f </w:t>
      </w:r>
      <w:del w:id="56" w:author="Deni Septiadi Azzub" w:date="2018-03-01T21:31:00Z">
        <w:r w:rsidDel="00CC34C8">
          <w:rPr>
            <w:rFonts w:ascii="Calibri" w:eastAsia="Calibri" w:hAnsi="Calibri" w:cs="Calibri"/>
            <w:spacing w:val="1"/>
            <w:sz w:val="22"/>
            <w:szCs w:val="22"/>
          </w:rPr>
          <w:delText xml:space="preserve"> </w:delText>
        </w:r>
      </w:del>
      <w:r>
        <w:rPr>
          <w:rFonts w:ascii="Calibri" w:eastAsia="Calibri" w:hAnsi="Calibri" w:cs="Calibri"/>
          <w:spacing w:val="-2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 xml:space="preserve">n </w:t>
      </w:r>
      <w:del w:id="57" w:author="Deni Septiadi Azzub" w:date="2018-03-01T21:31:00Z">
        <w:r w:rsidDel="00CC34C8">
          <w:rPr>
            <w:rFonts w:ascii="Calibri" w:eastAsia="Calibri" w:hAnsi="Calibri" w:cs="Calibri"/>
            <w:sz w:val="22"/>
            <w:szCs w:val="22"/>
          </w:rPr>
          <w:delText xml:space="preserve"> </w:delText>
        </w:r>
      </w:del>
      <w:r>
        <w:rPr>
          <w:rFonts w:ascii="Calibri" w:eastAsia="Calibri" w:hAnsi="Calibri" w:cs="Calibri"/>
          <w:spacing w:val="-3"/>
          <w:sz w:val="22"/>
          <w:szCs w:val="22"/>
        </w:rPr>
        <w:t>ef</w:t>
      </w:r>
      <w:r>
        <w:rPr>
          <w:rFonts w:ascii="Calibri" w:eastAsia="Calibri" w:hAnsi="Calibri" w:cs="Calibri"/>
          <w:spacing w:val="6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si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 xml:space="preserve">. </w:t>
      </w:r>
      <w:r>
        <w:rPr>
          <w:rFonts w:ascii="Calibri" w:eastAsia="Calibri" w:hAnsi="Calibri" w:cs="Calibri"/>
          <w:spacing w:val="6"/>
          <w:sz w:val="22"/>
          <w:szCs w:val="22"/>
        </w:rPr>
        <w:t xml:space="preserve"> </w:t>
      </w:r>
      <w:del w:id="58" w:author="Deni Septiadi Azzub" w:date="2018-03-01T21:35:00Z">
        <w:r w:rsidDel="00380F0E">
          <w:rPr>
            <w:rFonts w:ascii="Calibri" w:eastAsia="Calibri" w:hAnsi="Calibri" w:cs="Calibri"/>
            <w:spacing w:val="-2"/>
            <w:sz w:val="22"/>
            <w:szCs w:val="22"/>
          </w:rPr>
          <w:delText>S</w:delText>
        </w:r>
        <w:r w:rsidDel="00380F0E">
          <w:rPr>
            <w:rFonts w:ascii="Calibri" w:eastAsia="Calibri" w:hAnsi="Calibri" w:cs="Calibri"/>
            <w:spacing w:val="-3"/>
            <w:sz w:val="22"/>
            <w:szCs w:val="22"/>
          </w:rPr>
          <w:delText>o</w:delText>
        </w:r>
        <w:r w:rsidDel="00380F0E">
          <w:rPr>
            <w:rFonts w:ascii="Calibri" w:eastAsia="Calibri" w:hAnsi="Calibri" w:cs="Calibri"/>
            <w:spacing w:val="2"/>
            <w:sz w:val="22"/>
            <w:szCs w:val="22"/>
          </w:rPr>
          <w:delText>s</w:delText>
        </w:r>
        <w:r w:rsidDel="00380F0E">
          <w:rPr>
            <w:rFonts w:ascii="Calibri" w:eastAsia="Calibri" w:hAnsi="Calibri" w:cs="Calibri"/>
            <w:spacing w:val="-1"/>
            <w:sz w:val="22"/>
            <w:szCs w:val="22"/>
          </w:rPr>
          <w:delText>i</w:delText>
        </w:r>
        <w:r w:rsidDel="00380F0E">
          <w:rPr>
            <w:rFonts w:ascii="Calibri" w:eastAsia="Calibri" w:hAnsi="Calibri" w:cs="Calibri"/>
            <w:spacing w:val="1"/>
            <w:sz w:val="22"/>
            <w:szCs w:val="22"/>
          </w:rPr>
          <w:delText>a</w:delText>
        </w:r>
        <w:r w:rsidDel="00380F0E">
          <w:rPr>
            <w:rFonts w:ascii="Calibri" w:eastAsia="Calibri" w:hAnsi="Calibri" w:cs="Calibri"/>
            <w:sz w:val="22"/>
            <w:szCs w:val="22"/>
          </w:rPr>
          <w:delText xml:space="preserve">l </w:delText>
        </w:r>
        <w:r w:rsidDel="00380F0E">
          <w:rPr>
            <w:rFonts w:ascii="Calibri" w:eastAsia="Calibri" w:hAnsi="Calibri" w:cs="Calibri"/>
            <w:spacing w:val="3"/>
            <w:sz w:val="22"/>
            <w:szCs w:val="22"/>
          </w:rPr>
          <w:delText xml:space="preserve"> </w:delText>
        </w:r>
        <w:r w:rsidDel="00380F0E">
          <w:rPr>
            <w:rFonts w:ascii="Calibri" w:eastAsia="Calibri" w:hAnsi="Calibri" w:cs="Calibri"/>
            <w:spacing w:val="1"/>
            <w:w w:val="101"/>
            <w:sz w:val="22"/>
            <w:szCs w:val="22"/>
          </w:rPr>
          <w:delText>m</w:delText>
        </w:r>
        <w:r w:rsidDel="00380F0E">
          <w:rPr>
            <w:rFonts w:ascii="Calibri" w:eastAsia="Calibri" w:hAnsi="Calibri" w:cs="Calibri"/>
            <w:spacing w:val="-3"/>
            <w:w w:val="101"/>
            <w:sz w:val="22"/>
            <w:szCs w:val="22"/>
          </w:rPr>
          <w:delText>e</w:delText>
        </w:r>
        <w:r w:rsidDel="00380F0E">
          <w:rPr>
            <w:rFonts w:ascii="Calibri" w:eastAsia="Calibri" w:hAnsi="Calibri" w:cs="Calibri"/>
            <w:spacing w:val="-2"/>
            <w:w w:val="101"/>
            <w:sz w:val="22"/>
            <w:szCs w:val="22"/>
          </w:rPr>
          <w:delText>d</w:delText>
        </w:r>
        <w:r w:rsidDel="00380F0E">
          <w:rPr>
            <w:rFonts w:ascii="Calibri" w:eastAsia="Calibri" w:hAnsi="Calibri" w:cs="Calibri"/>
            <w:spacing w:val="-1"/>
            <w:w w:val="101"/>
            <w:sz w:val="22"/>
            <w:szCs w:val="22"/>
          </w:rPr>
          <w:delText>i</w:delText>
        </w:r>
        <w:r w:rsidDel="00380F0E">
          <w:rPr>
            <w:rFonts w:ascii="Calibri" w:eastAsia="Calibri" w:hAnsi="Calibri" w:cs="Calibri"/>
            <w:w w:val="101"/>
            <w:sz w:val="22"/>
            <w:szCs w:val="22"/>
          </w:rPr>
          <w:delText xml:space="preserve">a </w:delText>
        </w:r>
      </w:del>
      <w:ins w:id="59" w:author="Deni Septiadi Azzub" w:date="2018-03-01T21:36:00Z">
        <w:r w:rsidR="00380F0E">
          <w:rPr>
            <w:rFonts w:ascii="Calibri" w:eastAsia="Calibri" w:hAnsi="Calibri" w:cs="Calibri"/>
            <w:i/>
            <w:w w:val="101"/>
            <w:sz w:val="22"/>
            <w:szCs w:val="22"/>
            <w:lang w:val="id-ID"/>
          </w:rPr>
          <w:t xml:space="preserve">Social media </w:t>
        </w:r>
      </w:ins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ili</w:t>
      </w:r>
      <w:r>
        <w:rPr>
          <w:rFonts w:ascii="Calibri" w:eastAsia="Calibri" w:hAnsi="Calibri" w:cs="Calibri"/>
          <w:sz w:val="22"/>
          <w:szCs w:val="22"/>
        </w:rPr>
        <w:t>k</w:t>
      </w:r>
      <w:r>
        <w:rPr>
          <w:rFonts w:ascii="Calibri" w:eastAsia="Calibri" w:hAnsi="Calibri" w:cs="Calibri"/>
          <w:spacing w:val="8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9"/>
          <w:sz w:val="22"/>
          <w:szCs w:val="22"/>
        </w:rPr>
        <w:t>b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 xml:space="preserve">k </w:t>
      </w:r>
      <w:r>
        <w:rPr>
          <w:rFonts w:ascii="Calibri" w:eastAsia="Calibri" w:hAnsi="Calibri" w:cs="Calibri"/>
          <w:spacing w:val="-1"/>
          <w:sz w:val="22"/>
          <w:szCs w:val="22"/>
        </w:rPr>
        <w:t>k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b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pacing w:val="-2"/>
          <w:sz w:val="22"/>
          <w:szCs w:val="22"/>
        </w:rPr>
        <w:t>h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8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d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pacing w:val="-2"/>
          <w:sz w:val="22"/>
          <w:szCs w:val="22"/>
        </w:rPr>
        <w:t>b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nd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pacing w:val="-9"/>
          <w:sz w:val="22"/>
          <w:szCs w:val="22"/>
        </w:rPr>
        <w:t>n</w:t>
      </w:r>
      <w:r>
        <w:rPr>
          <w:rFonts w:ascii="Calibri" w:eastAsia="Calibri" w:hAnsi="Calibri" w:cs="Calibri"/>
          <w:spacing w:val="3"/>
          <w:sz w:val="22"/>
          <w:szCs w:val="22"/>
        </w:rPr>
        <w:t>g</w:t>
      </w:r>
      <w:r>
        <w:rPr>
          <w:rFonts w:ascii="Calibri" w:eastAsia="Calibri" w:hAnsi="Calibri" w:cs="Calibri"/>
          <w:spacing w:val="-1"/>
          <w:sz w:val="22"/>
          <w:szCs w:val="22"/>
        </w:rPr>
        <w:t>k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5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d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8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pacing w:val="-2"/>
          <w:sz w:val="22"/>
          <w:szCs w:val="22"/>
        </w:rPr>
        <w:t>n</w:t>
      </w:r>
      <w:r>
        <w:rPr>
          <w:rFonts w:ascii="Calibri" w:eastAsia="Calibri" w:hAnsi="Calibri" w:cs="Calibri"/>
          <w:spacing w:val="-3"/>
          <w:sz w:val="22"/>
          <w:szCs w:val="22"/>
        </w:rPr>
        <w:t>fo</w:t>
      </w:r>
      <w:r>
        <w:rPr>
          <w:rFonts w:ascii="Calibri" w:eastAsia="Calibri" w:hAnsi="Calibri" w:cs="Calibri"/>
          <w:spacing w:val="-6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ma</w:t>
      </w:r>
      <w:r>
        <w:rPr>
          <w:rFonts w:ascii="Calibri" w:eastAsia="Calibri" w:hAnsi="Calibri" w:cs="Calibri"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9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d</w:t>
      </w:r>
      <w:r>
        <w:rPr>
          <w:rFonts w:ascii="Calibri" w:eastAsia="Calibri" w:hAnsi="Calibri" w:cs="Calibri"/>
          <w:spacing w:val="-8"/>
          <w:sz w:val="22"/>
          <w:szCs w:val="22"/>
        </w:rPr>
        <w:t>i</w:t>
      </w:r>
      <w:r>
        <w:rPr>
          <w:rFonts w:ascii="Calibri" w:eastAsia="Calibri" w:hAnsi="Calibri" w:cs="Calibri"/>
          <w:spacing w:val="3"/>
          <w:sz w:val="22"/>
          <w:szCs w:val="22"/>
        </w:rPr>
        <w:t>g</w:t>
      </w:r>
      <w:r>
        <w:rPr>
          <w:rFonts w:ascii="Calibri" w:eastAsia="Calibri" w:hAnsi="Calibri" w:cs="Calibri"/>
          <w:spacing w:val="-2"/>
          <w:sz w:val="22"/>
          <w:szCs w:val="22"/>
        </w:rPr>
        <w:t>un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k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b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pacing w:val="-2"/>
          <w:sz w:val="22"/>
          <w:szCs w:val="22"/>
        </w:rPr>
        <w:t>u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2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.</w:t>
      </w:r>
      <w:r>
        <w:rPr>
          <w:rFonts w:ascii="Calibri" w:eastAsia="Calibri" w:hAnsi="Calibri" w:cs="Calibri"/>
          <w:spacing w:val="7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9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a</w:t>
      </w:r>
      <w:ins w:id="60" w:author="Deni Septiadi Azzub" w:date="2018-03-01T21:36:00Z">
        <w:r w:rsidR="00380F0E">
          <w:rPr>
            <w:rFonts w:ascii="Calibri" w:eastAsia="Calibri" w:hAnsi="Calibri" w:cs="Calibri"/>
            <w:sz w:val="22"/>
            <w:szCs w:val="22"/>
            <w:lang w:val="id-ID"/>
          </w:rPr>
          <w:t xml:space="preserve"> </w:t>
        </w:r>
        <w:r w:rsidR="00380F0E">
          <w:rPr>
            <w:rFonts w:ascii="Calibri" w:eastAsia="Calibri" w:hAnsi="Calibri" w:cs="Calibri"/>
            <w:i/>
            <w:sz w:val="22"/>
            <w:szCs w:val="22"/>
            <w:lang w:val="id-ID"/>
          </w:rPr>
          <w:t>social media</w:t>
        </w:r>
      </w:ins>
      <w:r>
        <w:rPr>
          <w:rFonts w:ascii="Calibri" w:eastAsia="Calibri" w:hAnsi="Calibri" w:cs="Calibri"/>
          <w:spacing w:val="7"/>
          <w:sz w:val="22"/>
          <w:szCs w:val="22"/>
        </w:rPr>
        <w:t xml:space="preserve"> </w:t>
      </w:r>
      <w:del w:id="61" w:author="Deni Septiadi Azzub" w:date="2018-03-01T21:36:00Z">
        <w:r w:rsidDel="00380F0E">
          <w:rPr>
            <w:rFonts w:ascii="Calibri" w:eastAsia="Calibri" w:hAnsi="Calibri" w:cs="Calibri"/>
            <w:spacing w:val="-1"/>
            <w:w w:val="101"/>
            <w:sz w:val="22"/>
            <w:szCs w:val="22"/>
          </w:rPr>
          <w:delText>s</w:delText>
        </w:r>
        <w:r w:rsidDel="00380F0E">
          <w:rPr>
            <w:rFonts w:ascii="Calibri" w:eastAsia="Calibri" w:hAnsi="Calibri" w:cs="Calibri"/>
            <w:spacing w:val="-3"/>
            <w:w w:val="101"/>
            <w:sz w:val="22"/>
            <w:szCs w:val="22"/>
          </w:rPr>
          <w:delText>o</w:delText>
        </w:r>
        <w:r w:rsidDel="00380F0E">
          <w:rPr>
            <w:rFonts w:ascii="Calibri" w:eastAsia="Calibri" w:hAnsi="Calibri" w:cs="Calibri"/>
            <w:spacing w:val="3"/>
            <w:w w:val="101"/>
            <w:sz w:val="22"/>
            <w:szCs w:val="22"/>
          </w:rPr>
          <w:delText>s</w:delText>
        </w:r>
        <w:r w:rsidDel="00380F0E">
          <w:rPr>
            <w:rFonts w:ascii="Calibri" w:eastAsia="Calibri" w:hAnsi="Calibri" w:cs="Calibri"/>
            <w:spacing w:val="-1"/>
            <w:w w:val="101"/>
            <w:sz w:val="22"/>
            <w:szCs w:val="22"/>
          </w:rPr>
          <w:delText>i</w:delText>
        </w:r>
        <w:r w:rsidDel="00380F0E">
          <w:rPr>
            <w:rFonts w:ascii="Calibri" w:eastAsia="Calibri" w:hAnsi="Calibri" w:cs="Calibri"/>
            <w:spacing w:val="1"/>
            <w:w w:val="101"/>
            <w:sz w:val="22"/>
            <w:szCs w:val="22"/>
          </w:rPr>
          <w:delText>a</w:delText>
        </w:r>
        <w:r w:rsidDel="00380F0E">
          <w:rPr>
            <w:rFonts w:ascii="Calibri" w:eastAsia="Calibri" w:hAnsi="Calibri" w:cs="Calibri"/>
            <w:w w:val="101"/>
            <w:sz w:val="22"/>
            <w:szCs w:val="22"/>
          </w:rPr>
          <w:delText xml:space="preserve">l </w:delText>
        </w:r>
        <w:r w:rsidDel="00380F0E">
          <w:rPr>
            <w:rFonts w:ascii="Calibri" w:eastAsia="Calibri" w:hAnsi="Calibri" w:cs="Calibri"/>
            <w:spacing w:val="1"/>
            <w:sz w:val="22"/>
            <w:szCs w:val="22"/>
          </w:rPr>
          <w:delText>m</w:delText>
        </w:r>
        <w:r w:rsidDel="00380F0E">
          <w:rPr>
            <w:rFonts w:ascii="Calibri" w:eastAsia="Calibri" w:hAnsi="Calibri" w:cs="Calibri"/>
            <w:spacing w:val="-3"/>
            <w:sz w:val="22"/>
            <w:szCs w:val="22"/>
          </w:rPr>
          <w:delText>e</w:delText>
        </w:r>
        <w:r w:rsidDel="00380F0E">
          <w:rPr>
            <w:rFonts w:ascii="Calibri" w:eastAsia="Calibri" w:hAnsi="Calibri" w:cs="Calibri"/>
            <w:spacing w:val="-2"/>
            <w:sz w:val="22"/>
            <w:szCs w:val="22"/>
          </w:rPr>
          <w:delText>d</w:delText>
        </w:r>
        <w:r w:rsidDel="00380F0E">
          <w:rPr>
            <w:rFonts w:ascii="Calibri" w:eastAsia="Calibri" w:hAnsi="Calibri" w:cs="Calibri"/>
            <w:spacing w:val="-1"/>
            <w:sz w:val="22"/>
            <w:szCs w:val="22"/>
          </w:rPr>
          <w:delText>i</w:delText>
        </w:r>
        <w:r w:rsidDel="00380F0E">
          <w:rPr>
            <w:rFonts w:ascii="Calibri" w:eastAsia="Calibri" w:hAnsi="Calibri" w:cs="Calibri"/>
            <w:sz w:val="22"/>
            <w:szCs w:val="22"/>
          </w:rPr>
          <w:delText xml:space="preserve">a </w:delText>
        </w:r>
      </w:del>
      <w:r>
        <w:rPr>
          <w:rFonts w:ascii="Calibri" w:eastAsia="Calibri" w:hAnsi="Calibri" w:cs="Calibri"/>
          <w:spacing w:val="-2"/>
          <w:sz w:val="22"/>
          <w:szCs w:val="22"/>
        </w:rPr>
        <w:t>p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n</w:t>
      </w:r>
      <w:r>
        <w:rPr>
          <w:rFonts w:ascii="Calibri" w:eastAsia="Calibri" w:hAnsi="Calibri" w:cs="Calibri"/>
          <w:spacing w:val="-3"/>
          <w:sz w:val="22"/>
          <w:szCs w:val="22"/>
        </w:rPr>
        <w:t>j</w:t>
      </w:r>
      <w:r>
        <w:rPr>
          <w:rFonts w:ascii="Calibri" w:eastAsia="Calibri" w:hAnsi="Calibri" w:cs="Calibri"/>
          <w:spacing w:val="-2"/>
          <w:sz w:val="22"/>
          <w:szCs w:val="22"/>
        </w:rPr>
        <w:t>u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 xml:space="preserve">l </w:t>
      </w:r>
      <w:r>
        <w:rPr>
          <w:rFonts w:ascii="Calibri" w:eastAsia="Calibri" w:hAnsi="Calibri" w:cs="Calibri"/>
          <w:spacing w:val="-2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1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k</w:t>
      </w:r>
      <w:r>
        <w:rPr>
          <w:rFonts w:ascii="Calibri" w:eastAsia="Calibri" w:hAnsi="Calibri" w:cs="Calibri"/>
          <w:spacing w:val="-2"/>
          <w:sz w:val="22"/>
          <w:szCs w:val="22"/>
        </w:rPr>
        <w:t>u</w:t>
      </w:r>
      <w:r>
        <w:rPr>
          <w:rFonts w:ascii="Calibri" w:eastAsia="Calibri" w:hAnsi="Calibri" w:cs="Calibri"/>
          <w:spacing w:val="-8"/>
          <w:sz w:val="22"/>
          <w:szCs w:val="22"/>
        </w:rPr>
        <w:t>k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p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2"/>
          <w:sz w:val="22"/>
          <w:szCs w:val="22"/>
        </w:rPr>
        <w:t>b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9"/>
          <w:sz w:val="22"/>
          <w:szCs w:val="22"/>
        </w:rPr>
        <w:t>h</w:t>
      </w:r>
      <w:r>
        <w:rPr>
          <w:rFonts w:ascii="Calibri" w:eastAsia="Calibri" w:hAnsi="Calibri" w:cs="Calibri"/>
          <w:spacing w:val="1"/>
          <w:sz w:val="22"/>
          <w:szCs w:val="22"/>
        </w:rPr>
        <w:t>ar</w:t>
      </w:r>
      <w:r>
        <w:rPr>
          <w:rFonts w:ascii="Calibri" w:eastAsia="Calibri" w:hAnsi="Calibri" w:cs="Calibri"/>
          <w:spacing w:val="-2"/>
          <w:sz w:val="22"/>
          <w:szCs w:val="22"/>
        </w:rPr>
        <w:t>u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9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spacing w:val="-3"/>
          <w:sz w:val="22"/>
          <w:szCs w:val="22"/>
        </w:rPr>
        <w:t>o</w:t>
      </w:r>
      <w:r>
        <w:rPr>
          <w:rFonts w:ascii="Calibri" w:eastAsia="Calibri" w:hAnsi="Calibri" w:cs="Calibri"/>
          <w:spacing w:val="-2"/>
          <w:sz w:val="22"/>
          <w:szCs w:val="22"/>
        </w:rPr>
        <w:t>du</w:t>
      </w:r>
      <w:r>
        <w:rPr>
          <w:rFonts w:ascii="Calibri" w:eastAsia="Calibri" w:hAnsi="Calibri" w:cs="Calibri"/>
          <w:sz w:val="22"/>
          <w:szCs w:val="22"/>
        </w:rPr>
        <w:t>k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9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 xml:space="preserve">g </w:t>
      </w:r>
      <w:r>
        <w:rPr>
          <w:rFonts w:ascii="Calibri" w:eastAsia="Calibri" w:hAnsi="Calibri" w:cs="Calibri"/>
          <w:spacing w:val="-2"/>
          <w:sz w:val="22"/>
          <w:szCs w:val="22"/>
        </w:rPr>
        <w:t>d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pacing w:val="-3"/>
          <w:sz w:val="22"/>
          <w:szCs w:val="22"/>
        </w:rPr>
        <w:t>j</w:t>
      </w:r>
      <w:r>
        <w:rPr>
          <w:rFonts w:ascii="Calibri" w:eastAsia="Calibri" w:hAnsi="Calibri" w:cs="Calibri"/>
          <w:spacing w:val="-2"/>
          <w:sz w:val="22"/>
          <w:szCs w:val="22"/>
        </w:rPr>
        <w:t>u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d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n</w:t>
      </w:r>
      <w:r>
        <w:rPr>
          <w:rFonts w:ascii="Calibri" w:eastAsia="Calibri" w:hAnsi="Calibri" w:cs="Calibri"/>
          <w:spacing w:val="-4"/>
          <w:sz w:val="22"/>
          <w:szCs w:val="22"/>
        </w:rPr>
        <w:t>g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pacing w:val="-9"/>
          <w:sz w:val="22"/>
          <w:szCs w:val="22"/>
        </w:rPr>
        <w:t>b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h</w:t>
      </w:r>
      <w:r>
        <w:rPr>
          <w:rFonts w:ascii="Calibri" w:eastAsia="Calibri" w:hAnsi="Calibri" w:cs="Calibri"/>
          <w:spacing w:val="-5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c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6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w w:val="101"/>
          <w:sz w:val="22"/>
          <w:szCs w:val="22"/>
        </w:rPr>
        <w:t>s</w:t>
      </w:r>
      <w:r>
        <w:rPr>
          <w:rFonts w:ascii="Calibri" w:eastAsia="Calibri" w:hAnsi="Calibri" w:cs="Calibri"/>
          <w:spacing w:val="-3"/>
          <w:w w:val="10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w w:val="101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w w:val="101"/>
          <w:sz w:val="22"/>
          <w:szCs w:val="22"/>
        </w:rPr>
        <w:t>a</w:t>
      </w:r>
      <w:r>
        <w:rPr>
          <w:rFonts w:ascii="Calibri" w:eastAsia="Calibri" w:hAnsi="Calibri" w:cs="Calibri"/>
          <w:spacing w:val="-6"/>
          <w:w w:val="101"/>
          <w:sz w:val="22"/>
          <w:szCs w:val="22"/>
        </w:rPr>
        <w:t>r</w:t>
      </w:r>
      <w:r>
        <w:rPr>
          <w:rFonts w:ascii="Calibri" w:eastAsia="Calibri" w:hAnsi="Calibri" w:cs="Calibri"/>
          <w:w w:val="101"/>
          <w:sz w:val="22"/>
          <w:szCs w:val="22"/>
        </w:rPr>
        <w:t xml:space="preserve">a </w:t>
      </w:r>
      <w:r>
        <w:rPr>
          <w:rFonts w:ascii="Calibri" w:eastAsia="Calibri" w:hAnsi="Calibri" w:cs="Calibri"/>
          <w:i/>
          <w:spacing w:val="3"/>
          <w:sz w:val="22"/>
          <w:szCs w:val="22"/>
        </w:rPr>
        <w:t>r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i/>
          <w:sz w:val="22"/>
          <w:szCs w:val="22"/>
        </w:rPr>
        <w:t xml:space="preserve">al </w:t>
      </w:r>
      <w:r>
        <w:rPr>
          <w:rFonts w:ascii="Calibri" w:eastAsia="Calibri" w:hAnsi="Calibri" w:cs="Calibri"/>
          <w:i/>
          <w:spacing w:val="-3"/>
          <w:sz w:val="22"/>
          <w:szCs w:val="22"/>
        </w:rPr>
        <w:t>t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i/>
          <w:spacing w:val="-4"/>
          <w:sz w:val="22"/>
          <w:szCs w:val="22"/>
        </w:rPr>
        <w:t>m</w:t>
      </w:r>
      <w:r>
        <w:rPr>
          <w:rFonts w:ascii="Calibri" w:eastAsia="Calibri" w:hAnsi="Calibri" w:cs="Calibri"/>
          <w:i/>
          <w:spacing w:val="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.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h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pacing w:val="-2"/>
          <w:sz w:val="22"/>
          <w:szCs w:val="22"/>
        </w:rPr>
        <w:t>n</w:t>
      </w:r>
      <w:r>
        <w:rPr>
          <w:rFonts w:ascii="Calibri" w:eastAsia="Calibri" w:hAnsi="Calibri" w:cs="Calibri"/>
          <w:spacing w:val="-4"/>
          <w:sz w:val="22"/>
          <w:szCs w:val="22"/>
        </w:rPr>
        <w:t>g</w:t>
      </w:r>
      <w:r>
        <w:rPr>
          <w:rFonts w:ascii="Calibri" w:eastAsia="Calibri" w:hAnsi="Calibri" w:cs="Calibri"/>
          <w:spacing w:val="3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1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p</w:t>
      </w:r>
      <w:r>
        <w:rPr>
          <w:rFonts w:ascii="Calibri" w:eastAsia="Calibri" w:hAnsi="Calibri" w:cs="Calibri"/>
          <w:spacing w:val="-10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2"/>
          <w:sz w:val="22"/>
          <w:szCs w:val="22"/>
        </w:rPr>
        <w:t>b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1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9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7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te</w:t>
      </w:r>
      <w:r>
        <w:rPr>
          <w:rFonts w:ascii="Calibri" w:eastAsia="Calibri" w:hAnsi="Calibri" w:cs="Calibri"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spacing w:val="-2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m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n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spacing w:val="-8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15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pacing w:val="-2"/>
          <w:sz w:val="22"/>
          <w:szCs w:val="22"/>
        </w:rPr>
        <w:t>n</w:t>
      </w:r>
      <w:r>
        <w:rPr>
          <w:rFonts w:ascii="Calibri" w:eastAsia="Calibri" w:hAnsi="Calibri" w:cs="Calibri"/>
          <w:spacing w:val="-3"/>
          <w:sz w:val="22"/>
          <w:szCs w:val="22"/>
        </w:rPr>
        <w:t>fo</w:t>
      </w:r>
      <w:r>
        <w:rPr>
          <w:rFonts w:ascii="Calibri" w:eastAsia="Calibri" w:hAnsi="Calibri" w:cs="Calibri"/>
          <w:spacing w:val="-6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ma</w:t>
      </w:r>
      <w:r>
        <w:rPr>
          <w:rFonts w:ascii="Calibri" w:eastAsia="Calibri" w:hAnsi="Calibri" w:cs="Calibri"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5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te</w:t>
      </w:r>
      <w:r>
        <w:rPr>
          <w:rFonts w:ascii="Calibri" w:eastAsia="Calibri" w:hAnsi="Calibri" w:cs="Calibri"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sz w:val="22"/>
          <w:szCs w:val="22"/>
        </w:rPr>
        <w:t>k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 xml:space="preserve">t </w:t>
      </w:r>
      <w:r>
        <w:rPr>
          <w:rFonts w:ascii="Calibri" w:eastAsia="Calibri" w:hAnsi="Calibri" w:cs="Calibri"/>
          <w:spacing w:val="-2"/>
          <w:sz w:val="22"/>
          <w:szCs w:val="22"/>
        </w:rPr>
        <w:t>b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6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7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9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5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d</w:t>
      </w:r>
      <w:r>
        <w:rPr>
          <w:rFonts w:ascii="Calibri" w:eastAsia="Calibri" w:hAnsi="Calibri" w:cs="Calibri"/>
          <w:spacing w:val="7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pacing w:val="-2"/>
          <w:sz w:val="22"/>
          <w:szCs w:val="22"/>
        </w:rPr>
        <w:t>n</w:t>
      </w:r>
      <w:r>
        <w:rPr>
          <w:rFonts w:ascii="Calibri" w:eastAsia="Calibri" w:hAnsi="Calibri" w:cs="Calibri"/>
          <w:spacing w:val="3"/>
          <w:sz w:val="22"/>
          <w:szCs w:val="22"/>
        </w:rPr>
        <w:t>g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pacing w:val="-2"/>
          <w:sz w:val="22"/>
          <w:szCs w:val="22"/>
        </w:rPr>
        <w:t>n</w:t>
      </w:r>
      <w:r>
        <w:rPr>
          <w:rFonts w:ascii="Calibri" w:eastAsia="Calibri" w:hAnsi="Calibri" w:cs="Calibri"/>
          <w:spacing w:val="-1"/>
          <w:sz w:val="22"/>
          <w:szCs w:val="22"/>
        </w:rPr>
        <w:t>k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5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w w:val="101"/>
          <w:sz w:val="22"/>
          <w:szCs w:val="22"/>
        </w:rPr>
        <w:t>d</w:t>
      </w:r>
      <w:r>
        <w:rPr>
          <w:rFonts w:ascii="Calibri" w:eastAsia="Calibri" w:hAnsi="Calibri" w:cs="Calibri"/>
          <w:spacing w:val="-3"/>
          <w:w w:val="101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w w:val="101"/>
          <w:sz w:val="22"/>
          <w:szCs w:val="22"/>
        </w:rPr>
        <w:t>n</w:t>
      </w:r>
      <w:r>
        <w:rPr>
          <w:rFonts w:ascii="Calibri" w:eastAsia="Calibri" w:hAnsi="Calibri" w:cs="Calibri"/>
          <w:spacing w:val="-4"/>
          <w:w w:val="101"/>
          <w:sz w:val="22"/>
          <w:szCs w:val="22"/>
        </w:rPr>
        <w:t>g</w:t>
      </w:r>
      <w:r>
        <w:rPr>
          <w:rFonts w:ascii="Calibri" w:eastAsia="Calibri" w:hAnsi="Calibri" w:cs="Calibri"/>
          <w:spacing w:val="1"/>
          <w:w w:val="101"/>
          <w:sz w:val="22"/>
          <w:szCs w:val="22"/>
        </w:rPr>
        <w:t>a</w:t>
      </w:r>
      <w:r>
        <w:rPr>
          <w:rFonts w:ascii="Calibri" w:eastAsia="Calibri" w:hAnsi="Calibri" w:cs="Calibri"/>
          <w:w w:val="101"/>
          <w:sz w:val="22"/>
          <w:szCs w:val="22"/>
        </w:rPr>
        <w:t>n</w:t>
      </w:r>
      <w:del w:id="62" w:author="Deni Septiadi Azzub" w:date="2018-03-01T21:37:00Z">
        <w:r w:rsidDel="00380F0E">
          <w:rPr>
            <w:rFonts w:ascii="Calibri" w:eastAsia="Calibri" w:hAnsi="Calibri" w:cs="Calibri"/>
            <w:w w:val="101"/>
            <w:sz w:val="22"/>
            <w:szCs w:val="22"/>
          </w:rPr>
          <w:delText xml:space="preserve"> </w:delText>
        </w:r>
      </w:del>
      <w:r w:rsidR="000C3EAB">
        <w:rPr>
          <w:rFonts w:ascii="Calibri" w:eastAsia="Calibri" w:hAnsi="Calibri" w:cs="Calibri"/>
          <w:spacing w:val="1"/>
          <w:sz w:val="22"/>
          <w:szCs w:val="22"/>
        </w:rPr>
        <w:t xml:space="preserve"> memanfaatkan </w:t>
      </w:r>
      <w:r w:rsidR="000C3EAB" w:rsidRPr="00380F0E">
        <w:rPr>
          <w:rFonts w:ascii="Calibri" w:eastAsia="Calibri" w:hAnsi="Calibri" w:cs="Calibri"/>
          <w:i/>
          <w:spacing w:val="1"/>
          <w:sz w:val="22"/>
          <w:szCs w:val="22"/>
          <w:rPrChange w:id="63" w:author="Deni Septiadi Azzub" w:date="2018-03-01T21:37:00Z">
            <w:rPr>
              <w:rFonts w:ascii="Calibri" w:eastAsia="Calibri" w:hAnsi="Calibri" w:cs="Calibri"/>
              <w:spacing w:val="1"/>
              <w:sz w:val="22"/>
              <w:szCs w:val="22"/>
            </w:rPr>
          </w:rPrChange>
        </w:rPr>
        <w:t>social media</w:t>
      </w:r>
      <w:r w:rsidR="000C3EAB">
        <w:rPr>
          <w:rFonts w:ascii="Calibri" w:eastAsia="Calibri" w:hAnsi="Calibri" w:cs="Calibri"/>
          <w:spacing w:val="1"/>
          <w:sz w:val="22"/>
          <w:szCs w:val="22"/>
        </w:rPr>
        <w:t>.</w:t>
      </w:r>
    </w:p>
    <w:p w:rsidR="00143462" w:rsidRDefault="00EE18E8">
      <w:pPr>
        <w:spacing w:line="460" w:lineRule="exact"/>
        <w:ind w:left="116"/>
        <w:rPr>
          <w:rFonts w:ascii="MV Boli" w:eastAsia="MV Boli" w:hAnsi="MV Boli" w:cs="MV Boli"/>
          <w:sz w:val="31"/>
          <w:szCs w:val="31"/>
        </w:rPr>
      </w:pPr>
      <w:r>
        <w:lastRenderedPageBreak/>
        <w:pict>
          <v:group id="_x0000_s1037" style="position:absolute;left:0;text-align:left;margin-left:0;margin-top:50.25pt;width:291pt;height:66.15pt;z-index:-251658240;mso-position-horizontal-relative:page;mso-position-vertical-relative:page" coordorigin=",1005" coordsize="5820,1323">
            <v:group id="_x0000_s1038" style="position:absolute;left:-151;top:1015;width:5962;height:1303" coordorigin="-151,1015" coordsize="5962,1303">
              <v:shape id="_x0000_s1041" style="position:absolute;left:-151;top:1015;width:5962;height:1303" coordorigin="-151,1015" coordsize="5962,1303" path="m5810,1015l,1015,,2318r5810,l5810,1015xe" fillcolor="#ec7c30" stroked="f">
                <v:path arrowok="t"/>
              </v:shape>
              <v:group id="_x0000_s1039" style="position:absolute;left:238;top:1318;width:4961;height:634" coordorigin="238,1318" coordsize="4961,634">
                <v:shape id="_x0000_s1040" style="position:absolute;left:238;top:1318;width:4961;height:634" coordorigin="238,1318" coordsize="4961,634" path="m238,1951r4960,l5198,1318r-4960,l238,1951xe" fillcolor="#ec7c30" stroked="f">
                  <v:path arrowok="t"/>
                </v:shape>
              </v:group>
            </v:group>
            <w10:wrap anchorx="page" anchory="page"/>
          </v:group>
        </w:pict>
      </w:r>
      <w:r w:rsidR="009D580B">
        <w:rPr>
          <w:rFonts w:ascii="MV Boli" w:eastAsia="MV Boli" w:hAnsi="MV Boli" w:cs="MV Boli"/>
          <w:color w:val="C5DFB4"/>
          <w:w w:val="102"/>
          <w:position w:val="5"/>
          <w:sz w:val="31"/>
          <w:szCs w:val="31"/>
        </w:rPr>
        <w:t>C</w:t>
      </w:r>
      <w:r w:rsidR="009D580B">
        <w:rPr>
          <w:rFonts w:ascii="MV Boli" w:eastAsia="MV Boli" w:hAnsi="MV Boli" w:cs="MV Boli"/>
          <w:color w:val="C5DFB4"/>
          <w:spacing w:val="-2"/>
          <w:w w:val="102"/>
          <w:position w:val="5"/>
          <w:sz w:val="31"/>
          <w:szCs w:val="31"/>
        </w:rPr>
        <w:t>on</w:t>
      </w:r>
      <w:r w:rsidR="009D580B">
        <w:rPr>
          <w:rFonts w:ascii="MV Boli" w:eastAsia="MV Boli" w:hAnsi="MV Boli" w:cs="MV Boli"/>
          <w:color w:val="C5DFB4"/>
          <w:spacing w:val="-1"/>
          <w:w w:val="102"/>
          <w:position w:val="5"/>
          <w:sz w:val="31"/>
          <w:szCs w:val="31"/>
        </w:rPr>
        <w:t>t</w:t>
      </w:r>
      <w:r w:rsidR="009D580B">
        <w:rPr>
          <w:rFonts w:ascii="MV Boli" w:eastAsia="MV Boli" w:hAnsi="MV Boli" w:cs="MV Boli"/>
          <w:color w:val="C5DFB4"/>
          <w:spacing w:val="2"/>
          <w:w w:val="102"/>
          <w:position w:val="5"/>
          <w:sz w:val="31"/>
          <w:szCs w:val="31"/>
        </w:rPr>
        <w:t>e</w:t>
      </w:r>
      <w:r w:rsidR="009D580B">
        <w:rPr>
          <w:rFonts w:ascii="MV Boli" w:eastAsia="MV Boli" w:hAnsi="MV Boli" w:cs="MV Boli"/>
          <w:color w:val="C5DFB4"/>
          <w:spacing w:val="-2"/>
          <w:w w:val="102"/>
          <w:position w:val="5"/>
          <w:sz w:val="31"/>
          <w:szCs w:val="31"/>
        </w:rPr>
        <w:t>n</w:t>
      </w:r>
      <w:r w:rsidR="009D580B">
        <w:rPr>
          <w:rFonts w:ascii="MV Boli" w:eastAsia="MV Boli" w:hAnsi="MV Boli" w:cs="MV Boli"/>
          <w:color w:val="C5DFB4"/>
          <w:spacing w:val="-1"/>
          <w:w w:val="102"/>
          <w:position w:val="5"/>
          <w:sz w:val="31"/>
          <w:szCs w:val="31"/>
        </w:rPr>
        <w:t>t</w:t>
      </w:r>
      <w:r w:rsidR="009D580B">
        <w:rPr>
          <w:rFonts w:ascii="MV Boli" w:eastAsia="MV Boli" w:hAnsi="MV Boli" w:cs="MV Boli"/>
          <w:color w:val="C5DFB4"/>
          <w:w w:val="102"/>
          <w:position w:val="5"/>
          <w:sz w:val="31"/>
          <w:szCs w:val="31"/>
        </w:rPr>
        <w:t>s</w:t>
      </w:r>
    </w:p>
    <w:p w:rsidR="00143462" w:rsidRDefault="00143462">
      <w:pPr>
        <w:spacing w:before="9" w:line="180" w:lineRule="exact"/>
        <w:rPr>
          <w:sz w:val="19"/>
          <w:szCs w:val="19"/>
        </w:rPr>
      </w:pPr>
    </w:p>
    <w:p w:rsidR="00143462" w:rsidRDefault="00143462">
      <w:pPr>
        <w:spacing w:line="200" w:lineRule="exact"/>
      </w:pPr>
    </w:p>
    <w:p w:rsidR="00143462" w:rsidRDefault="00143462">
      <w:pPr>
        <w:spacing w:line="200" w:lineRule="exact"/>
      </w:pPr>
    </w:p>
    <w:p w:rsidR="00143462" w:rsidRDefault="00143462">
      <w:pPr>
        <w:spacing w:line="200" w:lineRule="exact"/>
      </w:pPr>
    </w:p>
    <w:p w:rsidR="00143462" w:rsidRDefault="00143462">
      <w:pPr>
        <w:spacing w:line="200" w:lineRule="exact"/>
      </w:pPr>
    </w:p>
    <w:p w:rsidR="00143462" w:rsidRDefault="00143462">
      <w:pPr>
        <w:spacing w:line="200" w:lineRule="exact"/>
      </w:pPr>
    </w:p>
    <w:tbl>
      <w:tblPr>
        <w:tblW w:w="0" w:type="auto"/>
        <w:tblInd w:w="4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2"/>
        <w:gridCol w:w="7143"/>
        <w:gridCol w:w="453"/>
        <w:tblGridChange w:id="64">
          <w:tblGrid>
            <w:gridCol w:w="522"/>
            <w:gridCol w:w="7143"/>
            <w:gridCol w:w="453"/>
          </w:tblGrid>
        </w:tblGridChange>
      </w:tblGrid>
      <w:tr w:rsidR="00143462">
        <w:trPr>
          <w:trHeight w:hRule="exact" w:val="889"/>
        </w:trPr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:rsidR="00143462" w:rsidRDefault="00143462"/>
        </w:tc>
        <w:tc>
          <w:tcPr>
            <w:tcW w:w="7143" w:type="dxa"/>
            <w:tcBorders>
              <w:top w:val="nil"/>
              <w:left w:val="nil"/>
              <w:bottom w:val="nil"/>
              <w:right w:val="nil"/>
            </w:tcBorders>
          </w:tcPr>
          <w:p w:rsidR="00143462" w:rsidRPr="00BB1329" w:rsidRDefault="009D580B">
            <w:pPr>
              <w:spacing w:before="58"/>
              <w:ind w:left="239"/>
              <w:rPr>
                <w:rFonts w:ascii="Calibri" w:eastAsia="Calibri" w:hAnsi="Calibri" w:cs="Calibri"/>
                <w:sz w:val="22"/>
                <w:szCs w:val="22"/>
                <w:lang w:val="id-ID"/>
                <w:rPrChange w:id="65" w:author="Deni Septiadi Azzub" w:date="2018-03-01T21:38:00Z">
                  <w:rPr>
                    <w:rFonts w:ascii="Calibri" w:eastAsia="Calibri" w:hAnsi="Calibri" w:cs="Calibri"/>
                    <w:sz w:val="22"/>
                    <w:szCs w:val="22"/>
                  </w:rPr>
                </w:rPrChange>
              </w:rPr>
            </w:pPr>
            <w:del w:id="66" w:author="Deni Septiadi Azzub" w:date="2018-03-01T21:38:00Z">
              <w:r w:rsidRPr="005711FD" w:rsidDel="00BB1329">
                <w:rPr>
                  <w:rFonts w:ascii="Calibri" w:eastAsia="Calibri" w:hAnsi="Calibri" w:cs="Calibri"/>
                  <w:b/>
                  <w:i/>
                  <w:color w:val="C55A11"/>
                  <w:spacing w:val="-3"/>
                  <w:w w:val="101"/>
                  <w:sz w:val="22"/>
                  <w:szCs w:val="22"/>
                  <w:rPrChange w:id="67" w:author="Deni Septiadi Azzub" w:date="2018-03-01T21:42:00Z">
                    <w:rPr>
                      <w:rFonts w:ascii="Calibri" w:eastAsia="Calibri" w:hAnsi="Calibri" w:cs="Calibri"/>
                      <w:b/>
                      <w:color w:val="C55A11"/>
                      <w:spacing w:val="-3"/>
                      <w:w w:val="101"/>
                      <w:sz w:val="22"/>
                      <w:szCs w:val="22"/>
                    </w:rPr>
                  </w:rPrChange>
                </w:rPr>
                <w:delText>C</w:delText>
              </w:r>
              <w:r w:rsidRPr="005711FD" w:rsidDel="00BB1329">
                <w:rPr>
                  <w:rFonts w:ascii="Calibri" w:eastAsia="Calibri" w:hAnsi="Calibri" w:cs="Calibri"/>
                  <w:b/>
                  <w:i/>
                  <w:color w:val="C55A11"/>
                  <w:spacing w:val="2"/>
                  <w:w w:val="101"/>
                  <w:sz w:val="22"/>
                  <w:szCs w:val="22"/>
                  <w:rPrChange w:id="68" w:author="Deni Septiadi Azzub" w:date="2018-03-01T21:42:00Z">
                    <w:rPr>
                      <w:rFonts w:ascii="Calibri" w:eastAsia="Calibri" w:hAnsi="Calibri" w:cs="Calibri"/>
                      <w:b/>
                      <w:color w:val="C55A11"/>
                      <w:spacing w:val="2"/>
                      <w:w w:val="101"/>
                      <w:sz w:val="22"/>
                      <w:szCs w:val="22"/>
                    </w:rPr>
                  </w:rPrChange>
                </w:rPr>
                <w:delText>on</w:delText>
              </w:r>
              <w:r w:rsidRPr="005711FD" w:rsidDel="00BB1329">
                <w:rPr>
                  <w:rFonts w:ascii="Calibri" w:eastAsia="Calibri" w:hAnsi="Calibri" w:cs="Calibri"/>
                  <w:b/>
                  <w:i/>
                  <w:color w:val="C55A11"/>
                  <w:spacing w:val="-5"/>
                  <w:w w:val="101"/>
                  <w:sz w:val="22"/>
                  <w:szCs w:val="22"/>
                  <w:rPrChange w:id="69" w:author="Deni Septiadi Azzub" w:date="2018-03-01T21:42:00Z">
                    <w:rPr>
                      <w:rFonts w:ascii="Calibri" w:eastAsia="Calibri" w:hAnsi="Calibri" w:cs="Calibri"/>
                      <w:b/>
                      <w:color w:val="C55A11"/>
                      <w:spacing w:val="-5"/>
                      <w:w w:val="101"/>
                      <w:sz w:val="22"/>
                      <w:szCs w:val="22"/>
                    </w:rPr>
                  </w:rPrChange>
                </w:rPr>
                <w:delText>t</w:delText>
              </w:r>
              <w:r w:rsidRPr="005711FD" w:rsidDel="00BB1329">
                <w:rPr>
                  <w:rFonts w:ascii="Calibri" w:eastAsia="Calibri" w:hAnsi="Calibri" w:cs="Calibri"/>
                  <w:b/>
                  <w:i/>
                  <w:color w:val="C55A11"/>
                  <w:spacing w:val="-4"/>
                  <w:w w:val="101"/>
                  <w:sz w:val="22"/>
                  <w:szCs w:val="22"/>
                  <w:rPrChange w:id="70" w:author="Deni Septiadi Azzub" w:date="2018-03-01T21:42:00Z">
                    <w:rPr>
                      <w:rFonts w:ascii="Calibri" w:eastAsia="Calibri" w:hAnsi="Calibri" w:cs="Calibri"/>
                      <w:b/>
                      <w:color w:val="C55A11"/>
                      <w:spacing w:val="-4"/>
                      <w:w w:val="101"/>
                      <w:sz w:val="22"/>
                      <w:szCs w:val="22"/>
                    </w:rPr>
                  </w:rPrChange>
                </w:rPr>
                <w:delText>e</w:delText>
              </w:r>
              <w:r w:rsidRPr="005711FD" w:rsidDel="00BB1329">
                <w:rPr>
                  <w:rFonts w:ascii="Calibri" w:eastAsia="Calibri" w:hAnsi="Calibri" w:cs="Calibri"/>
                  <w:b/>
                  <w:i/>
                  <w:color w:val="C55A11"/>
                  <w:spacing w:val="2"/>
                  <w:w w:val="101"/>
                  <w:sz w:val="22"/>
                  <w:szCs w:val="22"/>
                  <w:rPrChange w:id="71" w:author="Deni Septiadi Azzub" w:date="2018-03-01T21:42:00Z">
                    <w:rPr>
                      <w:rFonts w:ascii="Calibri" w:eastAsia="Calibri" w:hAnsi="Calibri" w:cs="Calibri"/>
                      <w:b/>
                      <w:color w:val="C55A11"/>
                      <w:spacing w:val="2"/>
                      <w:w w:val="101"/>
                      <w:sz w:val="22"/>
                      <w:szCs w:val="22"/>
                    </w:rPr>
                  </w:rPrChange>
                </w:rPr>
                <w:delText>nt</w:delText>
              </w:r>
              <w:r w:rsidRPr="005711FD" w:rsidDel="00BB1329">
                <w:rPr>
                  <w:rFonts w:ascii="Calibri" w:eastAsia="Calibri" w:hAnsi="Calibri" w:cs="Calibri"/>
                  <w:b/>
                  <w:i/>
                  <w:color w:val="C55A11"/>
                  <w:w w:val="101"/>
                  <w:sz w:val="22"/>
                  <w:szCs w:val="22"/>
                  <w:rPrChange w:id="72" w:author="Deni Septiadi Azzub" w:date="2018-03-01T21:42:00Z">
                    <w:rPr>
                      <w:rFonts w:ascii="Calibri" w:eastAsia="Calibri" w:hAnsi="Calibri" w:cs="Calibri"/>
                      <w:b/>
                      <w:color w:val="C55A11"/>
                      <w:w w:val="101"/>
                      <w:sz w:val="22"/>
                      <w:szCs w:val="22"/>
                    </w:rPr>
                  </w:rPrChange>
                </w:rPr>
                <w:delText>s</w:delText>
              </w:r>
            </w:del>
            <w:ins w:id="73" w:author="Deni Septiadi Azzub" w:date="2018-03-01T21:38:00Z">
              <w:r w:rsidR="00BB1329" w:rsidRPr="005711FD">
                <w:rPr>
                  <w:rFonts w:ascii="Calibri" w:eastAsia="Calibri" w:hAnsi="Calibri" w:cs="Calibri"/>
                  <w:b/>
                  <w:i/>
                  <w:color w:val="C55A11"/>
                  <w:spacing w:val="-3"/>
                  <w:w w:val="101"/>
                  <w:sz w:val="22"/>
                  <w:szCs w:val="22"/>
                  <w:lang w:val="id-ID"/>
                  <w:rPrChange w:id="74" w:author="Deni Septiadi Azzub" w:date="2018-03-01T21:42:00Z">
                    <w:rPr>
                      <w:rFonts w:ascii="Calibri" w:eastAsia="Calibri" w:hAnsi="Calibri" w:cs="Calibri"/>
                      <w:b/>
                      <w:color w:val="C55A11"/>
                      <w:spacing w:val="-3"/>
                      <w:w w:val="101"/>
                      <w:sz w:val="22"/>
                      <w:szCs w:val="22"/>
                      <w:lang w:val="id-ID"/>
                    </w:rPr>
                  </w:rPrChange>
                </w:rPr>
                <w:t>Abstract</w:t>
              </w:r>
            </w:ins>
          </w:p>
          <w:p w:rsidR="00143462" w:rsidRDefault="00143462">
            <w:pPr>
              <w:spacing w:before="6" w:line="180" w:lineRule="exact"/>
              <w:rPr>
                <w:sz w:val="18"/>
                <w:szCs w:val="18"/>
              </w:rPr>
            </w:pPr>
          </w:p>
          <w:p w:rsidR="00143462" w:rsidRPr="00BB1329" w:rsidRDefault="009D580B">
            <w:pPr>
              <w:ind w:left="239"/>
              <w:rPr>
                <w:rFonts w:ascii="Calibri" w:eastAsia="Calibri" w:hAnsi="Calibri" w:cs="Calibri"/>
                <w:sz w:val="22"/>
                <w:szCs w:val="22"/>
                <w:lang w:val="id-ID"/>
                <w:rPrChange w:id="75" w:author="Deni Septiadi Azzub" w:date="2018-03-01T21:38:00Z">
                  <w:rPr>
                    <w:rFonts w:ascii="Calibri" w:eastAsia="Calibri" w:hAnsi="Calibri" w:cs="Calibri"/>
                    <w:sz w:val="22"/>
                    <w:szCs w:val="22"/>
                  </w:rPr>
                </w:rPrChange>
              </w:rPr>
            </w:pPr>
            <w:del w:id="76" w:author="Deni Septiadi Azzub" w:date="2018-03-01T21:38:00Z">
              <w:r w:rsidRPr="005711FD" w:rsidDel="00BB1329">
                <w:rPr>
                  <w:rFonts w:ascii="Calibri" w:eastAsia="Calibri" w:hAnsi="Calibri" w:cs="Calibri"/>
                  <w:b/>
                  <w:i/>
                  <w:color w:val="C55A11"/>
                  <w:spacing w:val="1"/>
                  <w:w w:val="101"/>
                  <w:sz w:val="22"/>
                  <w:szCs w:val="22"/>
                  <w:rPrChange w:id="77" w:author="Deni Septiadi Azzub" w:date="2018-03-01T21:42:00Z">
                    <w:rPr>
                      <w:rFonts w:ascii="Calibri" w:eastAsia="Calibri" w:hAnsi="Calibri" w:cs="Calibri"/>
                      <w:b/>
                      <w:color w:val="C55A11"/>
                      <w:spacing w:val="1"/>
                      <w:w w:val="101"/>
                      <w:sz w:val="22"/>
                      <w:szCs w:val="22"/>
                    </w:rPr>
                  </w:rPrChange>
                </w:rPr>
                <w:delText>A</w:delText>
              </w:r>
              <w:r w:rsidRPr="005711FD" w:rsidDel="00BB1329">
                <w:rPr>
                  <w:rFonts w:ascii="Calibri" w:eastAsia="Calibri" w:hAnsi="Calibri" w:cs="Calibri"/>
                  <w:b/>
                  <w:i/>
                  <w:color w:val="C55A11"/>
                  <w:spacing w:val="2"/>
                  <w:w w:val="101"/>
                  <w:sz w:val="22"/>
                  <w:szCs w:val="22"/>
                  <w:rPrChange w:id="78" w:author="Deni Septiadi Azzub" w:date="2018-03-01T21:42:00Z">
                    <w:rPr>
                      <w:rFonts w:ascii="Calibri" w:eastAsia="Calibri" w:hAnsi="Calibri" w:cs="Calibri"/>
                      <w:b/>
                      <w:color w:val="C55A11"/>
                      <w:spacing w:val="2"/>
                      <w:w w:val="101"/>
                      <w:sz w:val="22"/>
                      <w:szCs w:val="22"/>
                    </w:rPr>
                  </w:rPrChange>
                </w:rPr>
                <w:delText>b</w:delText>
              </w:r>
              <w:r w:rsidRPr="005711FD" w:rsidDel="00BB1329">
                <w:rPr>
                  <w:rFonts w:ascii="Calibri" w:eastAsia="Calibri" w:hAnsi="Calibri" w:cs="Calibri"/>
                  <w:b/>
                  <w:i/>
                  <w:color w:val="C55A11"/>
                  <w:spacing w:val="-3"/>
                  <w:w w:val="101"/>
                  <w:sz w:val="22"/>
                  <w:szCs w:val="22"/>
                  <w:rPrChange w:id="79" w:author="Deni Septiadi Azzub" w:date="2018-03-01T21:42:00Z">
                    <w:rPr>
                      <w:rFonts w:ascii="Calibri" w:eastAsia="Calibri" w:hAnsi="Calibri" w:cs="Calibri"/>
                      <w:b/>
                      <w:color w:val="C55A11"/>
                      <w:spacing w:val="-3"/>
                      <w:w w:val="101"/>
                      <w:sz w:val="22"/>
                      <w:szCs w:val="22"/>
                    </w:rPr>
                  </w:rPrChange>
                </w:rPr>
                <w:delText>s</w:delText>
              </w:r>
              <w:r w:rsidRPr="005711FD" w:rsidDel="00BB1329">
                <w:rPr>
                  <w:rFonts w:ascii="Calibri" w:eastAsia="Calibri" w:hAnsi="Calibri" w:cs="Calibri"/>
                  <w:b/>
                  <w:i/>
                  <w:color w:val="C55A11"/>
                  <w:spacing w:val="2"/>
                  <w:w w:val="101"/>
                  <w:sz w:val="22"/>
                  <w:szCs w:val="22"/>
                  <w:rPrChange w:id="80" w:author="Deni Septiadi Azzub" w:date="2018-03-01T21:42:00Z">
                    <w:rPr>
                      <w:rFonts w:ascii="Calibri" w:eastAsia="Calibri" w:hAnsi="Calibri" w:cs="Calibri"/>
                      <w:b/>
                      <w:color w:val="C55A11"/>
                      <w:spacing w:val="2"/>
                      <w:w w:val="101"/>
                      <w:sz w:val="22"/>
                      <w:szCs w:val="22"/>
                    </w:rPr>
                  </w:rPrChange>
                </w:rPr>
                <w:delText>t</w:delText>
              </w:r>
              <w:r w:rsidRPr="005711FD" w:rsidDel="00BB1329">
                <w:rPr>
                  <w:rFonts w:ascii="Calibri" w:eastAsia="Calibri" w:hAnsi="Calibri" w:cs="Calibri"/>
                  <w:b/>
                  <w:i/>
                  <w:color w:val="C55A11"/>
                  <w:w w:val="101"/>
                  <w:sz w:val="22"/>
                  <w:szCs w:val="22"/>
                  <w:rPrChange w:id="81" w:author="Deni Septiadi Azzub" w:date="2018-03-01T21:42:00Z">
                    <w:rPr>
                      <w:rFonts w:ascii="Calibri" w:eastAsia="Calibri" w:hAnsi="Calibri" w:cs="Calibri"/>
                      <w:b/>
                      <w:color w:val="C55A11"/>
                      <w:w w:val="101"/>
                      <w:sz w:val="22"/>
                      <w:szCs w:val="22"/>
                    </w:rPr>
                  </w:rPrChange>
                </w:rPr>
                <w:delText>r</w:delText>
              </w:r>
              <w:r w:rsidRPr="005711FD" w:rsidDel="00BB1329">
                <w:rPr>
                  <w:rFonts w:ascii="Calibri" w:eastAsia="Calibri" w:hAnsi="Calibri" w:cs="Calibri"/>
                  <w:b/>
                  <w:i/>
                  <w:color w:val="C55A11"/>
                  <w:spacing w:val="-10"/>
                  <w:w w:val="101"/>
                  <w:sz w:val="22"/>
                  <w:szCs w:val="22"/>
                  <w:rPrChange w:id="82" w:author="Deni Septiadi Azzub" w:date="2018-03-01T21:42:00Z">
                    <w:rPr>
                      <w:rFonts w:ascii="Calibri" w:eastAsia="Calibri" w:hAnsi="Calibri" w:cs="Calibri"/>
                      <w:b/>
                      <w:color w:val="C55A11"/>
                      <w:spacing w:val="-10"/>
                      <w:w w:val="101"/>
                      <w:sz w:val="22"/>
                      <w:szCs w:val="22"/>
                    </w:rPr>
                  </w:rPrChange>
                </w:rPr>
                <w:delText>a</w:delText>
              </w:r>
              <w:r w:rsidRPr="005711FD" w:rsidDel="00BB1329">
                <w:rPr>
                  <w:rFonts w:ascii="Calibri" w:eastAsia="Calibri" w:hAnsi="Calibri" w:cs="Calibri"/>
                  <w:b/>
                  <w:i/>
                  <w:color w:val="C55A11"/>
                  <w:w w:val="101"/>
                  <w:sz w:val="22"/>
                  <w:szCs w:val="22"/>
                  <w:rPrChange w:id="83" w:author="Deni Septiadi Azzub" w:date="2018-03-01T21:42:00Z">
                    <w:rPr>
                      <w:rFonts w:ascii="Calibri" w:eastAsia="Calibri" w:hAnsi="Calibri" w:cs="Calibri"/>
                      <w:b/>
                      <w:color w:val="C55A11"/>
                      <w:w w:val="101"/>
                      <w:sz w:val="22"/>
                      <w:szCs w:val="22"/>
                    </w:rPr>
                  </w:rPrChange>
                </w:rPr>
                <w:delText>k</w:delText>
              </w:r>
            </w:del>
            <w:ins w:id="84" w:author="Deni Septiadi Azzub" w:date="2018-03-01T21:38:00Z">
              <w:r w:rsidR="00BB1329" w:rsidRPr="005711FD">
                <w:rPr>
                  <w:rFonts w:ascii="Calibri" w:eastAsia="Calibri" w:hAnsi="Calibri" w:cs="Calibri"/>
                  <w:b/>
                  <w:i/>
                  <w:color w:val="C55A11"/>
                  <w:spacing w:val="1"/>
                  <w:w w:val="101"/>
                  <w:sz w:val="22"/>
                  <w:szCs w:val="22"/>
                  <w:lang w:val="id-ID"/>
                  <w:rPrChange w:id="85" w:author="Deni Septiadi Azzub" w:date="2018-03-01T21:42:00Z">
                    <w:rPr>
                      <w:rFonts w:ascii="Calibri" w:eastAsia="Calibri" w:hAnsi="Calibri" w:cs="Calibri"/>
                      <w:b/>
                      <w:color w:val="C55A11"/>
                      <w:spacing w:val="1"/>
                      <w:w w:val="101"/>
                      <w:sz w:val="22"/>
                      <w:szCs w:val="22"/>
                      <w:lang w:val="id-ID"/>
                    </w:rPr>
                  </w:rPrChange>
                </w:rPr>
                <w:t>Contents</w:t>
              </w:r>
            </w:ins>
          </w:p>
        </w:tc>
        <w:tc>
          <w:tcPr>
            <w:tcW w:w="453" w:type="dxa"/>
            <w:vMerge w:val="restart"/>
            <w:tcBorders>
              <w:top w:val="nil"/>
              <w:left w:val="nil"/>
              <w:right w:val="nil"/>
            </w:tcBorders>
          </w:tcPr>
          <w:p w:rsidR="00143462" w:rsidRDefault="00143462">
            <w:pPr>
              <w:spacing w:before="9" w:line="140" w:lineRule="exact"/>
              <w:rPr>
                <w:sz w:val="15"/>
                <w:szCs w:val="15"/>
              </w:rPr>
            </w:pPr>
          </w:p>
          <w:p w:rsidR="00143462" w:rsidRDefault="00143462">
            <w:pPr>
              <w:spacing w:line="200" w:lineRule="exact"/>
            </w:pPr>
          </w:p>
          <w:p w:rsidR="00143462" w:rsidRDefault="00143462">
            <w:pPr>
              <w:spacing w:line="200" w:lineRule="exact"/>
            </w:pPr>
          </w:p>
          <w:p w:rsidR="00143462" w:rsidRDefault="00143462">
            <w:pPr>
              <w:spacing w:line="200" w:lineRule="exact"/>
            </w:pPr>
          </w:p>
          <w:p w:rsidR="00143462" w:rsidRDefault="00143462">
            <w:pPr>
              <w:spacing w:line="200" w:lineRule="exact"/>
            </w:pPr>
          </w:p>
          <w:p w:rsidR="00143462" w:rsidRDefault="009D580B">
            <w:pPr>
              <w:ind w:left="30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w w:val="101"/>
                <w:sz w:val="22"/>
                <w:szCs w:val="22"/>
              </w:rPr>
              <w:t>1</w:t>
            </w:r>
          </w:p>
        </w:tc>
      </w:tr>
      <w:tr w:rsidR="00143462">
        <w:trPr>
          <w:trHeight w:hRule="exact" w:val="450"/>
        </w:trPr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:rsidR="00143462" w:rsidRDefault="009D580B">
            <w:pPr>
              <w:spacing w:before="69"/>
              <w:ind w:left="4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w w:val="101"/>
                <w:sz w:val="22"/>
                <w:szCs w:val="22"/>
              </w:rPr>
              <w:t>I.</w:t>
            </w:r>
          </w:p>
        </w:tc>
        <w:tc>
          <w:tcPr>
            <w:tcW w:w="7143" w:type="dxa"/>
            <w:tcBorders>
              <w:top w:val="nil"/>
              <w:left w:val="nil"/>
              <w:bottom w:val="nil"/>
              <w:right w:val="nil"/>
            </w:tcBorders>
          </w:tcPr>
          <w:p w:rsidR="00143462" w:rsidRPr="00F62016" w:rsidRDefault="009D580B">
            <w:pPr>
              <w:spacing w:before="69"/>
              <w:ind w:left="239"/>
              <w:rPr>
                <w:rFonts w:ascii="Calibri" w:eastAsia="Calibri" w:hAnsi="Calibri" w:cs="Calibri"/>
                <w:sz w:val="22"/>
                <w:szCs w:val="22"/>
                <w:lang w:val="id-ID"/>
                <w:rPrChange w:id="86" w:author="Deni Septiadi Azzub" w:date="2018-03-01T21:42:00Z">
                  <w:rPr>
                    <w:rFonts w:ascii="Calibri" w:eastAsia="Calibri" w:hAnsi="Calibri" w:cs="Calibri"/>
                    <w:sz w:val="22"/>
                    <w:szCs w:val="22"/>
                  </w:rPr>
                </w:rPrChange>
              </w:rPr>
            </w:pPr>
            <w:del w:id="87" w:author="Deni Septiadi Azzub" w:date="2018-03-01T21:42:00Z">
              <w:r w:rsidRPr="00F62016" w:rsidDel="00F62016">
                <w:rPr>
                  <w:rFonts w:ascii="Calibri" w:eastAsia="Calibri" w:hAnsi="Calibri" w:cs="Calibri"/>
                  <w:b/>
                  <w:i/>
                  <w:color w:val="C55A11"/>
                  <w:spacing w:val="-1"/>
                  <w:sz w:val="22"/>
                  <w:szCs w:val="22"/>
                  <w:rPrChange w:id="88" w:author="Deni Septiadi Azzub" w:date="2018-03-01T21:42:00Z">
                    <w:rPr>
                      <w:rFonts w:ascii="Calibri" w:eastAsia="Calibri" w:hAnsi="Calibri" w:cs="Calibri"/>
                      <w:b/>
                      <w:color w:val="C55A11"/>
                      <w:spacing w:val="-1"/>
                      <w:sz w:val="22"/>
                      <w:szCs w:val="22"/>
                    </w:rPr>
                  </w:rPrChange>
                </w:rPr>
                <w:delText>L</w:delText>
              </w:r>
              <w:r w:rsidRPr="00F62016" w:rsidDel="00F62016">
                <w:rPr>
                  <w:rFonts w:ascii="Calibri" w:eastAsia="Calibri" w:hAnsi="Calibri" w:cs="Calibri"/>
                  <w:b/>
                  <w:i/>
                  <w:color w:val="C55A11"/>
                  <w:spacing w:val="-2"/>
                  <w:sz w:val="22"/>
                  <w:szCs w:val="22"/>
                  <w:rPrChange w:id="89" w:author="Deni Septiadi Azzub" w:date="2018-03-01T21:42:00Z">
                    <w:rPr>
                      <w:rFonts w:ascii="Calibri" w:eastAsia="Calibri" w:hAnsi="Calibri" w:cs="Calibri"/>
                      <w:b/>
                      <w:color w:val="C55A11"/>
                      <w:spacing w:val="-2"/>
                      <w:sz w:val="22"/>
                      <w:szCs w:val="22"/>
                    </w:rPr>
                  </w:rPrChange>
                </w:rPr>
                <w:delText>a</w:delText>
              </w:r>
              <w:r w:rsidRPr="00F62016" w:rsidDel="00F62016">
                <w:rPr>
                  <w:rFonts w:ascii="Calibri" w:eastAsia="Calibri" w:hAnsi="Calibri" w:cs="Calibri"/>
                  <w:b/>
                  <w:i/>
                  <w:color w:val="C55A11"/>
                  <w:spacing w:val="2"/>
                  <w:sz w:val="22"/>
                  <w:szCs w:val="22"/>
                  <w:rPrChange w:id="90" w:author="Deni Septiadi Azzub" w:date="2018-03-01T21:42:00Z">
                    <w:rPr>
                      <w:rFonts w:ascii="Calibri" w:eastAsia="Calibri" w:hAnsi="Calibri" w:cs="Calibri"/>
                      <w:b/>
                      <w:color w:val="C55A11"/>
                      <w:spacing w:val="2"/>
                      <w:sz w:val="22"/>
                      <w:szCs w:val="22"/>
                    </w:rPr>
                  </w:rPrChange>
                </w:rPr>
                <w:delText>t</w:delText>
              </w:r>
              <w:r w:rsidRPr="00F62016" w:rsidDel="00F62016">
                <w:rPr>
                  <w:rFonts w:ascii="Calibri" w:eastAsia="Calibri" w:hAnsi="Calibri" w:cs="Calibri"/>
                  <w:b/>
                  <w:i/>
                  <w:color w:val="C55A11"/>
                  <w:spacing w:val="-2"/>
                  <w:sz w:val="22"/>
                  <w:szCs w:val="22"/>
                  <w:rPrChange w:id="91" w:author="Deni Septiadi Azzub" w:date="2018-03-01T21:42:00Z">
                    <w:rPr>
                      <w:rFonts w:ascii="Calibri" w:eastAsia="Calibri" w:hAnsi="Calibri" w:cs="Calibri"/>
                      <w:b/>
                      <w:color w:val="C55A11"/>
                      <w:spacing w:val="-2"/>
                      <w:sz w:val="22"/>
                      <w:szCs w:val="22"/>
                    </w:rPr>
                  </w:rPrChange>
                </w:rPr>
                <w:delText>a</w:delText>
              </w:r>
              <w:r w:rsidRPr="00F62016" w:rsidDel="00F62016">
                <w:rPr>
                  <w:rFonts w:ascii="Calibri" w:eastAsia="Calibri" w:hAnsi="Calibri" w:cs="Calibri"/>
                  <w:b/>
                  <w:i/>
                  <w:color w:val="C55A11"/>
                  <w:sz w:val="22"/>
                  <w:szCs w:val="22"/>
                  <w:rPrChange w:id="92" w:author="Deni Septiadi Azzub" w:date="2018-03-01T21:42:00Z">
                    <w:rPr>
                      <w:rFonts w:ascii="Calibri" w:eastAsia="Calibri" w:hAnsi="Calibri" w:cs="Calibri"/>
                      <w:b/>
                      <w:color w:val="C55A11"/>
                      <w:sz w:val="22"/>
                      <w:szCs w:val="22"/>
                    </w:rPr>
                  </w:rPrChange>
                </w:rPr>
                <w:delText>r</w:delText>
              </w:r>
              <w:r w:rsidRPr="00F62016" w:rsidDel="00F62016">
                <w:rPr>
                  <w:rFonts w:ascii="Calibri" w:eastAsia="Calibri" w:hAnsi="Calibri" w:cs="Calibri"/>
                  <w:b/>
                  <w:i/>
                  <w:color w:val="C55A11"/>
                  <w:spacing w:val="6"/>
                  <w:sz w:val="22"/>
                  <w:szCs w:val="22"/>
                  <w:rPrChange w:id="93" w:author="Deni Septiadi Azzub" w:date="2018-03-01T21:42:00Z">
                    <w:rPr>
                      <w:rFonts w:ascii="Calibri" w:eastAsia="Calibri" w:hAnsi="Calibri" w:cs="Calibri"/>
                      <w:b/>
                      <w:color w:val="C55A11"/>
                      <w:spacing w:val="6"/>
                      <w:sz w:val="22"/>
                      <w:szCs w:val="22"/>
                    </w:rPr>
                  </w:rPrChange>
                </w:rPr>
                <w:delText xml:space="preserve"> </w:delText>
              </w:r>
              <w:r w:rsidRPr="00F62016" w:rsidDel="00F62016">
                <w:rPr>
                  <w:rFonts w:ascii="Calibri" w:eastAsia="Calibri" w:hAnsi="Calibri" w:cs="Calibri"/>
                  <w:b/>
                  <w:i/>
                  <w:color w:val="C55A11"/>
                  <w:spacing w:val="-3"/>
                  <w:w w:val="101"/>
                  <w:sz w:val="22"/>
                  <w:szCs w:val="22"/>
                  <w:rPrChange w:id="94" w:author="Deni Septiadi Azzub" w:date="2018-03-01T21:42:00Z">
                    <w:rPr>
                      <w:rFonts w:ascii="Calibri" w:eastAsia="Calibri" w:hAnsi="Calibri" w:cs="Calibri"/>
                      <w:b/>
                      <w:color w:val="C55A11"/>
                      <w:spacing w:val="-3"/>
                      <w:w w:val="101"/>
                      <w:sz w:val="22"/>
                      <w:szCs w:val="22"/>
                    </w:rPr>
                  </w:rPrChange>
                </w:rPr>
                <w:delText>B</w:delText>
              </w:r>
              <w:r w:rsidRPr="00F62016" w:rsidDel="00F62016">
                <w:rPr>
                  <w:rFonts w:ascii="Calibri" w:eastAsia="Calibri" w:hAnsi="Calibri" w:cs="Calibri"/>
                  <w:b/>
                  <w:i/>
                  <w:color w:val="C55A11"/>
                  <w:spacing w:val="-4"/>
                  <w:w w:val="101"/>
                  <w:sz w:val="22"/>
                  <w:szCs w:val="22"/>
                  <w:rPrChange w:id="95" w:author="Deni Septiadi Azzub" w:date="2018-03-01T21:42:00Z">
                    <w:rPr>
                      <w:rFonts w:ascii="Calibri" w:eastAsia="Calibri" w:hAnsi="Calibri" w:cs="Calibri"/>
                      <w:b/>
                      <w:color w:val="C55A11"/>
                      <w:spacing w:val="-4"/>
                      <w:w w:val="101"/>
                      <w:sz w:val="22"/>
                      <w:szCs w:val="22"/>
                    </w:rPr>
                  </w:rPrChange>
                </w:rPr>
                <w:delText>e</w:delText>
              </w:r>
              <w:r w:rsidRPr="00F62016" w:rsidDel="00F62016">
                <w:rPr>
                  <w:rFonts w:ascii="Calibri" w:eastAsia="Calibri" w:hAnsi="Calibri" w:cs="Calibri"/>
                  <w:b/>
                  <w:i/>
                  <w:color w:val="C55A11"/>
                  <w:spacing w:val="3"/>
                  <w:w w:val="101"/>
                  <w:sz w:val="22"/>
                  <w:szCs w:val="22"/>
                  <w:rPrChange w:id="96" w:author="Deni Septiadi Azzub" w:date="2018-03-01T21:42:00Z">
                    <w:rPr>
                      <w:rFonts w:ascii="Calibri" w:eastAsia="Calibri" w:hAnsi="Calibri" w:cs="Calibri"/>
                      <w:b/>
                      <w:color w:val="C55A11"/>
                      <w:spacing w:val="3"/>
                      <w:w w:val="101"/>
                      <w:sz w:val="22"/>
                      <w:szCs w:val="22"/>
                    </w:rPr>
                  </w:rPrChange>
                </w:rPr>
                <w:delText>l</w:delText>
              </w:r>
              <w:r w:rsidRPr="00F62016" w:rsidDel="00F62016">
                <w:rPr>
                  <w:rFonts w:ascii="Calibri" w:eastAsia="Calibri" w:hAnsi="Calibri" w:cs="Calibri"/>
                  <w:b/>
                  <w:i/>
                  <w:color w:val="C55A11"/>
                  <w:spacing w:val="-2"/>
                  <w:w w:val="101"/>
                  <w:sz w:val="22"/>
                  <w:szCs w:val="22"/>
                  <w:rPrChange w:id="97" w:author="Deni Septiadi Azzub" w:date="2018-03-01T21:42:00Z">
                    <w:rPr>
                      <w:rFonts w:ascii="Calibri" w:eastAsia="Calibri" w:hAnsi="Calibri" w:cs="Calibri"/>
                      <w:b/>
                      <w:color w:val="C55A11"/>
                      <w:spacing w:val="-2"/>
                      <w:w w:val="101"/>
                      <w:sz w:val="22"/>
                      <w:szCs w:val="22"/>
                    </w:rPr>
                  </w:rPrChange>
                </w:rPr>
                <w:delText>a</w:delText>
              </w:r>
              <w:r w:rsidRPr="00F62016" w:rsidDel="00F62016">
                <w:rPr>
                  <w:rFonts w:ascii="Calibri" w:eastAsia="Calibri" w:hAnsi="Calibri" w:cs="Calibri"/>
                  <w:b/>
                  <w:i/>
                  <w:color w:val="C55A11"/>
                  <w:spacing w:val="1"/>
                  <w:w w:val="101"/>
                  <w:sz w:val="22"/>
                  <w:szCs w:val="22"/>
                  <w:rPrChange w:id="98" w:author="Deni Septiadi Azzub" w:date="2018-03-01T21:42:00Z">
                    <w:rPr>
                      <w:rFonts w:ascii="Calibri" w:eastAsia="Calibri" w:hAnsi="Calibri" w:cs="Calibri"/>
                      <w:b/>
                      <w:color w:val="C55A11"/>
                      <w:spacing w:val="1"/>
                      <w:w w:val="101"/>
                      <w:sz w:val="22"/>
                      <w:szCs w:val="22"/>
                    </w:rPr>
                  </w:rPrChange>
                </w:rPr>
                <w:delText>k</w:delText>
              </w:r>
              <w:r w:rsidRPr="00F62016" w:rsidDel="00F62016">
                <w:rPr>
                  <w:rFonts w:ascii="Calibri" w:eastAsia="Calibri" w:hAnsi="Calibri" w:cs="Calibri"/>
                  <w:b/>
                  <w:i/>
                  <w:color w:val="C55A11"/>
                  <w:spacing w:val="-2"/>
                  <w:w w:val="101"/>
                  <w:sz w:val="22"/>
                  <w:szCs w:val="22"/>
                  <w:rPrChange w:id="99" w:author="Deni Septiadi Azzub" w:date="2018-03-01T21:42:00Z">
                    <w:rPr>
                      <w:rFonts w:ascii="Calibri" w:eastAsia="Calibri" w:hAnsi="Calibri" w:cs="Calibri"/>
                      <w:b/>
                      <w:color w:val="C55A11"/>
                      <w:spacing w:val="-2"/>
                      <w:w w:val="101"/>
                      <w:sz w:val="22"/>
                      <w:szCs w:val="22"/>
                    </w:rPr>
                  </w:rPrChange>
                </w:rPr>
                <w:delText>a</w:delText>
              </w:r>
              <w:r w:rsidRPr="00F62016" w:rsidDel="00F62016">
                <w:rPr>
                  <w:rFonts w:ascii="Calibri" w:eastAsia="Calibri" w:hAnsi="Calibri" w:cs="Calibri"/>
                  <w:b/>
                  <w:i/>
                  <w:color w:val="C55A11"/>
                  <w:spacing w:val="-5"/>
                  <w:w w:val="101"/>
                  <w:sz w:val="22"/>
                  <w:szCs w:val="22"/>
                  <w:rPrChange w:id="100" w:author="Deni Septiadi Azzub" w:date="2018-03-01T21:42:00Z">
                    <w:rPr>
                      <w:rFonts w:ascii="Calibri" w:eastAsia="Calibri" w:hAnsi="Calibri" w:cs="Calibri"/>
                      <w:b/>
                      <w:color w:val="C55A11"/>
                      <w:spacing w:val="-5"/>
                      <w:w w:val="101"/>
                      <w:sz w:val="22"/>
                      <w:szCs w:val="22"/>
                    </w:rPr>
                  </w:rPrChange>
                </w:rPr>
                <w:delText>n</w:delText>
              </w:r>
              <w:r w:rsidRPr="00F62016" w:rsidDel="00F62016">
                <w:rPr>
                  <w:rFonts w:ascii="Calibri" w:eastAsia="Calibri" w:hAnsi="Calibri" w:cs="Calibri"/>
                  <w:b/>
                  <w:i/>
                  <w:color w:val="C55A11"/>
                  <w:w w:val="101"/>
                  <w:sz w:val="22"/>
                  <w:szCs w:val="22"/>
                  <w:rPrChange w:id="101" w:author="Deni Septiadi Azzub" w:date="2018-03-01T21:42:00Z">
                    <w:rPr>
                      <w:rFonts w:ascii="Calibri" w:eastAsia="Calibri" w:hAnsi="Calibri" w:cs="Calibri"/>
                      <w:b/>
                      <w:color w:val="C55A11"/>
                      <w:w w:val="101"/>
                      <w:sz w:val="22"/>
                      <w:szCs w:val="22"/>
                    </w:rPr>
                  </w:rPrChange>
                </w:rPr>
                <w:delText>g</w:delText>
              </w:r>
            </w:del>
            <w:ins w:id="102" w:author="Deni Septiadi Azzub" w:date="2018-03-01T21:42:00Z">
              <w:r w:rsidR="00F62016">
                <w:rPr>
                  <w:rFonts w:ascii="Calibri" w:eastAsia="Calibri" w:hAnsi="Calibri" w:cs="Calibri"/>
                  <w:b/>
                  <w:i/>
                  <w:color w:val="C55A11"/>
                  <w:spacing w:val="-1"/>
                  <w:sz w:val="22"/>
                  <w:szCs w:val="22"/>
                  <w:lang w:val="id-ID"/>
                </w:rPr>
                <w:t>Background</w:t>
              </w:r>
            </w:ins>
          </w:p>
        </w:tc>
        <w:tc>
          <w:tcPr>
            <w:tcW w:w="453" w:type="dxa"/>
            <w:vMerge/>
            <w:tcBorders>
              <w:left w:val="nil"/>
              <w:bottom w:val="nil"/>
              <w:right w:val="nil"/>
            </w:tcBorders>
          </w:tcPr>
          <w:p w:rsidR="00143462" w:rsidRDefault="00143462"/>
        </w:tc>
      </w:tr>
      <w:tr w:rsidR="00143462">
        <w:trPr>
          <w:trHeight w:hRule="exact" w:val="450"/>
        </w:trPr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:rsidR="00143462" w:rsidRDefault="00143462"/>
        </w:tc>
        <w:tc>
          <w:tcPr>
            <w:tcW w:w="7143" w:type="dxa"/>
            <w:tcBorders>
              <w:top w:val="nil"/>
              <w:left w:val="nil"/>
              <w:bottom w:val="nil"/>
              <w:right w:val="nil"/>
            </w:tcBorders>
          </w:tcPr>
          <w:p w:rsidR="00143462" w:rsidRDefault="009D580B">
            <w:pPr>
              <w:spacing w:before="73"/>
              <w:ind w:left="239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A.         </w:t>
            </w:r>
            <w:r>
              <w:rPr>
                <w:rFonts w:ascii="Calibri" w:eastAsia="Calibri" w:hAnsi="Calibri" w:cs="Calibri"/>
                <w:spacing w:val="40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ub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hn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ya</w:t>
            </w:r>
            <w:r>
              <w:rPr>
                <w:rFonts w:ascii="Calibri" w:eastAsia="Calibri" w:hAnsi="Calibri" w:cs="Calibri"/>
                <w:spacing w:val="1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w w:val="10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-10"/>
                <w:w w:val="10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w w:val="10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pacing w:val="-3"/>
                <w:w w:val="10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4"/>
                <w:w w:val="101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spacing w:val="1"/>
                <w:w w:val="101"/>
                <w:sz w:val="22"/>
                <w:szCs w:val="22"/>
              </w:rPr>
              <w:t>ra</w:t>
            </w:r>
            <w:r>
              <w:rPr>
                <w:rFonts w:ascii="Calibri" w:eastAsia="Calibri" w:hAnsi="Calibri" w:cs="Calibri"/>
                <w:spacing w:val="-3"/>
                <w:w w:val="101"/>
                <w:sz w:val="22"/>
                <w:szCs w:val="22"/>
              </w:rPr>
              <w:t>f</w:t>
            </w:r>
            <w:r>
              <w:rPr>
                <w:rFonts w:ascii="Calibri" w:eastAsia="Calibri" w:hAnsi="Calibri" w:cs="Calibri"/>
                <w:w w:val="101"/>
                <w:sz w:val="22"/>
                <w:szCs w:val="22"/>
              </w:rPr>
              <w:t>i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</w:tcPr>
          <w:p w:rsidR="00143462" w:rsidRDefault="009D580B">
            <w:pPr>
              <w:spacing w:before="73"/>
              <w:ind w:left="30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w w:val="101"/>
                <w:sz w:val="22"/>
                <w:szCs w:val="22"/>
              </w:rPr>
              <w:t>1</w:t>
            </w:r>
          </w:p>
        </w:tc>
      </w:tr>
      <w:tr w:rsidR="00143462">
        <w:trPr>
          <w:trHeight w:hRule="exact" w:val="450"/>
        </w:trPr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:rsidR="00143462" w:rsidRDefault="00143462"/>
        </w:tc>
        <w:tc>
          <w:tcPr>
            <w:tcW w:w="7143" w:type="dxa"/>
            <w:tcBorders>
              <w:top w:val="nil"/>
              <w:left w:val="nil"/>
              <w:bottom w:val="nil"/>
              <w:right w:val="nil"/>
            </w:tcBorders>
          </w:tcPr>
          <w:p w:rsidR="00143462" w:rsidRDefault="009D580B" w:rsidP="00F83428">
            <w:pPr>
              <w:spacing w:before="69"/>
              <w:ind w:left="239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.         </w:t>
            </w:r>
            <w:r>
              <w:rPr>
                <w:rFonts w:ascii="Calibri" w:eastAsia="Calibri" w:hAnsi="Calibri" w:cs="Calibri"/>
                <w:spacing w:val="46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k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9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12"/>
                <w:sz w:val="22"/>
                <w:szCs w:val="22"/>
              </w:rPr>
              <w:t xml:space="preserve"> </w:t>
            </w:r>
            <w:del w:id="103" w:author="Deni Septiadi Azzub" w:date="2018-03-01T21:39:00Z">
              <w:r w:rsidDel="00F83428">
                <w:rPr>
                  <w:rFonts w:ascii="Calibri" w:eastAsia="Calibri" w:hAnsi="Calibri" w:cs="Calibri"/>
                  <w:spacing w:val="-3"/>
                  <w:sz w:val="22"/>
                  <w:szCs w:val="22"/>
                </w:rPr>
                <w:delText>e</w:delText>
              </w:r>
              <w:r w:rsidDel="00F83428">
                <w:rPr>
                  <w:rFonts w:ascii="Calibri" w:eastAsia="Calibri" w:hAnsi="Calibri" w:cs="Calibri"/>
                  <w:spacing w:val="-6"/>
                  <w:sz w:val="22"/>
                  <w:szCs w:val="22"/>
                </w:rPr>
                <w:delText>r</w:delText>
              </w:r>
              <w:r w:rsidDel="00F83428">
                <w:rPr>
                  <w:rFonts w:ascii="Calibri" w:eastAsia="Calibri" w:hAnsi="Calibri" w:cs="Calibri"/>
                  <w:sz w:val="22"/>
                  <w:szCs w:val="22"/>
                </w:rPr>
                <w:delText>a</w:delText>
              </w:r>
              <w:r w:rsidDel="00F83428">
                <w:rPr>
                  <w:rFonts w:ascii="Calibri" w:eastAsia="Calibri" w:hAnsi="Calibri" w:cs="Calibri"/>
                  <w:spacing w:val="5"/>
                  <w:sz w:val="22"/>
                  <w:szCs w:val="22"/>
                </w:rPr>
                <w:delText xml:space="preserve"> </w:delText>
              </w:r>
            </w:del>
            <w:r>
              <w:rPr>
                <w:rFonts w:ascii="Calibri" w:eastAsia="Calibri" w:hAnsi="Calibri" w:cs="Calibri"/>
                <w:spacing w:val="-3"/>
                <w:w w:val="101"/>
                <w:sz w:val="22"/>
                <w:szCs w:val="22"/>
              </w:rPr>
              <w:t>te</w:t>
            </w:r>
            <w:r>
              <w:rPr>
                <w:rFonts w:ascii="Calibri" w:eastAsia="Calibri" w:hAnsi="Calibri" w:cs="Calibri"/>
                <w:spacing w:val="-1"/>
                <w:w w:val="101"/>
                <w:sz w:val="22"/>
                <w:szCs w:val="22"/>
              </w:rPr>
              <w:t>k</w:t>
            </w:r>
            <w:r>
              <w:rPr>
                <w:rFonts w:ascii="Calibri" w:eastAsia="Calibri" w:hAnsi="Calibri" w:cs="Calibri"/>
                <w:spacing w:val="-2"/>
                <w:w w:val="10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3"/>
                <w:w w:val="10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1"/>
                <w:w w:val="10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3"/>
                <w:w w:val="10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3"/>
                <w:w w:val="101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w w:val="101"/>
                <w:sz w:val="22"/>
                <w:szCs w:val="22"/>
              </w:rPr>
              <w:t>i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</w:tcPr>
          <w:p w:rsidR="00143462" w:rsidRDefault="009D580B">
            <w:pPr>
              <w:spacing w:before="69"/>
              <w:ind w:left="30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w w:val="101"/>
                <w:sz w:val="22"/>
                <w:szCs w:val="22"/>
              </w:rPr>
              <w:t>1</w:t>
            </w:r>
          </w:p>
        </w:tc>
      </w:tr>
      <w:tr w:rsidR="00143462">
        <w:trPr>
          <w:trHeight w:hRule="exact" w:val="900"/>
        </w:trPr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:rsidR="00143462" w:rsidRDefault="00143462">
            <w:pPr>
              <w:spacing w:before="10" w:line="100" w:lineRule="exact"/>
              <w:rPr>
                <w:sz w:val="11"/>
                <w:szCs w:val="11"/>
              </w:rPr>
            </w:pPr>
          </w:p>
          <w:p w:rsidR="00143462" w:rsidRDefault="00143462">
            <w:pPr>
              <w:spacing w:line="200" w:lineRule="exact"/>
            </w:pPr>
          </w:p>
          <w:p w:rsidR="00143462" w:rsidRDefault="00143462">
            <w:pPr>
              <w:spacing w:line="200" w:lineRule="exact"/>
            </w:pPr>
          </w:p>
          <w:p w:rsidR="00143462" w:rsidRDefault="009D580B">
            <w:pPr>
              <w:ind w:left="4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w w:val="101"/>
                <w:sz w:val="22"/>
                <w:szCs w:val="22"/>
              </w:rPr>
              <w:t>II.</w:t>
            </w:r>
          </w:p>
        </w:tc>
        <w:tc>
          <w:tcPr>
            <w:tcW w:w="7143" w:type="dxa"/>
            <w:tcBorders>
              <w:top w:val="nil"/>
              <w:left w:val="nil"/>
              <w:bottom w:val="nil"/>
              <w:right w:val="nil"/>
            </w:tcBorders>
          </w:tcPr>
          <w:p w:rsidR="00143462" w:rsidRDefault="009D580B">
            <w:pPr>
              <w:spacing w:before="73"/>
              <w:ind w:left="239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.         </w:t>
            </w:r>
            <w:r>
              <w:rPr>
                <w:rFonts w:ascii="Calibri" w:eastAsia="Calibri" w:hAnsi="Calibri" w:cs="Calibri"/>
                <w:spacing w:val="46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ya</w:t>
            </w:r>
            <w:r>
              <w:rPr>
                <w:rFonts w:ascii="Calibri" w:eastAsia="Calibri" w:hAnsi="Calibri" w:cs="Calibri"/>
                <w:spacing w:val="1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pacing w:val="-9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k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10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8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w w:val="10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-3"/>
                <w:w w:val="10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w w:val="10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-2"/>
                <w:w w:val="10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pacing w:val="-1"/>
                <w:w w:val="10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1"/>
                <w:w w:val="10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9"/>
                <w:w w:val="10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1"/>
                <w:w w:val="101"/>
                <w:sz w:val="22"/>
                <w:szCs w:val="22"/>
              </w:rPr>
              <w:t>aa</w:t>
            </w:r>
            <w:r>
              <w:rPr>
                <w:rFonts w:ascii="Calibri" w:eastAsia="Calibri" w:hAnsi="Calibri" w:cs="Calibri"/>
                <w:w w:val="101"/>
                <w:sz w:val="22"/>
                <w:szCs w:val="22"/>
              </w:rPr>
              <w:t>n</w:t>
            </w:r>
          </w:p>
          <w:p w:rsidR="00143462" w:rsidRDefault="00143462">
            <w:pPr>
              <w:spacing w:before="8" w:line="160" w:lineRule="exact"/>
              <w:rPr>
                <w:sz w:val="17"/>
                <w:szCs w:val="17"/>
              </w:rPr>
            </w:pPr>
          </w:p>
          <w:p w:rsidR="00143462" w:rsidRDefault="009D580B">
            <w:pPr>
              <w:ind w:left="239"/>
              <w:rPr>
                <w:rFonts w:ascii="Calibri" w:eastAsia="Calibri" w:hAnsi="Calibri" w:cs="Calibri"/>
                <w:sz w:val="22"/>
                <w:szCs w:val="22"/>
              </w:rPr>
            </w:pPr>
            <w:del w:id="104" w:author="Deni Septiadi Azzub" w:date="2018-03-01T21:40:00Z">
              <w:r w:rsidDel="00054F90">
                <w:rPr>
                  <w:rFonts w:ascii="Calibri" w:eastAsia="Calibri" w:hAnsi="Calibri" w:cs="Calibri"/>
                  <w:b/>
                  <w:color w:val="C55A11"/>
                  <w:spacing w:val="2"/>
                  <w:sz w:val="22"/>
                  <w:szCs w:val="22"/>
                </w:rPr>
                <w:delText>So</w:delText>
              </w:r>
              <w:r w:rsidDel="00054F90">
                <w:rPr>
                  <w:rFonts w:ascii="Calibri" w:eastAsia="Calibri" w:hAnsi="Calibri" w:cs="Calibri"/>
                  <w:b/>
                  <w:color w:val="C55A11"/>
                  <w:spacing w:val="-3"/>
                  <w:sz w:val="22"/>
                  <w:szCs w:val="22"/>
                </w:rPr>
                <w:delText>s</w:delText>
              </w:r>
              <w:r w:rsidDel="00054F90">
                <w:rPr>
                  <w:rFonts w:ascii="Calibri" w:eastAsia="Calibri" w:hAnsi="Calibri" w:cs="Calibri"/>
                  <w:b/>
                  <w:color w:val="C55A11"/>
                  <w:spacing w:val="3"/>
                  <w:sz w:val="22"/>
                  <w:szCs w:val="22"/>
                </w:rPr>
                <w:delText>i</w:delText>
              </w:r>
              <w:r w:rsidDel="00054F90">
                <w:rPr>
                  <w:rFonts w:ascii="Calibri" w:eastAsia="Calibri" w:hAnsi="Calibri" w:cs="Calibri"/>
                  <w:b/>
                  <w:color w:val="C55A11"/>
                  <w:spacing w:val="-9"/>
                  <w:sz w:val="22"/>
                  <w:szCs w:val="22"/>
                </w:rPr>
                <w:delText>a</w:delText>
              </w:r>
              <w:r w:rsidDel="00054F90">
                <w:rPr>
                  <w:rFonts w:ascii="Calibri" w:eastAsia="Calibri" w:hAnsi="Calibri" w:cs="Calibri"/>
                  <w:b/>
                  <w:color w:val="C55A11"/>
                  <w:sz w:val="22"/>
                  <w:szCs w:val="22"/>
                </w:rPr>
                <w:delText>l</w:delText>
              </w:r>
              <w:r w:rsidDel="00054F90">
                <w:rPr>
                  <w:rFonts w:ascii="Calibri" w:eastAsia="Calibri" w:hAnsi="Calibri" w:cs="Calibri"/>
                  <w:b/>
                  <w:color w:val="C55A11"/>
                  <w:spacing w:val="8"/>
                  <w:sz w:val="22"/>
                  <w:szCs w:val="22"/>
                </w:rPr>
                <w:delText xml:space="preserve"> </w:delText>
              </w:r>
              <w:r w:rsidDel="00054F90">
                <w:rPr>
                  <w:rFonts w:ascii="Calibri" w:eastAsia="Calibri" w:hAnsi="Calibri" w:cs="Calibri"/>
                  <w:b/>
                  <w:color w:val="C55A11"/>
                  <w:spacing w:val="-8"/>
                  <w:sz w:val="22"/>
                  <w:szCs w:val="22"/>
                </w:rPr>
                <w:delText>M</w:delText>
              </w:r>
              <w:r w:rsidDel="00054F90">
                <w:rPr>
                  <w:rFonts w:ascii="Calibri" w:eastAsia="Calibri" w:hAnsi="Calibri" w:cs="Calibri"/>
                  <w:b/>
                  <w:color w:val="C55A11"/>
                  <w:spacing w:val="3"/>
                  <w:sz w:val="22"/>
                  <w:szCs w:val="22"/>
                </w:rPr>
                <w:delText>e</w:delText>
              </w:r>
              <w:r w:rsidDel="00054F90">
                <w:rPr>
                  <w:rFonts w:ascii="Calibri" w:eastAsia="Calibri" w:hAnsi="Calibri" w:cs="Calibri"/>
                  <w:b/>
                  <w:color w:val="C55A11"/>
                  <w:spacing w:val="-5"/>
                  <w:sz w:val="22"/>
                  <w:szCs w:val="22"/>
                </w:rPr>
                <w:delText>d</w:delText>
              </w:r>
              <w:r w:rsidDel="00054F90">
                <w:rPr>
                  <w:rFonts w:ascii="Calibri" w:eastAsia="Calibri" w:hAnsi="Calibri" w:cs="Calibri"/>
                  <w:b/>
                  <w:color w:val="C55A11"/>
                  <w:spacing w:val="3"/>
                  <w:sz w:val="22"/>
                  <w:szCs w:val="22"/>
                </w:rPr>
                <w:delText>i</w:delText>
              </w:r>
              <w:r w:rsidDel="00054F90">
                <w:rPr>
                  <w:rFonts w:ascii="Calibri" w:eastAsia="Calibri" w:hAnsi="Calibri" w:cs="Calibri"/>
                  <w:b/>
                  <w:color w:val="C55A11"/>
                  <w:sz w:val="22"/>
                  <w:szCs w:val="22"/>
                </w:rPr>
                <w:delText>a</w:delText>
              </w:r>
            </w:del>
            <w:ins w:id="105" w:author="Deni Septiadi Azzub" w:date="2018-03-01T21:40:00Z">
              <w:r w:rsidR="00054F90">
                <w:rPr>
                  <w:rFonts w:ascii="Calibri" w:eastAsia="Calibri" w:hAnsi="Calibri" w:cs="Calibri"/>
                  <w:b/>
                  <w:i/>
                  <w:color w:val="C55A11"/>
                  <w:spacing w:val="2"/>
                  <w:sz w:val="22"/>
                  <w:szCs w:val="22"/>
                  <w:lang w:val="id-ID"/>
                </w:rPr>
                <w:t>Social Media</w:t>
              </w:r>
            </w:ins>
            <w:r>
              <w:rPr>
                <w:rFonts w:ascii="Calibri" w:eastAsia="Calibri" w:hAnsi="Calibri" w:cs="Calibri"/>
                <w:b/>
                <w:color w:val="C55A11"/>
                <w:spacing w:val="5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C55A11"/>
                <w:spacing w:val="-9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b/>
                <w:color w:val="C55A11"/>
                <w:spacing w:val="3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b/>
                <w:color w:val="C55A11"/>
                <w:spacing w:val="-5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b/>
                <w:color w:val="C55A11"/>
                <w:sz w:val="22"/>
                <w:szCs w:val="22"/>
              </w:rPr>
              <w:t>j</w:t>
            </w:r>
            <w:r>
              <w:rPr>
                <w:rFonts w:ascii="Calibri" w:eastAsia="Calibri" w:hAnsi="Calibri" w:cs="Calibri"/>
                <w:b/>
                <w:color w:val="C55A11"/>
                <w:spacing w:val="-2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b/>
                <w:color w:val="C55A11"/>
                <w:spacing w:val="-5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b/>
                <w:color w:val="C55A1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b/>
                <w:color w:val="C55A11"/>
                <w:spacing w:val="10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C55A11"/>
                <w:spacing w:val="-5"/>
                <w:w w:val="10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b/>
                <w:color w:val="C55A11"/>
                <w:spacing w:val="2"/>
                <w:w w:val="10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b/>
                <w:color w:val="C55A11"/>
                <w:spacing w:val="-4"/>
                <w:w w:val="10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b/>
                <w:color w:val="C55A11"/>
                <w:spacing w:val="2"/>
                <w:w w:val="10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b/>
                <w:color w:val="C55A11"/>
                <w:spacing w:val="-3"/>
                <w:w w:val="10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b/>
                <w:color w:val="C55A11"/>
                <w:w w:val="101"/>
                <w:sz w:val="22"/>
                <w:szCs w:val="22"/>
              </w:rPr>
              <w:t>i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</w:tcPr>
          <w:p w:rsidR="00143462" w:rsidRDefault="009D580B">
            <w:pPr>
              <w:spacing w:before="73"/>
              <w:ind w:left="30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w w:val="101"/>
                <w:sz w:val="22"/>
                <w:szCs w:val="22"/>
              </w:rPr>
              <w:t>2</w:t>
            </w:r>
          </w:p>
          <w:p w:rsidR="00143462" w:rsidRDefault="00143462">
            <w:pPr>
              <w:spacing w:before="8" w:line="160" w:lineRule="exact"/>
              <w:rPr>
                <w:sz w:val="17"/>
                <w:szCs w:val="17"/>
              </w:rPr>
            </w:pPr>
          </w:p>
          <w:p w:rsidR="00143462" w:rsidRDefault="009D580B">
            <w:pPr>
              <w:ind w:left="30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w w:val="101"/>
                <w:sz w:val="22"/>
                <w:szCs w:val="22"/>
              </w:rPr>
              <w:t>2</w:t>
            </w:r>
          </w:p>
        </w:tc>
      </w:tr>
      <w:tr w:rsidR="00143462">
        <w:trPr>
          <w:trHeight w:hRule="exact" w:val="450"/>
        </w:trPr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:rsidR="00143462" w:rsidRDefault="00143462"/>
        </w:tc>
        <w:tc>
          <w:tcPr>
            <w:tcW w:w="7143" w:type="dxa"/>
            <w:tcBorders>
              <w:top w:val="nil"/>
              <w:left w:val="nil"/>
              <w:bottom w:val="nil"/>
              <w:right w:val="nil"/>
            </w:tcBorders>
          </w:tcPr>
          <w:p w:rsidR="00143462" w:rsidRDefault="009D580B">
            <w:pPr>
              <w:spacing w:before="73"/>
              <w:ind w:left="239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A.         </w:t>
            </w:r>
            <w:r>
              <w:rPr>
                <w:rFonts w:ascii="Calibri" w:eastAsia="Calibri" w:hAnsi="Calibri" w:cs="Calibri"/>
                <w:spacing w:val="40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4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k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6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4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1"/>
                <w:sz w:val="22"/>
                <w:szCs w:val="22"/>
              </w:rPr>
              <w:t>k</w:t>
            </w:r>
            <w:r>
              <w:rPr>
                <w:rFonts w:ascii="Calibri" w:eastAsia="Calibri" w:hAnsi="Calibri" w:cs="Calibri"/>
                <w:spacing w:val="-3"/>
                <w:w w:val="10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2"/>
                <w:w w:val="10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"/>
                <w:w w:val="10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9"/>
                <w:w w:val="10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pacing w:val="-3"/>
                <w:w w:val="10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w w:val="101"/>
                <w:sz w:val="22"/>
                <w:szCs w:val="22"/>
              </w:rPr>
              <w:t>n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</w:tcPr>
          <w:p w:rsidR="00143462" w:rsidRDefault="009D580B">
            <w:pPr>
              <w:spacing w:before="73"/>
              <w:ind w:left="30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w w:val="101"/>
                <w:sz w:val="22"/>
                <w:szCs w:val="22"/>
              </w:rPr>
              <w:t>2</w:t>
            </w:r>
          </w:p>
        </w:tc>
      </w:tr>
      <w:tr w:rsidR="00143462">
        <w:trPr>
          <w:trHeight w:hRule="exact" w:val="450"/>
        </w:trPr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:rsidR="00143462" w:rsidRDefault="00143462"/>
        </w:tc>
        <w:tc>
          <w:tcPr>
            <w:tcW w:w="7143" w:type="dxa"/>
            <w:tcBorders>
              <w:top w:val="nil"/>
              <w:left w:val="nil"/>
              <w:bottom w:val="nil"/>
              <w:right w:val="nil"/>
            </w:tcBorders>
          </w:tcPr>
          <w:p w:rsidR="00143462" w:rsidRDefault="009D580B">
            <w:pPr>
              <w:spacing w:before="69"/>
              <w:ind w:left="239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.         </w:t>
            </w:r>
            <w:r>
              <w:rPr>
                <w:rFonts w:ascii="Calibri" w:eastAsia="Calibri" w:hAnsi="Calibri" w:cs="Calibri"/>
                <w:spacing w:val="46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8"/>
                <w:sz w:val="22"/>
                <w:szCs w:val="22"/>
              </w:rPr>
              <w:t>k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10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>fo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-6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8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du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k</w:t>
            </w:r>
            <w:r>
              <w:rPr>
                <w:rFonts w:ascii="Calibri" w:eastAsia="Calibri" w:hAnsi="Calibri" w:cs="Calibri"/>
                <w:spacing w:val="6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pacing w:val="-3"/>
                <w:w w:val="10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2"/>
                <w:w w:val="10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1"/>
                <w:w w:val="10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w w:val="101"/>
                <w:sz w:val="22"/>
                <w:szCs w:val="22"/>
              </w:rPr>
              <w:t>t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</w:tcPr>
          <w:p w:rsidR="00143462" w:rsidRDefault="009D580B">
            <w:pPr>
              <w:spacing w:before="69"/>
              <w:ind w:left="30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w w:val="101"/>
                <w:sz w:val="22"/>
                <w:szCs w:val="22"/>
              </w:rPr>
              <w:t>2</w:t>
            </w:r>
          </w:p>
        </w:tc>
      </w:tr>
      <w:tr w:rsidR="00143462">
        <w:trPr>
          <w:trHeight w:hRule="exact" w:val="450"/>
        </w:trPr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:rsidR="00143462" w:rsidRDefault="00143462"/>
        </w:tc>
        <w:tc>
          <w:tcPr>
            <w:tcW w:w="7143" w:type="dxa"/>
            <w:tcBorders>
              <w:top w:val="nil"/>
              <w:left w:val="nil"/>
              <w:bottom w:val="nil"/>
              <w:right w:val="nil"/>
            </w:tcBorders>
          </w:tcPr>
          <w:p w:rsidR="00143462" w:rsidRDefault="009D580B">
            <w:pPr>
              <w:spacing w:before="73"/>
              <w:ind w:left="239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.         </w:t>
            </w:r>
            <w:r>
              <w:rPr>
                <w:rFonts w:ascii="Calibri" w:eastAsia="Calibri" w:hAnsi="Calibri" w:cs="Calibri"/>
                <w:spacing w:val="46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ara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10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w w:val="101"/>
                <w:sz w:val="22"/>
                <w:szCs w:val="22"/>
              </w:rPr>
              <w:t>ef</w:t>
            </w:r>
            <w:r>
              <w:rPr>
                <w:rFonts w:ascii="Calibri" w:eastAsia="Calibri" w:hAnsi="Calibri" w:cs="Calibri"/>
                <w:spacing w:val="-1"/>
                <w:w w:val="101"/>
                <w:sz w:val="22"/>
                <w:szCs w:val="22"/>
              </w:rPr>
              <w:t>isi</w:t>
            </w:r>
            <w:r>
              <w:rPr>
                <w:rFonts w:ascii="Calibri" w:eastAsia="Calibri" w:hAnsi="Calibri" w:cs="Calibri"/>
                <w:spacing w:val="-3"/>
                <w:w w:val="10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w w:val="101"/>
                <w:sz w:val="22"/>
                <w:szCs w:val="22"/>
              </w:rPr>
              <w:t>n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</w:tcPr>
          <w:p w:rsidR="00143462" w:rsidRDefault="009D580B">
            <w:pPr>
              <w:spacing w:before="73"/>
              <w:ind w:left="30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w w:val="101"/>
                <w:sz w:val="22"/>
                <w:szCs w:val="22"/>
              </w:rPr>
              <w:t>2</w:t>
            </w:r>
          </w:p>
        </w:tc>
      </w:tr>
      <w:tr w:rsidR="00143462">
        <w:trPr>
          <w:trHeight w:hRule="exact" w:val="450"/>
        </w:trPr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:rsidR="00143462" w:rsidRDefault="00143462"/>
        </w:tc>
        <w:tc>
          <w:tcPr>
            <w:tcW w:w="7143" w:type="dxa"/>
            <w:tcBorders>
              <w:top w:val="nil"/>
              <w:left w:val="nil"/>
              <w:bottom w:val="nil"/>
              <w:right w:val="nil"/>
            </w:tcBorders>
          </w:tcPr>
          <w:p w:rsidR="00143462" w:rsidRDefault="009D580B">
            <w:pPr>
              <w:spacing w:before="69"/>
              <w:ind w:left="239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D.         </w:t>
            </w:r>
            <w:r>
              <w:rPr>
                <w:rFonts w:ascii="Calibri" w:eastAsia="Calibri" w:hAnsi="Calibri" w:cs="Calibri"/>
                <w:spacing w:val="3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is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lisi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6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9"/>
                <w:w w:val="10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1"/>
                <w:w w:val="10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1"/>
                <w:w w:val="10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w w:val="101"/>
                <w:sz w:val="22"/>
                <w:szCs w:val="22"/>
              </w:rPr>
              <w:t>r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</w:tcPr>
          <w:p w:rsidR="00143462" w:rsidRDefault="009D580B">
            <w:pPr>
              <w:spacing w:before="69"/>
              <w:ind w:left="30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w w:val="101"/>
                <w:sz w:val="22"/>
                <w:szCs w:val="22"/>
              </w:rPr>
              <w:t>2</w:t>
            </w:r>
          </w:p>
        </w:tc>
      </w:tr>
      <w:tr w:rsidR="00143462" w:rsidTr="00A67C1E">
        <w:tblPrEx>
          <w:tblW w:w="0" w:type="auto"/>
          <w:tblInd w:w="400" w:type="dxa"/>
          <w:tblLayout w:type="fixed"/>
          <w:tblCellMar>
            <w:left w:w="0" w:type="dxa"/>
            <w:right w:w="0" w:type="dxa"/>
          </w:tblCellMar>
          <w:tblLook w:val="01E0" w:firstRow="1" w:lastRow="1" w:firstColumn="1" w:lastColumn="1" w:noHBand="0" w:noVBand="0"/>
          <w:tblPrExChange w:id="106" w:author="Deni Septiadi Azzub" w:date="2018-03-01T21:41:00Z">
            <w:tblPrEx>
              <w:tblW w:w="0" w:type="auto"/>
              <w:tblInd w:w="400" w:type="dxa"/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Ex>
          </w:tblPrExChange>
        </w:tblPrEx>
        <w:trPr>
          <w:trHeight w:hRule="exact" w:val="642"/>
          <w:trPrChange w:id="107" w:author="Deni Septiadi Azzub" w:date="2018-03-01T21:41:00Z">
            <w:trPr>
              <w:trHeight w:hRule="exact" w:val="450"/>
            </w:trPr>
          </w:trPrChange>
        </w:trPr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  <w:tcPrChange w:id="108" w:author="Deni Septiadi Azzub" w:date="2018-03-01T21:41:00Z">
              <w:tcPr>
                <w:tcW w:w="522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:rsidR="00143462" w:rsidRDefault="009D580B">
            <w:pPr>
              <w:spacing w:before="73"/>
              <w:ind w:left="4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w w:val="101"/>
                <w:sz w:val="22"/>
                <w:szCs w:val="22"/>
              </w:rPr>
              <w:t>III.</w:t>
            </w:r>
          </w:p>
        </w:tc>
        <w:tc>
          <w:tcPr>
            <w:tcW w:w="7143" w:type="dxa"/>
            <w:tcBorders>
              <w:top w:val="nil"/>
              <w:left w:val="nil"/>
              <w:bottom w:val="nil"/>
              <w:right w:val="nil"/>
            </w:tcBorders>
            <w:tcPrChange w:id="109" w:author="Deni Septiadi Azzub" w:date="2018-03-01T21:41:00Z">
              <w:tcPr>
                <w:tcW w:w="7143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:rsidR="00143462" w:rsidRDefault="009D580B" w:rsidP="00054F90">
            <w:pPr>
              <w:spacing w:before="73"/>
              <w:ind w:left="239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C55A11"/>
                <w:spacing w:val="-3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b/>
                <w:color w:val="C55A11"/>
                <w:spacing w:val="-2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b/>
                <w:color w:val="C55A11"/>
                <w:spacing w:val="2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b/>
                <w:color w:val="C55A11"/>
                <w:spacing w:val="-2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b/>
                <w:color w:val="C55A11"/>
                <w:spacing w:val="3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b/>
                <w:color w:val="C55A11"/>
                <w:spacing w:val="-2"/>
                <w:sz w:val="22"/>
                <w:szCs w:val="22"/>
              </w:rPr>
              <w:t>ma</w:t>
            </w:r>
            <w:r>
              <w:rPr>
                <w:rFonts w:ascii="Calibri" w:eastAsia="Calibri" w:hAnsi="Calibri" w:cs="Calibri"/>
                <w:b/>
                <w:color w:val="C55A11"/>
                <w:spacing w:val="2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b/>
                <w:color w:val="C55A1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b/>
                <w:color w:val="C55A11"/>
                <w:spacing w:val="9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C55A11"/>
                <w:spacing w:val="-2"/>
                <w:sz w:val="22"/>
                <w:szCs w:val="22"/>
              </w:rPr>
              <w:t>Ca</w:t>
            </w:r>
            <w:r>
              <w:rPr>
                <w:rFonts w:ascii="Calibri" w:eastAsia="Calibri" w:hAnsi="Calibri" w:cs="Calibri"/>
                <w:b/>
                <w:color w:val="C55A11"/>
                <w:sz w:val="22"/>
                <w:szCs w:val="22"/>
              </w:rPr>
              <w:t>ra</w:t>
            </w:r>
            <w:r>
              <w:rPr>
                <w:rFonts w:ascii="Calibri" w:eastAsia="Calibri" w:hAnsi="Calibri" w:cs="Calibri"/>
                <w:b/>
                <w:color w:val="C55A11"/>
                <w:spacing w:val="-5"/>
                <w:sz w:val="22"/>
                <w:szCs w:val="22"/>
              </w:rPr>
              <w:t xml:space="preserve"> </w:t>
            </w:r>
            <w:del w:id="110" w:author="Deni Septiadi Azzub" w:date="2018-03-01T21:40:00Z">
              <w:r w:rsidRPr="00054F90" w:rsidDel="00054F90">
                <w:rPr>
                  <w:rFonts w:ascii="Calibri" w:eastAsia="Calibri" w:hAnsi="Calibri" w:cs="Calibri"/>
                  <w:b/>
                  <w:i/>
                  <w:color w:val="C55A11"/>
                  <w:spacing w:val="2"/>
                  <w:sz w:val="22"/>
                  <w:szCs w:val="22"/>
                  <w:rPrChange w:id="111" w:author="Deni Septiadi Azzub" w:date="2018-03-01T21:40:00Z">
                    <w:rPr>
                      <w:rFonts w:ascii="Calibri" w:eastAsia="Calibri" w:hAnsi="Calibri" w:cs="Calibri"/>
                      <w:b/>
                      <w:color w:val="C55A11"/>
                      <w:spacing w:val="2"/>
                      <w:sz w:val="22"/>
                      <w:szCs w:val="22"/>
                    </w:rPr>
                  </w:rPrChange>
                </w:rPr>
                <w:delText>So</w:delText>
              </w:r>
              <w:r w:rsidRPr="00054F90" w:rsidDel="00054F90">
                <w:rPr>
                  <w:rFonts w:ascii="Calibri" w:eastAsia="Calibri" w:hAnsi="Calibri" w:cs="Calibri"/>
                  <w:b/>
                  <w:i/>
                  <w:color w:val="C55A11"/>
                  <w:spacing w:val="-10"/>
                  <w:sz w:val="22"/>
                  <w:szCs w:val="22"/>
                  <w:rPrChange w:id="112" w:author="Deni Septiadi Azzub" w:date="2018-03-01T21:40:00Z">
                    <w:rPr>
                      <w:rFonts w:ascii="Calibri" w:eastAsia="Calibri" w:hAnsi="Calibri" w:cs="Calibri"/>
                      <w:b/>
                      <w:color w:val="C55A11"/>
                      <w:spacing w:val="-10"/>
                      <w:sz w:val="22"/>
                      <w:szCs w:val="22"/>
                    </w:rPr>
                  </w:rPrChange>
                </w:rPr>
                <w:delText>s</w:delText>
              </w:r>
              <w:r w:rsidRPr="00054F90" w:rsidDel="00054F90">
                <w:rPr>
                  <w:rFonts w:ascii="Calibri" w:eastAsia="Calibri" w:hAnsi="Calibri" w:cs="Calibri"/>
                  <w:b/>
                  <w:i/>
                  <w:color w:val="C55A11"/>
                  <w:spacing w:val="3"/>
                  <w:sz w:val="22"/>
                  <w:szCs w:val="22"/>
                  <w:rPrChange w:id="113" w:author="Deni Septiadi Azzub" w:date="2018-03-01T21:40:00Z">
                    <w:rPr>
                      <w:rFonts w:ascii="Calibri" w:eastAsia="Calibri" w:hAnsi="Calibri" w:cs="Calibri"/>
                      <w:b/>
                      <w:color w:val="C55A11"/>
                      <w:spacing w:val="3"/>
                      <w:sz w:val="22"/>
                      <w:szCs w:val="22"/>
                    </w:rPr>
                  </w:rPrChange>
                </w:rPr>
                <w:delText>i</w:delText>
              </w:r>
              <w:r w:rsidRPr="00054F90" w:rsidDel="00054F90">
                <w:rPr>
                  <w:rFonts w:ascii="Calibri" w:eastAsia="Calibri" w:hAnsi="Calibri" w:cs="Calibri"/>
                  <w:b/>
                  <w:i/>
                  <w:color w:val="C55A11"/>
                  <w:spacing w:val="-2"/>
                  <w:sz w:val="22"/>
                  <w:szCs w:val="22"/>
                  <w:rPrChange w:id="114" w:author="Deni Septiadi Azzub" w:date="2018-03-01T21:40:00Z">
                    <w:rPr>
                      <w:rFonts w:ascii="Calibri" w:eastAsia="Calibri" w:hAnsi="Calibri" w:cs="Calibri"/>
                      <w:b/>
                      <w:color w:val="C55A11"/>
                      <w:spacing w:val="-2"/>
                      <w:sz w:val="22"/>
                      <w:szCs w:val="22"/>
                    </w:rPr>
                  </w:rPrChange>
                </w:rPr>
                <w:delText>a</w:delText>
              </w:r>
              <w:r w:rsidRPr="00054F90" w:rsidDel="00054F90">
                <w:rPr>
                  <w:rFonts w:ascii="Calibri" w:eastAsia="Calibri" w:hAnsi="Calibri" w:cs="Calibri"/>
                  <w:b/>
                  <w:i/>
                  <w:color w:val="C55A11"/>
                  <w:sz w:val="22"/>
                  <w:szCs w:val="22"/>
                  <w:rPrChange w:id="115" w:author="Deni Septiadi Azzub" w:date="2018-03-01T21:40:00Z">
                    <w:rPr>
                      <w:rFonts w:ascii="Calibri" w:eastAsia="Calibri" w:hAnsi="Calibri" w:cs="Calibri"/>
                      <w:b/>
                      <w:color w:val="C55A11"/>
                      <w:sz w:val="22"/>
                      <w:szCs w:val="22"/>
                    </w:rPr>
                  </w:rPrChange>
                </w:rPr>
                <w:delText>l</w:delText>
              </w:r>
              <w:r w:rsidRPr="00054F90" w:rsidDel="00054F90">
                <w:rPr>
                  <w:rFonts w:ascii="Calibri" w:eastAsia="Calibri" w:hAnsi="Calibri" w:cs="Calibri"/>
                  <w:b/>
                  <w:i/>
                  <w:color w:val="C55A11"/>
                  <w:spacing w:val="1"/>
                  <w:sz w:val="22"/>
                  <w:szCs w:val="22"/>
                  <w:rPrChange w:id="116" w:author="Deni Septiadi Azzub" w:date="2018-03-01T21:40:00Z">
                    <w:rPr>
                      <w:rFonts w:ascii="Calibri" w:eastAsia="Calibri" w:hAnsi="Calibri" w:cs="Calibri"/>
                      <w:b/>
                      <w:color w:val="C55A11"/>
                      <w:spacing w:val="1"/>
                      <w:sz w:val="22"/>
                      <w:szCs w:val="22"/>
                    </w:rPr>
                  </w:rPrChange>
                </w:rPr>
                <w:delText xml:space="preserve"> </w:delText>
              </w:r>
              <w:r w:rsidRPr="00054F90" w:rsidDel="00054F90">
                <w:rPr>
                  <w:rFonts w:ascii="Calibri" w:eastAsia="Calibri" w:hAnsi="Calibri" w:cs="Calibri"/>
                  <w:b/>
                  <w:i/>
                  <w:color w:val="C55A11"/>
                  <w:sz w:val="22"/>
                  <w:szCs w:val="22"/>
                  <w:rPrChange w:id="117" w:author="Deni Septiadi Azzub" w:date="2018-03-01T21:40:00Z">
                    <w:rPr>
                      <w:rFonts w:ascii="Calibri" w:eastAsia="Calibri" w:hAnsi="Calibri" w:cs="Calibri"/>
                      <w:b/>
                      <w:color w:val="C55A11"/>
                      <w:sz w:val="22"/>
                      <w:szCs w:val="22"/>
                    </w:rPr>
                  </w:rPrChange>
                </w:rPr>
                <w:delText>M</w:delText>
              </w:r>
              <w:r w:rsidRPr="00054F90" w:rsidDel="00054F90">
                <w:rPr>
                  <w:rFonts w:ascii="Calibri" w:eastAsia="Calibri" w:hAnsi="Calibri" w:cs="Calibri"/>
                  <w:b/>
                  <w:i/>
                  <w:color w:val="C55A11"/>
                  <w:spacing w:val="-5"/>
                  <w:sz w:val="22"/>
                  <w:szCs w:val="22"/>
                  <w:rPrChange w:id="118" w:author="Deni Septiadi Azzub" w:date="2018-03-01T21:40:00Z">
                    <w:rPr>
                      <w:rFonts w:ascii="Calibri" w:eastAsia="Calibri" w:hAnsi="Calibri" w:cs="Calibri"/>
                      <w:b/>
                      <w:color w:val="C55A11"/>
                      <w:spacing w:val="-5"/>
                      <w:sz w:val="22"/>
                      <w:szCs w:val="22"/>
                    </w:rPr>
                  </w:rPrChange>
                </w:rPr>
                <w:delText>e</w:delText>
              </w:r>
              <w:r w:rsidRPr="00054F90" w:rsidDel="00054F90">
                <w:rPr>
                  <w:rFonts w:ascii="Calibri" w:eastAsia="Calibri" w:hAnsi="Calibri" w:cs="Calibri"/>
                  <w:b/>
                  <w:i/>
                  <w:color w:val="C55A11"/>
                  <w:spacing w:val="2"/>
                  <w:sz w:val="22"/>
                  <w:szCs w:val="22"/>
                  <w:rPrChange w:id="119" w:author="Deni Septiadi Azzub" w:date="2018-03-01T21:40:00Z">
                    <w:rPr>
                      <w:rFonts w:ascii="Calibri" w:eastAsia="Calibri" w:hAnsi="Calibri" w:cs="Calibri"/>
                      <w:b/>
                      <w:color w:val="C55A11"/>
                      <w:spacing w:val="2"/>
                      <w:sz w:val="22"/>
                      <w:szCs w:val="22"/>
                    </w:rPr>
                  </w:rPrChange>
                </w:rPr>
                <w:delText>d</w:delText>
              </w:r>
              <w:r w:rsidRPr="00054F90" w:rsidDel="00054F90">
                <w:rPr>
                  <w:rFonts w:ascii="Calibri" w:eastAsia="Calibri" w:hAnsi="Calibri" w:cs="Calibri"/>
                  <w:b/>
                  <w:i/>
                  <w:color w:val="C55A11"/>
                  <w:spacing w:val="3"/>
                  <w:sz w:val="22"/>
                  <w:szCs w:val="22"/>
                  <w:rPrChange w:id="120" w:author="Deni Septiadi Azzub" w:date="2018-03-01T21:40:00Z">
                    <w:rPr>
                      <w:rFonts w:ascii="Calibri" w:eastAsia="Calibri" w:hAnsi="Calibri" w:cs="Calibri"/>
                      <w:b/>
                      <w:color w:val="C55A11"/>
                      <w:spacing w:val="3"/>
                      <w:sz w:val="22"/>
                      <w:szCs w:val="22"/>
                    </w:rPr>
                  </w:rPrChange>
                </w:rPr>
                <w:delText>i</w:delText>
              </w:r>
              <w:r w:rsidRPr="00054F90" w:rsidDel="00054F90">
                <w:rPr>
                  <w:rFonts w:ascii="Calibri" w:eastAsia="Calibri" w:hAnsi="Calibri" w:cs="Calibri"/>
                  <w:b/>
                  <w:i/>
                  <w:color w:val="C55A11"/>
                  <w:sz w:val="22"/>
                  <w:szCs w:val="22"/>
                  <w:rPrChange w:id="121" w:author="Deni Septiadi Azzub" w:date="2018-03-01T21:40:00Z">
                    <w:rPr>
                      <w:rFonts w:ascii="Calibri" w:eastAsia="Calibri" w:hAnsi="Calibri" w:cs="Calibri"/>
                      <w:b/>
                      <w:color w:val="C55A11"/>
                      <w:sz w:val="22"/>
                      <w:szCs w:val="22"/>
                    </w:rPr>
                  </w:rPrChange>
                </w:rPr>
                <w:delText>a</w:delText>
              </w:r>
            </w:del>
            <w:ins w:id="122" w:author="Deni Septiadi Azzub" w:date="2018-03-01T21:40:00Z">
              <w:r w:rsidR="00054F90">
                <w:rPr>
                  <w:rFonts w:ascii="Calibri" w:eastAsia="Calibri" w:hAnsi="Calibri" w:cs="Calibri"/>
                  <w:b/>
                  <w:i/>
                  <w:color w:val="C55A11"/>
                  <w:spacing w:val="2"/>
                  <w:sz w:val="22"/>
                  <w:szCs w:val="22"/>
                  <w:lang w:val="id-ID"/>
                </w:rPr>
                <w:t>Social Media</w:t>
              </w:r>
            </w:ins>
            <w:r>
              <w:rPr>
                <w:rFonts w:ascii="Calibri" w:eastAsia="Calibri" w:hAnsi="Calibri" w:cs="Calibri"/>
                <w:b/>
                <w:color w:val="C55A11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C55A1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b/>
                <w:color w:val="C55A11"/>
                <w:spacing w:val="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b/>
                <w:color w:val="C55A11"/>
                <w:spacing w:val="-8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b/>
                <w:color w:val="C55A11"/>
                <w:spacing w:val="2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b/>
                <w:color w:val="C55A11"/>
                <w:spacing w:val="-2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b/>
                <w:color w:val="C55A11"/>
                <w:spacing w:val="-5"/>
                <w:sz w:val="22"/>
                <w:szCs w:val="22"/>
              </w:rPr>
              <w:t>nt</w:t>
            </w:r>
            <w:r>
              <w:rPr>
                <w:rFonts w:ascii="Calibri" w:eastAsia="Calibri" w:hAnsi="Calibri" w:cs="Calibri"/>
                <w:b/>
                <w:color w:val="C55A1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b/>
                <w:color w:val="C55A11"/>
                <w:spacing w:val="1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C55A11"/>
                <w:spacing w:val="2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b/>
                <w:color w:val="C55A11"/>
                <w:spacing w:val="-9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b/>
                <w:color w:val="C55A11"/>
                <w:spacing w:val="3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b/>
                <w:color w:val="C55A11"/>
                <w:spacing w:val="-2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b/>
                <w:color w:val="C55A1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b/>
                <w:color w:val="C55A11"/>
                <w:spacing w:val="6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C55A11"/>
                <w:spacing w:val="-7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b/>
                <w:color w:val="C55A11"/>
                <w:spacing w:val="3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b/>
                <w:color w:val="C55A11"/>
                <w:spacing w:val="-5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b/>
                <w:color w:val="C55A11"/>
                <w:spacing w:val="2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b/>
                <w:color w:val="C55A11"/>
                <w:spacing w:val="-4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b/>
                <w:color w:val="C55A11"/>
                <w:spacing w:val="-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b/>
                <w:color w:val="C55A11"/>
                <w:spacing w:val="2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b/>
                <w:color w:val="C55A11"/>
                <w:spacing w:val="-9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b/>
                <w:color w:val="C55A11"/>
                <w:spacing w:val="2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b/>
                <w:color w:val="C55A11"/>
                <w:spacing w:val="-5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b/>
                <w:color w:val="C55A11"/>
                <w:spacing w:val="1"/>
                <w:sz w:val="22"/>
                <w:szCs w:val="22"/>
              </w:rPr>
              <w:t>k</w:t>
            </w:r>
            <w:r>
              <w:rPr>
                <w:rFonts w:ascii="Calibri" w:eastAsia="Calibri" w:hAnsi="Calibri" w:cs="Calibri"/>
                <w:b/>
                <w:color w:val="C55A11"/>
                <w:spacing w:val="-2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b/>
                <w:color w:val="C55A1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b/>
                <w:color w:val="C55A11"/>
                <w:spacing w:val="19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C55A11"/>
                <w:spacing w:val="-10"/>
                <w:w w:val="101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b/>
                <w:color w:val="C55A11"/>
                <w:spacing w:val="3"/>
                <w:w w:val="10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b/>
                <w:color w:val="C55A11"/>
                <w:spacing w:val="-3"/>
                <w:w w:val="10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b/>
                <w:color w:val="C55A11"/>
                <w:spacing w:val="2"/>
                <w:w w:val="10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b/>
                <w:color w:val="C55A11"/>
                <w:spacing w:val="3"/>
                <w:w w:val="10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b/>
                <w:color w:val="C55A11"/>
                <w:w w:val="101"/>
                <w:sz w:val="22"/>
                <w:szCs w:val="22"/>
              </w:rPr>
              <w:t>s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tcPrChange w:id="123" w:author="Deni Septiadi Azzub" w:date="2018-03-01T21:41:00Z">
              <w:tcPr>
                <w:tcW w:w="453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:rsidR="00143462" w:rsidRDefault="009D580B">
            <w:pPr>
              <w:spacing w:before="73"/>
              <w:ind w:left="30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w w:val="101"/>
                <w:sz w:val="22"/>
                <w:szCs w:val="22"/>
              </w:rPr>
              <w:t>2</w:t>
            </w:r>
          </w:p>
        </w:tc>
      </w:tr>
      <w:tr w:rsidR="00143462">
        <w:trPr>
          <w:trHeight w:hRule="exact" w:val="450"/>
        </w:trPr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:rsidR="00143462" w:rsidRDefault="00143462"/>
        </w:tc>
        <w:tc>
          <w:tcPr>
            <w:tcW w:w="7143" w:type="dxa"/>
            <w:tcBorders>
              <w:top w:val="nil"/>
              <w:left w:val="nil"/>
              <w:bottom w:val="nil"/>
              <w:right w:val="nil"/>
            </w:tcBorders>
          </w:tcPr>
          <w:p w:rsidR="00143462" w:rsidRDefault="009D580B">
            <w:pPr>
              <w:spacing w:before="69"/>
              <w:ind w:left="239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A.         </w:t>
            </w:r>
            <w:r>
              <w:rPr>
                <w:rFonts w:ascii="Calibri" w:eastAsia="Calibri" w:hAnsi="Calibri" w:cs="Calibri"/>
                <w:spacing w:val="40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>j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5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6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w w:val="10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-3"/>
                <w:w w:val="10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w w:val="101"/>
                <w:sz w:val="22"/>
                <w:szCs w:val="22"/>
              </w:rPr>
              <w:t>ma</w:t>
            </w:r>
            <w:r>
              <w:rPr>
                <w:rFonts w:ascii="Calibri" w:eastAsia="Calibri" w:hAnsi="Calibri" w:cs="Calibri"/>
                <w:spacing w:val="-1"/>
                <w:w w:val="10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6"/>
                <w:w w:val="10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1"/>
                <w:sz w:val="22"/>
                <w:szCs w:val="22"/>
              </w:rPr>
              <w:t>ra</w:t>
            </w:r>
            <w:r>
              <w:rPr>
                <w:rFonts w:ascii="Calibri" w:eastAsia="Calibri" w:hAnsi="Calibri" w:cs="Calibri"/>
                <w:w w:val="101"/>
                <w:sz w:val="22"/>
                <w:szCs w:val="22"/>
              </w:rPr>
              <w:t>n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</w:tcPr>
          <w:p w:rsidR="00143462" w:rsidRDefault="009D580B">
            <w:pPr>
              <w:spacing w:before="69"/>
              <w:ind w:left="30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w w:val="101"/>
                <w:sz w:val="22"/>
                <w:szCs w:val="22"/>
              </w:rPr>
              <w:t>2</w:t>
            </w:r>
          </w:p>
        </w:tc>
      </w:tr>
      <w:tr w:rsidR="00143462">
        <w:trPr>
          <w:trHeight w:hRule="exact" w:val="450"/>
        </w:trPr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:rsidR="00143462" w:rsidRDefault="00143462"/>
        </w:tc>
        <w:tc>
          <w:tcPr>
            <w:tcW w:w="7143" w:type="dxa"/>
            <w:tcBorders>
              <w:top w:val="nil"/>
              <w:left w:val="nil"/>
              <w:bottom w:val="nil"/>
              <w:right w:val="nil"/>
            </w:tcBorders>
          </w:tcPr>
          <w:p w:rsidR="00143462" w:rsidRDefault="009D580B">
            <w:pPr>
              <w:spacing w:before="73"/>
              <w:ind w:left="239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.         </w:t>
            </w:r>
            <w:r>
              <w:rPr>
                <w:rFonts w:ascii="Calibri" w:eastAsia="Calibri" w:hAnsi="Calibri" w:cs="Calibri"/>
                <w:spacing w:val="46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k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10"/>
                <w:sz w:val="22"/>
                <w:szCs w:val="22"/>
              </w:rPr>
              <w:t xml:space="preserve"> </w:t>
            </w:r>
            <w:r w:rsidRPr="00A67C1E">
              <w:rPr>
                <w:rFonts w:ascii="Calibri" w:eastAsia="Calibri" w:hAnsi="Calibri" w:cs="Calibri"/>
                <w:i/>
                <w:spacing w:val="-1"/>
                <w:sz w:val="22"/>
                <w:szCs w:val="22"/>
                <w:rPrChange w:id="124" w:author="Deni Septiadi Azzub" w:date="2018-03-01T21:41:00Z">
                  <w:rPr>
                    <w:rFonts w:ascii="Calibri" w:eastAsia="Calibri" w:hAnsi="Calibri" w:cs="Calibri"/>
                    <w:spacing w:val="-1"/>
                    <w:sz w:val="22"/>
                    <w:szCs w:val="22"/>
                  </w:rPr>
                </w:rPrChange>
              </w:rPr>
              <w:t>s</w:t>
            </w:r>
            <w:r w:rsidRPr="00A67C1E">
              <w:rPr>
                <w:rFonts w:ascii="Calibri" w:eastAsia="Calibri" w:hAnsi="Calibri" w:cs="Calibri"/>
                <w:i/>
                <w:spacing w:val="-3"/>
                <w:sz w:val="22"/>
                <w:szCs w:val="22"/>
                <w:rPrChange w:id="125" w:author="Deni Septiadi Azzub" w:date="2018-03-01T21:41:00Z">
                  <w:rPr>
                    <w:rFonts w:ascii="Calibri" w:eastAsia="Calibri" w:hAnsi="Calibri" w:cs="Calibri"/>
                    <w:spacing w:val="-3"/>
                    <w:sz w:val="22"/>
                    <w:szCs w:val="22"/>
                  </w:rPr>
                </w:rPrChange>
              </w:rPr>
              <w:t>o</w:t>
            </w:r>
            <w:r w:rsidRPr="00A67C1E">
              <w:rPr>
                <w:rFonts w:ascii="Calibri" w:eastAsia="Calibri" w:hAnsi="Calibri" w:cs="Calibri"/>
                <w:i/>
                <w:spacing w:val="-1"/>
                <w:sz w:val="22"/>
                <w:szCs w:val="22"/>
                <w:rPrChange w:id="126" w:author="Deni Septiadi Azzub" w:date="2018-03-01T21:41:00Z">
                  <w:rPr>
                    <w:rFonts w:ascii="Calibri" w:eastAsia="Calibri" w:hAnsi="Calibri" w:cs="Calibri"/>
                    <w:spacing w:val="-1"/>
                    <w:sz w:val="22"/>
                    <w:szCs w:val="22"/>
                  </w:rPr>
                </w:rPrChange>
              </w:rPr>
              <w:t>ci</w:t>
            </w:r>
            <w:r w:rsidRPr="00A67C1E">
              <w:rPr>
                <w:rFonts w:ascii="Calibri" w:eastAsia="Calibri" w:hAnsi="Calibri" w:cs="Calibri"/>
                <w:i/>
                <w:spacing w:val="1"/>
                <w:sz w:val="22"/>
                <w:szCs w:val="22"/>
                <w:rPrChange w:id="127" w:author="Deni Septiadi Azzub" w:date="2018-03-01T21:41:00Z">
                  <w:rPr>
                    <w:rFonts w:ascii="Calibri" w:eastAsia="Calibri" w:hAnsi="Calibri" w:cs="Calibri"/>
                    <w:spacing w:val="1"/>
                    <w:sz w:val="22"/>
                    <w:szCs w:val="22"/>
                  </w:rPr>
                </w:rPrChange>
              </w:rPr>
              <w:t>a</w:t>
            </w:r>
            <w:r w:rsidRPr="00A67C1E">
              <w:rPr>
                <w:rFonts w:ascii="Calibri" w:eastAsia="Calibri" w:hAnsi="Calibri" w:cs="Calibri"/>
                <w:i/>
                <w:sz w:val="22"/>
                <w:szCs w:val="22"/>
                <w:rPrChange w:id="128" w:author="Deni Septiadi Azzub" w:date="2018-03-01T21:41:00Z">
                  <w:rPr>
                    <w:rFonts w:ascii="Calibri" w:eastAsia="Calibri" w:hAnsi="Calibri" w:cs="Calibri"/>
                    <w:sz w:val="22"/>
                    <w:szCs w:val="22"/>
                  </w:rPr>
                </w:rPrChange>
              </w:rPr>
              <w:t>l</w:t>
            </w:r>
            <w:r w:rsidRPr="00A67C1E">
              <w:rPr>
                <w:rFonts w:ascii="Calibri" w:eastAsia="Calibri" w:hAnsi="Calibri" w:cs="Calibri"/>
                <w:i/>
                <w:spacing w:val="-2"/>
                <w:sz w:val="22"/>
                <w:szCs w:val="22"/>
                <w:rPrChange w:id="129" w:author="Deni Septiadi Azzub" w:date="2018-03-01T21:41:00Z">
                  <w:rPr>
                    <w:rFonts w:ascii="Calibri" w:eastAsia="Calibri" w:hAnsi="Calibri" w:cs="Calibri"/>
                    <w:spacing w:val="-2"/>
                    <w:sz w:val="22"/>
                    <w:szCs w:val="22"/>
                  </w:rPr>
                </w:rPrChange>
              </w:rPr>
              <w:t xml:space="preserve"> </w:t>
            </w:r>
            <w:r w:rsidRPr="00A67C1E">
              <w:rPr>
                <w:rFonts w:ascii="Calibri" w:eastAsia="Calibri" w:hAnsi="Calibri" w:cs="Calibri"/>
                <w:i/>
                <w:spacing w:val="1"/>
                <w:sz w:val="22"/>
                <w:szCs w:val="22"/>
                <w:rPrChange w:id="130" w:author="Deni Septiadi Azzub" w:date="2018-03-01T21:41:00Z">
                  <w:rPr>
                    <w:rFonts w:ascii="Calibri" w:eastAsia="Calibri" w:hAnsi="Calibri" w:cs="Calibri"/>
                    <w:spacing w:val="1"/>
                    <w:sz w:val="22"/>
                    <w:szCs w:val="22"/>
                  </w:rPr>
                </w:rPrChange>
              </w:rPr>
              <w:t>m</w:t>
            </w:r>
            <w:r w:rsidRPr="00A67C1E">
              <w:rPr>
                <w:rFonts w:ascii="Calibri" w:eastAsia="Calibri" w:hAnsi="Calibri" w:cs="Calibri"/>
                <w:i/>
                <w:spacing w:val="-3"/>
                <w:sz w:val="22"/>
                <w:szCs w:val="22"/>
                <w:rPrChange w:id="131" w:author="Deni Septiadi Azzub" w:date="2018-03-01T21:41:00Z">
                  <w:rPr>
                    <w:rFonts w:ascii="Calibri" w:eastAsia="Calibri" w:hAnsi="Calibri" w:cs="Calibri"/>
                    <w:spacing w:val="-3"/>
                    <w:sz w:val="22"/>
                    <w:szCs w:val="22"/>
                  </w:rPr>
                </w:rPrChange>
              </w:rPr>
              <w:t>e</w:t>
            </w:r>
            <w:r w:rsidRPr="00A67C1E">
              <w:rPr>
                <w:rFonts w:ascii="Calibri" w:eastAsia="Calibri" w:hAnsi="Calibri" w:cs="Calibri"/>
                <w:i/>
                <w:spacing w:val="-2"/>
                <w:sz w:val="22"/>
                <w:szCs w:val="22"/>
                <w:rPrChange w:id="132" w:author="Deni Septiadi Azzub" w:date="2018-03-01T21:41:00Z">
                  <w:rPr>
                    <w:rFonts w:ascii="Calibri" w:eastAsia="Calibri" w:hAnsi="Calibri" w:cs="Calibri"/>
                    <w:spacing w:val="-2"/>
                    <w:sz w:val="22"/>
                    <w:szCs w:val="22"/>
                  </w:rPr>
                </w:rPrChange>
              </w:rPr>
              <w:t>d</w:t>
            </w:r>
            <w:r w:rsidRPr="00A67C1E">
              <w:rPr>
                <w:rFonts w:ascii="Calibri" w:eastAsia="Calibri" w:hAnsi="Calibri" w:cs="Calibri"/>
                <w:i/>
                <w:spacing w:val="-1"/>
                <w:sz w:val="22"/>
                <w:szCs w:val="22"/>
                <w:rPrChange w:id="133" w:author="Deni Septiadi Azzub" w:date="2018-03-01T21:41:00Z">
                  <w:rPr>
                    <w:rFonts w:ascii="Calibri" w:eastAsia="Calibri" w:hAnsi="Calibri" w:cs="Calibri"/>
                    <w:spacing w:val="-1"/>
                    <w:sz w:val="22"/>
                    <w:szCs w:val="22"/>
                  </w:rPr>
                </w:rPrChange>
              </w:rPr>
              <w:t>i</w:t>
            </w:r>
            <w:r w:rsidRPr="00A67C1E">
              <w:rPr>
                <w:rFonts w:ascii="Calibri" w:eastAsia="Calibri" w:hAnsi="Calibri" w:cs="Calibri"/>
                <w:i/>
                <w:sz w:val="22"/>
                <w:szCs w:val="22"/>
                <w:rPrChange w:id="134" w:author="Deni Septiadi Azzub" w:date="2018-03-01T21:41:00Z">
                  <w:rPr>
                    <w:rFonts w:ascii="Calibri" w:eastAsia="Calibri" w:hAnsi="Calibri" w:cs="Calibri"/>
                    <w:sz w:val="22"/>
                    <w:szCs w:val="22"/>
                  </w:rPr>
                </w:rPrChange>
              </w:rPr>
              <w:t>a</w:t>
            </w:r>
            <w:r>
              <w:rPr>
                <w:rFonts w:ascii="Calibri" w:eastAsia="Calibri" w:hAnsi="Calibri" w:cs="Calibri"/>
                <w:spacing w:val="8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y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9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spacing w:val="7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6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k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5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>j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7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w w:val="10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1"/>
                <w:w w:val="10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3"/>
                <w:w w:val="10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1"/>
                <w:w w:val="10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3"/>
                <w:w w:val="10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1"/>
                <w:w w:val="10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w w:val="101"/>
                <w:sz w:val="22"/>
                <w:szCs w:val="22"/>
              </w:rPr>
              <w:t>s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</w:tcPr>
          <w:p w:rsidR="00143462" w:rsidRDefault="009D580B">
            <w:pPr>
              <w:spacing w:before="73"/>
              <w:ind w:left="30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w w:val="101"/>
                <w:sz w:val="22"/>
                <w:szCs w:val="22"/>
              </w:rPr>
              <w:t>3</w:t>
            </w:r>
          </w:p>
        </w:tc>
      </w:tr>
      <w:tr w:rsidR="00143462">
        <w:trPr>
          <w:trHeight w:hRule="exact" w:val="450"/>
        </w:trPr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:rsidR="00143462" w:rsidRDefault="00143462"/>
        </w:tc>
        <w:tc>
          <w:tcPr>
            <w:tcW w:w="7143" w:type="dxa"/>
            <w:tcBorders>
              <w:top w:val="nil"/>
              <w:left w:val="nil"/>
              <w:bottom w:val="nil"/>
              <w:right w:val="nil"/>
            </w:tcBorders>
          </w:tcPr>
          <w:p w:rsidR="00143462" w:rsidRDefault="009D580B">
            <w:pPr>
              <w:spacing w:before="70"/>
              <w:ind w:left="239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.         </w:t>
            </w:r>
            <w:r>
              <w:rPr>
                <w:rFonts w:ascii="Calibri" w:eastAsia="Calibri" w:hAnsi="Calibri" w:cs="Calibri"/>
                <w:spacing w:val="46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k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9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lk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15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pacing w:val="-8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aa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9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k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7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1"/>
                <w:sz w:val="22"/>
                <w:szCs w:val="22"/>
              </w:rPr>
              <w:t>ma</w:t>
            </w:r>
            <w:r>
              <w:rPr>
                <w:rFonts w:ascii="Calibri" w:eastAsia="Calibri" w:hAnsi="Calibri" w:cs="Calibri"/>
                <w:spacing w:val="-1"/>
                <w:w w:val="10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8"/>
                <w:w w:val="101"/>
                <w:sz w:val="22"/>
                <w:szCs w:val="22"/>
              </w:rPr>
              <w:t>y</w:t>
            </w:r>
            <w:r>
              <w:rPr>
                <w:rFonts w:ascii="Calibri" w:eastAsia="Calibri" w:hAnsi="Calibri" w:cs="Calibri"/>
                <w:spacing w:val="1"/>
                <w:w w:val="10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6"/>
                <w:w w:val="10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1"/>
                <w:w w:val="10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1"/>
                <w:sz w:val="22"/>
                <w:szCs w:val="22"/>
              </w:rPr>
              <w:t>k</w:t>
            </w:r>
            <w:r>
              <w:rPr>
                <w:rFonts w:ascii="Calibri" w:eastAsia="Calibri" w:hAnsi="Calibri" w:cs="Calibri"/>
                <w:spacing w:val="1"/>
                <w:w w:val="10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w w:val="101"/>
                <w:sz w:val="22"/>
                <w:szCs w:val="22"/>
              </w:rPr>
              <w:t>t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</w:tcPr>
          <w:p w:rsidR="00143462" w:rsidRDefault="009D580B">
            <w:pPr>
              <w:spacing w:before="70"/>
              <w:ind w:left="30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w w:val="101"/>
                <w:sz w:val="22"/>
                <w:szCs w:val="22"/>
              </w:rPr>
              <w:t>3</w:t>
            </w:r>
          </w:p>
        </w:tc>
      </w:tr>
      <w:tr w:rsidR="00143462">
        <w:trPr>
          <w:trHeight w:hRule="exact" w:val="450"/>
        </w:trPr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:rsidR="00143462" w:rsidRDefault="00143462"/>
        </w:tc>
        <w:tc>
          <w:tcPr>
            <w:tcW w:w="7143" w:type="dxa"/>
            <w:tcBorders>
              <w:top w:val="nil"/>
              <w:left w:val="nil"/>
              <w:bottom w:val="nil"/>
              <w:right w:val="nil"/>
            </w:tcBorders>
          </w:tcPr>
          <w:p w:rsidR="00143462" w:rsidRDefault="009D580B">
            <w:pPr>
              <w:spacing w:before="73"/>
              <w:ind w:left="239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D.         </w:t>
            </w:r>
            <w:r>
              <w:rPr>
                <w:rFonts w:ascii="Calibri" w:eastAsia="Calibri" w:hAnsi="Calibri" w:cs="Calibri"/>
                <w:spacing w:val="3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ra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>te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7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pacing w:val="-10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pub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lik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si</w:t>
            </w:r>
            <w:r>
              <w:rPr>
                <w:rFonts w:ascii="Calibri" w:eastAsia="Calibri" w:hAnsi="Calibri" w:cs="Calibri"/>
                <w:spacing w:val="-8"/>
                <w:sz w:val="22"/>
                <w:szCs w:val="22"/>
              </w:rPr>
              <w:t>k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15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k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>te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5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y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spacing w:val="7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3"/>
                <w:w w:val="10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1"/>
                <w:w w:val="10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9"/>
                <w:w w:val="10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w w:val="101"/>
                <w:sz w:val="22"/>
                <w:szCs w:val="22"/>
              </w:rPr>
              <w:t>i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</w:tcPr>
          <w:p w:rsidR="00143462" w:rsidRDefault="009D580B">
            <w:pPr>
              <w:spacing w:before="73"/>
              <w:ind w:left="30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w w:val="101"/>
                <w:sz w:val="22"/>
                <w:szCs w:val="22"/>
              </w:rPr>
              <w:t>4</w:t>
            </w:r>
          </w:p>
        </w:tc>
      </w:tr>
      <w:tr w:rsidR="00143462">
        <w:trPr>
          <w:trHeight w:hRule="exact" w:val="450"/>
        </w:trPr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:rsidR="00143462" w:rsidRDefault="00143462"/>
        </w:tc>
        <w:tc>
          <w:tcPr>
            <w:tcW w:w="7143" w:type="dxa"/>
            <w:tcBorders>
              <w:top w:val="nil"/>
              <w:left w:val="nil"/>
              <w:bottom w:val="nil"/>
              <w:right w:val="nil"/>
            </w:tcBorders>
          </w:tcPr>
          <w:p w:rsidR="00143462" w:rsidRDefault="009D580B">
            <w:pPr>
              <w:spacing w:before="69"/>
              <w:ind w:left="239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.          </w:t>
            </w:r>
            <w:r>
              <w:rPr>
                <w:rFonts w:ascii="Calibri" w:eastAsia="Calibri" w:hAnsi="Calibri" w:cs="Calibri"/>
                <w:spacing w:val="1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>to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,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lis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8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9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v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9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7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k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pacing w:val="-9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4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1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1"/>
                <w:sz w:val="22"/>
                <w:szCs w:val="22"/>
              </w:rPr>
              <w:t>k</w:t>
            </w:r>
            <w:r>
              <w:rPr>
                <w:rFonts w:ascii="Calibri" w:eastAsia="Calibri" w:hAnsi="Calibri" w:cs="Calibri"/>
                <w:spacing w:val="-3"/>
                <w:w w:val="10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2"/>
                <w:w w:val="10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3"/>
                <w:w w:val="101"/>
                <w:sz w:val="22"/>
                <w:szCs w:val="22"/>
              </w:rPr>
              <w:t>te</w:t>
            </w:r>
            <w:r>
              <w:rPr>
                <w:rFonts w:ascii="Calibri" w:eastAsia="Calibri" w:hAnsi="Calibri" w:cs="Calibri"/>
                <w:w w:val="101"/>
                <w:sz w:val="22"/>
                <w:szCs w:val="22"/>
              </w:rPr>
              <w:t>n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</w:tcPr>
          <w:p w:rsidR="00143462" w:rsidRDefault="009D580B">
            <w:pPr>
              <w:spacing w:before="69"/>
              <w:ind w:left="30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w w:val="101"/>
                <w:sz w:val="22"/>
                <w:szCs w:val="22"/>
              </w:rPr>
              <w:t>5</w:t>
            </w:r>
          </w:p>
        </w:tc>
      </w:tr>
      <w:tr w:rsidR="00143462">
        <w:trPr>
          <w:trHeight w:hRule="exact" w:val="885"/>
        </w:trPr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:rsidR="00143462" w:rsidRDefault="009D580B">
            <w:pPr>
              <w:spacing w:before="73"/>
              <w:ind w:left="4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w w:val="10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3"/>
                <w:w w:val="101"/>
                <w:sz w:val="22"/>
                <w:szCs w:val="22"/>
              </w:rPr>
              <w:t>V</w:t>
            </w:r>
            <w:r>
              <w:rPr>
                <w:rFonts w:ascii="Calibri" w:eastAsia="Calibri" w:hAnsi="Calibri" w:cs="Calibri"/>
                <w:w w:val="101"/>
                <w:sz w:val="22"/>
                <w:szCs w:val="22"/>
              </w:rPr>
              <w:t>.</w:t>
            </w:r>
          </w:p>
        </w:tc>
        <w:tc>
          <w:tcPr>
            <w:tcW w:w="7143" w:type="dxa"/>
            <w:tcBorders>
              <w:top w:val="nil"/>
              <w:left w:val="nil"/>
              <w:bottom w:val="nil"/>
              <w:right w:val="nil"/>
            </w:tcBorders>
          </w:tcPr>
          <w:p w:rsidR="00143462" w:rsidRPr="000D082F" w:rsidRDefault="009D580B">
            <w:pPr>
              <w:spacing w:before="73"/>
              <w:ind w:left="239"/>
              <w:rPr>
                <w:rFonts w:ascii="Calibri" w:eastAsia="Calibri" w:hAnsi="Calibri" w:cs="Calibri"/>
                <w:sz w:val="22"/>
                <w:szCs w:val="22"/>
                <w:lang w:val="id-ID"/>
                <w:rPrChange w:id="135" w:author="Deni Septiadi Azzub" w:date="2018-03-01T21:41:00Z">
                  <w:rPr>
                    <w:rFonts w:ascii="Calibri" w:eastAsia="Calibri" w:hAnsi="Calibri" w:cs="Calibri"/>
                    <w:sz w:val="22"/>
                    <w:szCs w:val="22"/>
                  </w:rPr>
                </w:rPrChange>
              </w:rPr>
            </w:pPr>
            <w:del w:id="136" w:author="Deni Septiadi Azzub" w:date="2018-03-01T21:41:00Z">
              <w:r w:rsidDel="000D082F">
                <w:rPr>
                  <w:rFonts w:ascii="Calibri" w:eastAsia="Calibri" w:hAnsi="Calibri" w:cs="Calibri"/>
                  <w:b/>
                  <w:color w:val="C55A11"/>
                  <w:w w:val="101"/>
                  <w:sz w:val="22"/>
                  <w:szCs w:val="22"/>
                </w:rPr>
                <w:delText>K</w:delText>
              </w:r>
              <w:r w:rsidDel="000D082F">
                <w:rPr>
                  <w:rFonts w:ascii="Calibri" w:eastAsia="Calibri" w:hAnsi="Calibri" w:cs="Calibri"/>
                  <w:b/>
                  <w:color w:val="C55A11"/>
                  <w:spacing w:val="3"/>
                  <w:w w:val="101"/>
                  <w:sz w:val="22"/>
                  <w:szCs w:val="22"/>
                </w:rPr>
                <w:delText>e</w:delText>
              </w:r>
              <w:r w:rsidDel="000D082F">
                <w:rPr>
                  <w:rFonts w:ascii="Calibri" w:eastAsia="Calibri" w:hAnsi="Calibri" w:cs="Calibri"/>
                  <w:b/>
                  <w:color w:val="C55A11"/>
                  <w:spacing w:val="-3"/>
                  <w:w w:val="101"/>
                  <w:sz w:val="22"/>
                  <w:szCs w:val="22"/>
                </w:rPr>
                <w:delText>s</w:delText>
              </w:r>
              <w:r w:rsidDel="000D082F">
                <w:rPr>
                  <w:rFonts w:ascii="Calibri" w:eastAsia="Calibri" w:hAnsi="Calibri" w:cs="Calibri"/>
                  <w:b/>
                  <w:color w:val="C55A11"/>
                  <w:spacing w:val="3"/>
                  <w:w w:val="101"/>
                  <w:sz w:val="22"/>
                  <w:szCs w:val="22"/>
                </w:rPr>
                <w:delText>i</w:delText>
              </w:r>
              <w:r w:rsidDel="000D082F">
                <w:rPr>
                  <w:rFonts w:ascii="Calibri" w:eastAsia="Calibri" w:hAnsi="Calibri" w:cs="Calibri"/>
                  <w:b/>
                  <w:color w:val="C55A11"/>
                  <w:spacing w:val="-9"/>
                  <w:w w:val="101"/>
                  <w:sz w:val="22"/>
                  <w:szCs w:val="22"/>
                </w:rPr>
                <w:delText>m</w:delText>
              </w:r>
              <w:r w:rsidDel="000D082F">
                <w:rPr>
                  <w:rFonts w:ascii="Calibri" w:eastAsia="Calibri" w:hAnsi="Calibri" w:cs="Calibri"/>
                  <w:b/>
                  <w:color w:val="C55A11"/>
                  <w:spacing w:val="-5"/>
                  <w:w w:val="101"/>
                  <w:sz w:val="22"/>
                  <w:szCs w:val="22"/>
                </w:rPr>
                <w:delText>p</w:delText>
              </w:r>
              <w:r w:rsidDel="000D082F">
                <w:rPr>
                  <w:rFonts w:ascii="Calibri" w:eastAsia="Calibri" w:hAnsi="Calibri" w:cs="Calibri"/>
                  <w:b/>
                  <w:color w:val="C55A11"/>
                  <w:spacing w:val="2"/>
                  <w:w w:val="101"/>
                  <w:sz w:val="22"/>
                  <w:szCs w:val="22"/>
                </w:rPr>
                <w:delText>u</w:delText>
              </w:r>
              <w:r w:rsidDel="000D082F">
                <w:rPr>
                  <w:rFonts w:ascii="Calibri" w:eastAsia="Calibri" w:hAnsi="Calibri" w:cs="Calibri"/>
                  <w:b/>
                  <w:color w:val="C55A11"/>
                  <w:spacing w:val="3"/>
                  <w:w w:val="101"/>
                  <w:sz w:val="22"/>
                  <w:szCs w:val="22"/>
                </w:rPr>
                <w:delText>l</w:delText>
              </w:r>
              <w:r w:rsidDel="000D082F">
                <w:rPr>
                  <w:rFonts w:ascii="Calibri" w:eastAsia="Calibri" w:hAnsi="Calibri" w:cs="Calibri"/>
                  <w:b/>
                  <w:color w:val="C55A11"/>
                  <w:spacing w:val="-9"/>
                  <w:w w:val="101"/>
                  <w:sz w:val="22"/>
                  <w:szCs w:val="22"/>
                </w:rPr>
                <w:delText>a</w:delText>
              </w:r>
              <w:r w:rsidDel="000D082F">
                <w:rPr>
                  <w:rFonts w:ascii="Calibri" w:eastAsia="Calibri" w:hAnsi="Calibri" w:cs="Calibri"/>
                  <w:b/>
                  <w:color w:val="C55A11"/>
                  <w:w w:val="101"/>
                  <w:sz w:val="22"/>
                  <w:szCs w:val="22"/>
                </w:rPr>
                <w:delText>n</w:delText>
              </w:r>
            </w:del>
            <w:ins w:id="137" w:author="Deni Septiadi Azzub" w:date="2018-03-01T21:41:00Z">
              <w:r w:rsidR="000D082F">
                <w:rPr>
                  <w:rFonts w:ascii="Calibri" w:eastAsia="Calibri" w:hAnsi="Calibri" w:cs="Calibri"/>
                  <w:b/>
                  <w:color w:val="C55A11"/>
                  <w:w w:val="101"/>
                  <w:sz w:val="22"/>
                  <w:szCs w:val="22"/>
                  <w:lang w:val="id-ID"/>
                </w:rPr>
                <w:t>i</w:t>
              </w:r>
              <w:r w:rsidR="000D082F">
                <w:rPr>
                  <w:rFonts w:ascii="Calibri" w:eastAsia="Calibri" w:hAnsi="Calibri" w:cs="Calibri"/>
                  <w:b/>
                  <w:i/>
                  <w:color w:val="C55A11"/>
                  <w:w w:val="101"/>
                  <w:sz w:val="22"/>
                  <w:szCs w:val="22"/>
                  <w:lang w:val="id-ID"/>
                </w:rPr>
                <w:t>Conclution</w:t>
              </w:r>
            </w:ins>
          </w:p>
          <w:p w:rsidR="00143462" w:rsidRDefault="00143462">
            <w:pPr>
              <w:spacing w:before="8" w:line="160" w:lineRule="exact"/>
              <w:rPr>
                <w:sz w:val="17"/>
                <w:szCs w:val="17"/>
              </w:rPr>
            </w:pPr>
          </w:p>
          <w:p w:rsidR="00143462" w:rsidRDefault="009D580B">
            <w:pPr>
              <w:ind w:left="239"/>
              <w:rPr>
                <w:rFonts w:ascii="Calibri" w:eastAsia="Calibri" w:hAnsi="Calibri" w:cs="Calibri"/>
                <w:sz w:val="22"/>
                <w:szCs w:val="22"/>
              </w:rPr>
            </w:pPr>
            <w:r w:rsidRPr="005711FD">
              <w:rPr>
                <w:rFonts w:ascii="Calibri" w:eastAsia="Calibri" w:hAnsi="Calibri" w:cs="Calibri"/>
                <w:b/>
                <w:i/>
                <w:color w:val="C55A11"/>
                <w:spacing w:val="-3"/>
                <w:w w:val="101"/>
                <w:sz w:val="22"/>
                <w:szCs w:val="22"/>
                <w:rPrChange w:id="138" w:author="Deni Septiadi Azzub" w:date="2018-03-01T21:42:00Z">
                  <w:rPr>
                    <w:rFonts w:ascii="Calibri" w:eastAsia="Calibri" w:hAnsi="Calibri" w:cs="Calibri"/>
                    <w:b/>
                    <w:color w:val="C55A11"/>
                    <w:spacing w:val="-3"/>
                    <w:w w:val="101"/>
                    <w:sz w:val="22"/>
                    <w:szCs w:val="22"/>
                  </w:rPr>
                </w:rPrChange>
              </w:rPr>
              <w:t>R</w:t>
            </w:r>
            <w:r w:rsidRPr="005711FD">
              <w:rPr>
                <w:rFonts w:ascii="Calibri" w:eastAsia="Calibri" w:hAnsi="Calibri" w:cs="Calibri"/>
                <w:b/>
                <w:i/>
                <w:color w:val="C55A11"/>
                <w:spacing w:val="3"/>
                <w:w w:val="101"/>
                <w:sz w:val="22"/>
                <w:szCs w:val="22"/>
                <w:rPrChange w:id="139" w:author="Deni Septiadi Azzub" w:date="2018-03-01T21:42:00Z">
                  <w:rPr>
                    <w:rFonts w:ascii="Calibri" w:eastAsia="Calibri" w:hAnsi="Calibri" w:cs="Calibri"/>
                    <w:b/>
                    <w:color w:val="C55A11"/>
                    <w:spacing w:val="3"/>
                    <w:w w:val="101"/>
                    <w:sz w:val="22"/>
                    <w:szCs w:val="22"/>
                  </w:rPr>
                </w:rPrChange>
              </w:rPr>
              <w:t>e</w:t>
            </w:r>
            <w:r w:rsidRPr="005711FD">
              <w:rPr>
                <w:rFonts w:ascii="Calibri" w:eastAsia="Calibri" w:hAnsi="Calibri" w:cs="Calibri"/>
                <w:b/>
                <w:i/>
                <w:color w:val="C55A11"/>
                <w:spacing w:val="1"/>
                <w:w w:val="101"/>
                <w:sz w:val="22"/>
                <w:szCs w:val="22"/>
                <w:rPrChange w:id="140" w:author="Deni Septiadi Azzub" w:date="2018-03-01T21:42:00Z">
                  <w:rPr>
                    <w:rFonts w:ascii="Calibri" w:eastAsia="Calibri" w:hAnsi="Calibri" w:cs="Calibri"/>
                    <w:b/>
                    <w:color w:val="C55A11"/>
                    <w:spacing w:val="1"/>
                    <w:w w:val="101"/>
                    <w:sz w:val="22"/>
                    <w:szCs w:val="22"/>
                  </w:rPr>
                </w:rPrChange>
              </w:rPr>
              <w:t>f</w:t>
            </w:r>
            <w:r w:rsidRPr="005711FD">
              <w:rPr>
                <w:rFonts w:ascii="Calibri" w:eastAsia="Calibri" w:hAnsi="Calibri" w:cs="Calibri"/>
                <w:b/>
                <w:i/>
                <w:color w:val="C55A11"/>
                <w:spacing w:val="-4"/>
                <w:w w:val="101"/>
                <w:sz w:val="22"/>
                <w:szCs w:val="22"/>
                <w:rPrChange w:id="141" w:author="Deni Septiadi Azzub" w:date="2018-03-01T21:42:00Z">
                  <w:rPr>
                    <w:rFonts w:ascii="Calibri" w:eastAsia="Calibri" w:hAnsi="Calibri" w:cs="Calibri"/>
                    <w:b/>
                    <w:color w:val="C55A11"/>
                    <w:spacing w:val="-4"/>
                    <w:w w:val="101"/>
                    <w:sz w:val="22"/>
                    <w:szCs w:val="22"/>
                  </w:rPr>
                </w:rPrChange>
              </w:rPr>
              <w:t>e</w:t>
            </w:r>
            <w:r w:rsidRPr="005711FD">
              <w:rPr>
                <w:rFonts w:ascii="Calibri" w:eastAsia="Calibri" w:hAnsi="Calibri" w:cs="Calibri"/>
                <w:b/>
                <w:i/>
                <w:color w:val="C55A11"/>
                <w:w w:val="101"/>
                <w:sz w:val="22"/>
                <w:szCs w:val="22"/>
                <w:rPrChange w:id="142" w:author="Deni Septiadi Azzub" w:date="2018-03-01T21:42:00Z">
                  <w:rPr>
                    <w:rFonts w:ascii="Calibri" w:eastAsia="Calibri" w:hAnsi="Calibri" w:cs="Calibri"/>
                    <w:b/>
                    <w:color w:val="C55A11"/>
                    <w:w w:val="101"/>
                    <w:sz w:val="22"/>
                    <w:szCs w:val="22"/>
                  </w:rPr>
                </w:rPrChange>
              </w:rPr>
              <w:t>r</w:t>
            </w:r>
            <w:r w:rsidRPr="005711FD">
              <w:rPr>
                <w:rFonts w:ascii="Calibri" w:eastAsia="Calibri" w:hAnsi="Calibri" w:cs="Calibri"/>
                <w:b/>
                <w:i/>
                <w:color w:val="C55A11"/>
                <w:spacing w:val="-4"/>
                <w:w w:val="101"/>
                <w:sz w:val="22"/>
                <w:szCs w:val="22"/>
                <w:rPrChange w:id="143" w:author="Deni Septiadi Azzub" w:date="2018-03-01T21:42:00Z">
                  <w:rPr>
                    <w:rFonts w:ascii="Calibri" w:eastAsia="Calibri" w:hAnsi="Calibri" w:cs="Calibri"/>
                    <w:b/>
                    <w:color w:val="C55A11"/>
                    <w:spacing w:val="-4"/>
                    <w:w w:val="101"/>
                    <w:sz w:val="22"/>
                    <w:szCs w:val="22"/>
                  </w:rPr>
                </w:rPrChange>
              </w:rPr>
              <w:t>e</w:t>
            </w:r>
            <w:r w:rsidRPr="005711FD">
              <w:rPr>
                <w:rFonts w:ascii="Calibri" w:eastAsia="Calibri" w:hAnsi="Calibri" w:cs="Calibri"/>
                <w:b/>
                <w:i/>
                <w:color w:val="C55A11"/>
                <w:spacing w:val="2"/>
                <w:w w:val="101"/>
                <w:sz w:val="22"/>
                <w:szCs w:val="22"/>
                <w:rPrChange w:id="144" w:author="Deni Septiadi Azzub" w:date="2018-03-01T21:42:00Z">
                  <w:rPr>
                    <w:rFonts w:ascii="Calibri" w:eastAsia="Calibri" w:hAnsi="Calibri" w:cs="Calibri"/>
                    <w:b/>
                    <w:color w:val="C55A11"/>
                    <w:spacing w:val="2"/>
                    <w:w w:val="101"/>
                    <w:sz w:val="22"/>
                    <w:szCs w:val="22"/>
                  </w:rPr>
                </w:rPrChange>
              </w:rPr>
              <w:t>n</w:t>
            </w:r>
            <w:r w:rsidRPr="005711FD">
              <w:rPr>
                <w:rFonts w:ascii="Calibri" w:eastAsia="Calibri" w:hAnsi="Calibri" w:cs="Calibri"/>
                <w:b/>
                <w:i/>
                <w:color w:val="C55A11"/>
                <w:spacing w:val="-7"/>
                <w:w w:val="101"/>
                <w:sz w:val="22"/>
                <w:szCs w:val="22"/>
                <w:rPrChange w:id="145" w:author="Deni Septiadi Azzub" w:date="2018-03-01T21:42:00Z">
                  <w:rPr>
                    <w:rFonts w:ascii="Calibri" w:eastAsia="Calibri" w:hAnsi="Calibri" w:cs="Calibri"/>
                    <w:b/>
                    <w:color w:val="C55A11"/>
                    <w:spacing w:val="-7"/>
                    <w:w w:val="101"/>
                    <w:sz w:val="22"/>
                    <w:szCs w:val="22"/>
                  </w:rPr>
                </w:rPrChange>
              </w:rPr>
              <w:t>c</w:t>
            </w:r>
            <w:r w:rsidRPr="005711FD">
              <w:rPr>
                <w:rFonts w:ascii="Calibri" w:eastAsia="Calibri" w:hAnsi="Calibri" w:cs="Calibri"/>
                <w:b/>
                <w:i/>
                <w:color w:val="C55A11"/>
                <w:spacing w:val="3"/>
                <w:w w:val="101"/>
                <w:sz w:val="22"/>
                <w:szCs w:val="22"/>
                <w:rPrChange w:id="146" w:author="Deni Septiadi Azzub" w:date="2018-03-01T21:42:00Z">
                  <w:rPr>
                    <w:rFonts w:ascii="Calibri" w:eastAsia="Calibri" w:hAnsi="Calibri" w:cs="Calibri"/>
                    <w:b/>
                    <w:color w:val="C55A11"/>
                    <w:spacing w:val="3"/>
                    <w:w w:val="101"/>
                    <w:sz w:val="22"/>
                    <w:szCs w:val="22"/>
                  </w:rPr>
                </w:rPrChange>
              </w:rPr>
              <w:t>e</w:t>
            </w:r>
            <w:r w:rsidRPr="005711FD">
              <w:rPr>
                <w:rFonts w:ascii="Calibri" w:eastAsia="Calibri" w:hAnsi="Calibri" w:cs="Calibri"/>
                <w:b/>
                <w:i/>
                <w:color w:val="C55A11"/>
                <w:w w:val="101"/>
                <w:sz w:val="22"/>
                <w:szCs w:val="22"/>
                <w:rPrChange w:id="147" w:author="Deni Septiadi Azzub" w:date="2018-03-01T21:42:00Z">
                  <w:rPr>
                    <w:rFonts w:ascii="Calibri" w:eastAsia="Calibri" w:hAnsi="Calibri" w:cs="Calibri"/>
                    <w:b/>
                    <w:color w:val="C55A11"/>
                    <w:w w:val="101"/>
                    <w:sz w:val="22"/>
                    <w:szCs w:val="22"/>
                  </w:rPr>
                </w:rPrChange>
              </w:rPr>
              <w:t>s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</w:tcPr>
          <w:p w:rsidR="00143462" w:rsidRDefault="009D580B">
            <w:pPr>
              <w:spacing w:before="73"/>
              <w:ind w:left="30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w w:val="101"/>
                <w:sz w:val="22"/>
                <w:szCs w:val="22"/>
              </w:rPr>
              <w:t>5</w:t>
            </w:r>
          </w:p>
        </w:tc>
      </w:tr>
    </w:tbl>
    <w:p w:rsidR="00143462" w:rsidRDefault="00143462">
      <w:pPr>
        <w:sectPr w:rsidR="00143462">
          <w:pgSz w:w="11920" w:h="16860"/>
          <w:pgMar w:top="1500" w:right="1680" w:bottom="280" w:left="1000" w:header="720" w:footer="720" w:gutter="0"/>
          <w:cols w:space="720"/>
        </w:sectPr>
      </w:pPr>
    </w:p>
    <w:p w:rsidR="00143462" w:rsidRDefault="00EE18E8">
      <w:pPr>
        <w:spacing w:before="79"/>
        <w:ind w:left="116"/>
        <w:rPr>
          <w:rFonts w:ascii="MV Boli" w:eastAsia="MV Boli" w:hAnsi="MV Boli" w:cs="MV Boli"/>
          <w:sz w:val="28"/>
          <w:szCs w:val="28"/>
        </w:rPr>
      </w:pPr>
      <w:r>
        <w:rPr>
          <w:i/>
          <w:rPrChange w:id="148" w:author="Deni Septiadi Azzub" w:date="2018-03-01T21:43:00Z">
            <w:rPr>
              <w:i/>
            </w:rPr>
          </w:rPrChange>
        </w:rPr>
        <w:lastRenderedPageBreak/>
        <w:pict>
          <v:group id="_x0000_s1032" style="position:absolute;left:0;text-align:left;margin-left:0;margin-top:50.25pt;width:291pt;height:66.15pt;z-index:-251657216;mso-position-horizontal-relative:page;mso-position-vertical-relative:page" coordorigin=",1005" coordsize="5820,1323">
            <v:group id="_x0000_s1033" style="position:absolute;left:-151;top:1015;width:5962;height:1303" coordorigin="-151,1015" coordsize="5962,1303">
              <v:shape id="_x0000_s1036" style="position:absolute;left:-151;top:1015;width:5962;height:1303" coordorigin="-151,1015" coordsize="5962,1303" path="m5810,1015l,1015,,2318r5810,l5810,1015xe" fillcolor="#ec7c30" stroked="f">
                <v:path arrowok="t"/>
              </v:shape>
              <v:group id="_x0000_s1034" style="position:absolute;left:238;top:1318;width:5494;height:634" coordorigin="238,1318" coordsize="5494,634">
                <v:shape id="_x0000_s1035" style="position:absolute;left:238;top:1318;width:5494;height:634" coordorigin="238,1318" coordsize="5494,634" path="m238,1951r5493,l5731,1318r-5493,l238,1951xe" fillcolor="#ec7c30" stroked="f">
                  <v:path arrowok="t"/>
                </v:shape>
              </v:group>
            </v:group>
            <w10:wrap anchorx="page" anchory="page"/>
          </v:group>
        </w:pict>
      </w:r>
      <w:del w:id="149" w:author="Deni Septiadi Azzub" w:date="2018-03-01T21:43:00Z">
        <w:r w:rsidR="009D580B" w:rsidRPr="00F62016" w:rsidDel="00F62016">
          <w:rPr>
            <w:rFonts w:ascii="MV Boli" w:eastAsia="MV Boli" w:hAnsi="MV Boli" w:cs="MV Boli"/>
            <w:i/>
            <w:color w:val="C5DFB4"/>
            <w:spacing w:val="1"/>
            <w:sz w:val="28"/>
            <w:szCs w:val="28"/>
            <w:rPrChange w:id="150" w:author="Deni Septiadi Azzub" w:date="2018-03-01T21:43:00Z">
              <w:rPr>
                <w:rFonts w:ascii="MV Boli" w:eastAsia="MV Boli" w:hAnsi="MV Boli" w:cs="MV Boli"/>
                <w:color w:val="C5DFB4"/>
                <w:spacing w:val="1"/>
                <w:sz w:val="28"/>
                <w:szCs w:val="28"/>
              </w:rPr>
            </w:rPrChange>
          </w:rPr>
          <w:delText>S</w:delText>
        </w:r>
        <w:r w:rsidR="009D580B" w:rsidRPr="00F62016" w:rsidDel="00F62016">
          <w:rPr>
            <w:rFonts w:ascii="MV Boli" w:eastAsia="MV Boli" w:hAnsi="MV Boli" w:cs="MV Boli"/>
            <w:i/>
            <w:color w:val="C5DFB4"/>
            <w:spacing w:val="-4"/>
            <w:sz w:val="28"/>
            <w:szCs w:val="28"/>
            <w:rPrChange w:id="151" w:author="Deni Septiadi Azzub" w:date="2018-03-01T21:43:00Z">
              <w:rPr>
                <w:rFonts w:ascii="MV Boli" w:eastAsia="MV Boli" w:hAnsi="MV Boli" w:cs="MV Boli"/>
                <w:color w:val="C5DFB4"/>
                <w:spacing w:val="-4"/>
                <w:sz w:val="28"/>
                <w:szCs w:val="28"/>
              </w:rPr>
            </w:rPrChange>
          </w:rPr>
          <w:delText>o</w:delText>
        </w:r>
        <w:r w:rsidR="009D580B" w:rsidRPr="00F62016" w:rsidDel="00F62016">
          <w:rPr>
            <w:rFonts w:ascii="MV Boli" w:eastAsia="MV Boli" w:hAnsi="MV Boli" w:cs="MV Boli"/>
            <w:i/>
            <w:color w:val="C5DFB4"/>
            <w:spacing w:val="-1"/>
            <w:sz w:val="28"/>
            <w:szCs w:val="28"/>
            <w:rPrChange w:id="152" w:author="Deni Septiadi Azzub" w:date="2018-03-01T21:43:00Z">
              <w:rPr>
                <w:rFonts w:ascii="MV Boli" w:eastAsia="MV Boli" w:hAnsi="MV Boli" w:cs="MV Boli"/>
                <w:color w:val="C5DFB4"/>
                <w:spacing w:val="-1"/>
                <w:sz w:val="28"/>
                <w:szCs w:val="28"/>
              </w:rPr>
            </w:rPrChange>
          </w:rPr>
          <w:delText>s</w:delText>
        </w:r>
        <w:r w:rsidR="009D580B" w:rsidRPr="00F62016" w:rsidDel="00F62016">
          <w:rPr>
            <w:rFonts w:ascii="MV Boli" w:eastAsia="MV Boli" w:hAnsi="MV Boli" w:cs="MV Boli"/>
            <w:i/>
            <w:color w:val="C5DFB4"/>
            <w:spacing w:val="-6"/>
            <w:sz w:val="28"/>
            <w:szCs w:val="28"/>
            <w:rPrChange w:id="153" w:author="Deni Septiadi Azzub" w:date="2018-03-01T21:43:00Z">
              <w:rPr>
                <w:rFonts w:ascii="MV Boli" w:eastAsia="MV Boli" w:hAnsi="MV Boli" w:cs="MV Boli"/>
                <w:color w:val="C5DFB4"/>
                <w:spacing w:val="-6"/>
                <w:sz w:val="28"/>
                <w:szCs w:val="28"/>
              </w:rPr>
            </w:rPrChange>
          </w:rPr>
          <w:delText>i</w:delText>
        </w:r>
        <w:r w:rsidR="009D580B" w:rsidRPr="00F62016" w:rsidDel="00F62016">
          <w:rPr>
            <w:rFonts w:ascii="MV Boli" w:eastAsia="MV Boli" w:hAnsi="MV Boli" w:cs="MV Boli"/>
            <w:i/>
            <w:color w:val="C5DFB4"/>
            <w:sz w:val="28"/>
            <w:szCs w:val="28"/>
            <w:rPrChange w:id="154" w:author="Deni Septiadi Azzub" w:date="2018-03-01T21:43:00Z">
              <w:rPr>
                <w:rFonts w:ascii="MV Boli" w:eastAsia="MV Boli" w:hAnsi="MV Boli" w:cs="MV Boli"/>
                <w:color w:val="C5DFB4"/>
                <w:sz w:val="28"/>
                <w:szCs w:val="28"/>
              </w:rPr>
            </w:rPrChange>
          </w:rPr>
          <w:delText>al</w:delText>
        </w:r>
        <w:r w:rsidR="009D580B" w:rsidRPr="00F62016" w:rsidDel="00F62016">
          <w:rPr>
            <w:rFonts w:ascii="MV Boli" w:eastAsia="MV Boli" w:hAnsi="MV Boli" w:cs="MV Boli"/>
            <w:i/>
            <w:color w:val="C5DFB4"/>
            <w:spacing w:val="-5"/>
            <w:sz w:val="28"/>
            <w:szCs w:val="28"/>
            <w:rPrChange w:id="155" w:author="Deni Septiadi Azzub" w:date="2018-03-01T21:43:00Z">
              <w:rPr>
                <w:rFonts w:ascii="MV Boli" w:eastAsia="MV Boli" w:hAnsi="MV Boli" w:cs="MV Boli"/>
                <w:color w:val="C5DFB4"/>
                <w:spacing w:val="-5"/>
                <w:sz w:val="28"/>
                <w:szCs w:val="28"/>
              </w:rPr>
            </w:rPrChange>
          </w:rPr>
          <w:delText xml:space="preserve"> </w:delText>
        </w:r>
        <w:r w:rsidR="009D580B" w:rsidRPr="00F62016" w:rsidDel="00F62016">
          <w:rPr>
            <w:rFonts w:ascii="MV Boli" w:eastAsia="MV Boli" w:hAnsi="MV Boli" w:cs="MV Boli"/>
            <w:i/>
            <w:color w:val="C5DFB4"/>
            <w:sz w:val="28"/>
            <w:szCs w:val="28"/>
            <w:rPrChange w:id="156" w:author="Deni Septiadi Azzub" w:date="2018-03-01T21:43:00Z">
              <w:rPr>
                <w:rFonts w:ascii="MV Boli" w:eastAsia="MV Boli" w:hAnsi="MV Boli" w:cs="MV Boli"/>
                <w:color w:val="C5DFB4"/>
                <w:sz w:val="28"/>
                <w:szCs w:val="28"/>
              </w:rPr>
            </w:rPrChange>
          </w:rPr>
          <w:delText>M</w:delText>
        </w:r>
        <w:r w:rsidR="009D580B" w:rsidRPr="00F62016" w:rsidDel="00F62016">
          <w:rPr>
            <w:rFonts w:ascii="MV Boli" w:eastAsia="MV Boli" w:hAnsi="MV Boli" w:cs="MV Boli"/>
            <w:i/>
            <w:color w:val="C5DFB4"/>
            <w:spacing w:val="-3"/>
            <w:sz w:val="28"/>
            <w:szCs w:val="28"/>
            <w:rPrChange w:id="157" w:author="Deni Septiadi Azzub" w:date="2018-03-01T21:43:00Z">
              <w:rPr>
                <w:rFonts w:ascii="MV Boli" w:eastAsia="MV Boli" w:hAnsi="MV Boli" w:cs="MV Boli"/>
                <w:color w:val="C5DFB4"/>
                <w:spacing w:val="-3"/>
                <w:sz w:val="28"/>
                <w:szCs w:val="28"/>
              </w:rPr>
            </w:rPrChange>
          </w:rPr>
          <w:delText>e</w:delText>
        </w:r>
        <w:r w:rsidR="009D580B" w:rsidRPr="00F62016" w:rsidDel="00F62016">
          <w:rPr>
            <w:rFonts w:ascii="MV Boli" w:eastAsia="MV Boli" w:hAnsi="MV Boli" w:cs="MV Boli"/>
            <w:i/>
            <w:color w:val="C5DFB4"/>
            <w:spacing w:val="-9"/>
            <w:sz w:val="28"/>
            <w:szCs w:val="28"/>
            <w:rPrChange w:id="158" w:author="Deni Septiadi Azzub" w:date="2018-03-01T21:43:00Z">
              <w:rPr>
                <w:rFonts w:ascii="MV Boli" w:eastAsia="MV Boli" w:hAnsi="MV Boli" w:cs="MV Boli"/>
                <w:color w:val="C5DFB4"/>
                <w:spacing w:val="-9"/>
                <w:sz w:val="28"/>
                <w:szCs w:val="28"/>
              </w:rPr>
            </w:rPrChange>
          </w:rPr>
          <w:delText>d</w:delText>
        </w:r>
        <w:r w:rsidR="009D580B" w:rsidRPr="00F62016" w:rsidDel="00F62016">
          <w:rPr>
            <w:rFonts w:ascii="MV Boli" w:eastAsia="MV Boli" w:hAnsi="MV Boli" w:cs="MV Boli"/>
            <w:i/>
            <w:color w:val="C5DFB4"/>
            <w:spacing w:val="1"/>
            <w:sz w:val="28"/>
            <w:szCs w:val="28"/>
            <w:rPrChange w:id="159" w:author="Deni Septiadi Azzub" w:date="2018-03-01T21:43:00Z">
              <w:rPr>
                <w:rFonts w:ascii="MV Boli" w:eastAsia="MV Boli" w:hAnsi="MV Boli" w:cs="MV Boli"/>
                <w:color w:val="C5DFB4"/>
                <w:spacing w:val="1"/>
                <w:sz w:val="28"/>
                <w:szCs w:val="28"/>
              </w:rPr>
            </w:rPrChange>
          </w:rPr>
          <w:delText>i</w:delText>
        </w:r>
        <w:r w:rsidR="009D580B" w:rsidRPr="00F62016" w:rsidDel="00F62016">
          <w:rPr>
            <w:rFonts w:ascii="MV Boli" w:eastAsia="MV Boli" w:hAnsi="MV Boli" w:cs="MV Boli"/>
            <w:i/>
            <w:color w:val="C5DFB4"/>
            <w:sz w:val="28"/>
            <w:szCs w:val="28"/>
            <w:rPrChange w:id="160" w:author="Deni Septiadi Azzub" w:date="2018-03-01T21:43:00Z">
              <w:rPr>
                <w:rFonts w:ascii="MV Boli" w:eastAsia="MV Boli" w:hAnsi="MV Boli" w:cs="MV Boli"/>
                <w:color w:val="C5DFB4"/>
                <w:sz w:val="28"/>
                <w:szCs w:val="28"/>
              </w:rPr>
            </w:rPrChange>
          </w:rPr>
          <w:delText>a</w:delText>
        </w:r>
      </w:del>
      <w:ins w:id="161" w:author="Deni Septiadi Azzub" w:date="2018-03-01T21:43:00Z">
        <w:r w:rsidR="00F62016">
          <w:rPr>
            <w:rFonts w:ascii="MV Boli" w:eastAsia="MV Boli" w:hAnsi="MV Boli" w:cs="MV Boli"/>
            <w:i/>
            <w:color w:val="C5DFB4"/>
            <w:spacing w:val="1"/>
            <w:sz w:val="28"/>
            <w:szCs w:val="28"/>
            <w:lang w:val="id-ID"/>
          </w:rPr>
          <w:t>Social Media</w:t>
        </w:r>
      </w:ins>
      <w:r w:rsidR="009D580B">
        <w:rPr>
          <w:rFonts w:ascii="MV Boli" w:eastAsia="MV Boli" w:hAnsi="MV Boli" w:cs="MV Boli"/>
          <w:color w:val="C5DFB4"/>
          <w:spacing w:val="-6"/>
          <w:sz w:val="28"/>
          <w:szCs w:val="28"/>
        </w:rPr>
        <w:t xml:space="preserve"> </w:t>
      </w:r>
      <w:r w:rsidR="009D580B">
        <w:rPr>
          <w:rFonts w:ascii="MV Boli" w:eastAsia="MV Boli" w:hAnsi="MV Boli" w:cs="MV Boli"/>
          <w:color w:val="C5DFB4"/>
          <w:spacing w:val="1"/>
          <w:sz w:val="28"/>
          <w:szCs w:val="28"/>
        </w:rPr>
        <w:t>M</w:t>
      </w:r>
      <w:r w:rsidR="009D580B">
        <w:rPr>
          <w:rFonts w:ascii="MV Boli" w:eastAsia="MV Boli" w:hAnsi="MV Boli" w:cs="MV Boli"/>
          <w:color w:val="C5DFB4"/>
          <w:spacing w:val="-9"/>
          <w:sz w:val="28"/>
          <w:szCs w:val="28"/>
        </w:rPr>
        <w:t>e</w:t>
      </w:r>
      <w:r w:rsidR="009D580B">
        <w:rPr>
          <w:rFonts w:ascii="MV Boli" w:eastAsia="MV Boli" w:hAnsi="MV Boli" w:cs="MV Boli"/>
          <w:color w:val="C5DFB4"/>
          <w:spacing w:val="-4"/>
          <w:sz w:val="28"/>
          <w:szCs w:val="28"/>
        </w:rPr>
        <w:t>m</w:t>
      </w:r>
      <w:r w:rsidR="009D580B">
        <w:rPr>
          <w:rFonts w:ascii="MV Boli" w:eastAsia="MV Boli" w:hAnsi="MV Boli" w:cs="MV Boli"/>
          <w:color w:val="C5DFB4"/>
          <w:sz w:val="28"/>
          <w:szCs w:val="28"/>
        </w:rPr>
        <w:t>p</w:t>
      </w:r>
      <w:r w:rsidR="009D580B">
        <w:rPr>
          <w:rFonts w:ascii="MV Boli" w:eastAsia="MV Boli" w:hAnsi="MV Boli" w:cs="MV Boli"/>
          <w:color w:val="C5DFB4"/>
          <w:spacing w:val="-9"/>
          <w:sz w:val="28"/>
          <w:szCs w:val="28"/>
        </w:rPr>
        <w:t>e</w:t>
      </w:r>
      <w:r w:rsidR="009D580B">
        <w:rPr>
          <w:rFonts w:ascii="MV Boli" w:eastAsia="MV Boli" w:hAnsi="MV Boli" w:cs="MV Boli"/>
          <w:color w:val="C5DFB4"/>
          <w:spacing w:val="3"/>
          <w:sz w:val="28"/>
          <w:szCs w:val="28"/>
        </w:rPr>
        <w:t>n</w:t>
      </w:r>
      <w:r w:rsidR="009D580B">
        <w:rPr>
          <w:rFonts w:ascii="MV Boli" w:eastAsia="MV Boli" w:hAnsi="MV Boli" w:cs="MV Boli"/>
          <w:color w:val="C5DFB4"/>
          <w:spacing w:val="-10"/>
          <w:sz w:val="28"/>
          <w:szCs w:val="28"/>
        </w:rPr>
        <w:t>g</w:t>
      </w:r>
      <w:r w:rsidR="009D580B">
        <w:rPr>
          <w:rFonts w:ascii="MV Boli" w:eastAsia="MV Boli" w:hAnsi="MV Boli" w:cs="MV Boli"/>
          <w:color w:val="C5DFB4"/>
          <w:sz w:val="28"/>
          <w:szCs w:val="28"/>
        </w:rPr>
        <w:t>a</w:t>
      </w:r>
      <w:r w:rsidR="009D580B">
        <w:rPr>
          <w:rFonts w:ascii="MV Boli" w:eastAsia="MV Boli" w:hAnsi="MV Boli" w:cs="MV Boli"/>
          <w:color w:val="C5DFB4"/>
          <w:spacing w:val="-4"/>
          <w:sz w:val="28"/>
          <w:szCs w:val="28"/>
        </w:rPr>
        <w:t>r</w:t>
      </w:r>
      <w:r w:rsidR="009D580B">
        <w:rPr>
          <w:rFonts w:ascii="MV Boli" w:eastAsia="MV Boli" w:hAnsi="MV Boli" w:cs="MV Boli"/>
          <w:color w:val="C5DFB4"/>
          <w:spacing w:val="2"/>
          <w:sz w:val="28"/>
          <w:szCs w:val="28"/>
        </w:rPr>
        <w:t>u</w:t>
      </w:r>
      <w:r w:rsidR="009D580B">
        <w:rPr>
          <w:rFonts w:ascii="MV Boli" w:eastAsia="MV Boli" w:hAnsi="MV Boli" w:cs="MV Boli"/>
          <w:color w:val="C5DFB4"/>
          <w:spacing w:val="-3"/>
          <w:sz w:val="28"/>
          <w:szCs w:val="28"/>
        </w:rPr>
        <w:t>h</w:t>
      </w:r>
      <w:r w:rsidR="009D580B">
        <w:rPr>
          <w:rFonts w:ascii="MV Boli" w:eastAsia="MV Boli" w:hAnsi="MV Boli" w:cs="MV Boli"/>
          <w:color w:val="C5DFB4"/>
          <w:sz w:val="28"/>
          <w:szCs w:val="28"/>
        </w:rPr>
        <w:t>i</w:t>
      </w:r>
      <w:r w:rsidR="009D580B">
        <w:rPr>
          <w:rFonts w:ascii="MV Boli" w:eastAsia="MV Boli" w:hAnsi="MV Boli" w:cs="MV Boli"/>
          <w:color w:val="C5DFB4"/>
          <w:spacing w:val="-13"/>
          <w:sz w:val="28"/>
          <w:szCs w:val="28"/>
        </w:rPr>
        <w:t xml:space="preserve"> </w:t>
      </w:r>
      <w:r w:rsidR="009D580B">
        <w:rPr>
          <w:rFonts w:ascii="MV Boli" w:eastAsia="MV Boli" w:hAnsi="MV Boli" w:cs="MV Boli"/>
          <w:color w:val="C5DFB4"/>
          <w:spacing w:val="2"/>
          <w:sz w:val="28"/>
          <w:szCs w:val="28"/>
        </w:rPr>
        <w:t>P</w:t>
      </w:r>
      <w:r w:rsidR="009D580B">
        <w:rPr>
          <w:rFonts w:ascii="MV Boli" w:eastAsia="MV Boli" w:hAnsi="MV Boli" w:cs="MV Boli"/>
          <w:color w:val="C5DFB4"/>
          <w:spacing w:val="-9"/>
          <w:sz w:val="28"/>
          <w:szCs w:val="28"/>
        </w:rPr>
        <w:t>e</w:t>
      </w:r>
      <w:r w:rsidR="009D580B">
        <w:rPr>
          <w:rFonts w:ascii="MV Boli" w:eastAsia="MV Boli" w:hAnsi="MV Boli" w:cs="MV Boli"/>
          <w:color w:val="C5DFB4"/>
          <w:spacing w:val="-4"/>
          <w:sz w:val="28"/>
          <w:szCs w:val="28"/>
        </w:rPr>
        <w:t>m</w:t>
      </w:r>
      <w:r w:rsidR="009D580B">
        <w:rPr>
          <w:rFonts w:ascii="MV Boli" w:eastAsia="MV Boli" w:hAnsi="MV Boli" w:cs="MV Boli"/>
          <w:color w:val="C5DFB4"/>
          <w:sz w:val="28"/>
          <w:szCs w:val="28"/>
        </w:rPr>
        <w:t>as</w:t>
      </w:r>
      <w:r w:rsidR="009D580B">
        <w:rPr>
          <w:rFonts w:ascii="MV Boli" w:eastAsia="MV Boli" w:hAnsi="MV Boli" w:cs="MV Boli"/>
          <w:color w:val="C5DFB4"/>
          <w:spacing w:val="-7"/>
          <w:sz w:val="28"/>
          <w:szCs w:val="28"/>
        </w:rPr>
        <w:t>a</w:t>
      </w:r>
      <w:r w:rsidR="009D580B">
        <w:rPr>
          <w:rFonts w:ascii="MV Boli" w:eastAsia="MV Boli" w:hAnsi="MV Boli" w:cs="MV Boli"/>
          <w:color w:val="C5DFB4"/>
          <w:spacing w:val="-4"/>
          <w:sz w:val="28"/>
          <w:szCs w:val="28"/>
        </w:rPr>
        <w:t>r</w:t>
      </w:r>
      <w:r w:rsidR="009D580B">
        <w:rPr>
          <w:rFonts w:ascii="MV Boli" w:eastAsia="MV Boli" w:hAnsi="MV Boli" w:cs="MV Boli"/>
          <w:color w:val="C5DFB4"/>
          <w:sz w:val="28"/>
          <w:szCs w:val="28"/>
        </w:rPr>
        <w:t>an</w:t>
      </w:r>
    </w:p>
    <w:p w:rsidR="00143462" w:rsidRDefault="00143462">
      <w:pPr>
        <w:spacing w:before="8" w:line="160" w:lineRule="exact"/>
        <w:rPr>
          <w:sz w:val="16"/>
          <w:szCs w:val="16"/>
        </w:rPr>
      </w:pPr>
    </w:p>
    <w:p w:rsidR="00143462" w:rsidRDefault="00143462">
      <w:pPr>
        <w:spacing w:line="200" w:lineRule="exact"/>
      </w:pPr>
    </w:p>
    <w:p w:rsidR="00143462" w:rsidRDefault="00143462">
      <w:pPr>
        <w:spacing w:line="200" w:lineRule="exact"/>
      </w:pPr>
    </w:p>
    <w:p w:rsidR="00143462" w:rsidRDefault="00143462">
      <w:pPr>
        <w:spacing w:line="200" w:lineRule="exact"/>
      </w:pPr>
    </w:p>
    <w:p w:rsidR="00143462" w:rsidRPr="00F62016" w:rsidRDefault="009D580B" w:rsidP="00521D71">
      <w:pPr>
        <w:ind w:left="1161" w:right="1030"/>
        <w:jc w:val="both"/>
        <w:rPr>
          <w:rFonts w:ascii="Calibri" w:eastAsia="Calibri" w:hAnsi="Calibri" w:cs="Calibri"/>
          <w:sz w:val="22"/>
          <w:szCs w:val="22"/>
          <w:lang w:val="id-ID"/>
          <w:rPrChange w:id="162" w:author="Deni Septiadi Azzub" w:date="2018-03-01T21:43:00Z">
            <w:rPr>
              <w:rFonts w:ascii="Calibri" w:eastAsia="Calibri" w:hAnsi="Calibri" w:cs="Calibri"/>
              <w:sz w:val="22"/>
              <w:szCs w:val="22"/>
            </w:rPr>
          </w:rPrChange>
        </w:rPr>
      </w:pPr>
      <w:r>
        <w:rPr>
          <w:rFonts w:ascii="Calibri" w:eastAsia="Calibri" w:hAnsi="Calibri" w:cs="Calibri"/>
          <w:sz w:val="22"/>
          <w:szCs w:val="22"/>
        </w:rPr>
        <w:t xml:space="preserve">A.         </w:t>
      </w:r>
      <w:r>
        <w:rPr>
          <w:rFonts w:ascii="Calibri" w:eastAsia="Calibri" w:hAnsi="Calibri" w:cs="Calibri"/>
          <w:spacing w:val="40"/>
          <w:sz w:val="22"/>
          <w:szCs w:val="22"/>
        </w:rPr>
        <w:t xml:space="preserve"> </w:t>
      </w:r>
      <w:del w:id="163" w:author="Deni Septiadi Azzub" w:date="2018-03-01T21:43:00Z">
        <w:r w:rsidRPr="00F62016" w:rsidDel="00F62016">
          <w:rPr>
            <w:rFonts w:ascii="Calibri" w:eastAsia="Calibri" w:hAnsi="Calibri" w:cs="Calibri"/>
            <w:i/>
            <w:sz w:val="22"/>
            <w:szCs w:val="22"/>
            <w:rPrChange w:id="164" w:author="Deni Septiadi Azzub" w:date="2018-03-01T21:43:00Z">
              <w:rPr>
                <w:rFonts w:ascii="Calibri" w:eastAsia="Calibri" w:hAnsi="Calibri" w:cs="Calibri"/>
                <w:sz w:val="22"/>
                <w:szCs w:val="22"/>
              </w:rPr>
            </w:rPrChange>
          </w:rPr>
          <w:delText>L</w:delText>
        </w:r>
        <w:r w:rsidRPr="00F62016" w:rsidDel="00F62016">
          <w:rPr>
            <w:rFonts w:ascii="Calibri" w:eastAsia="Calibri" w:hAnsi="Calibri" w:cs="Calibri"/>
            <w:i/>
            <w:spacing w:val="1"/>
            <w:sz w:val="22"/>
            <w:szCs w:val="22"/>
            <w:rPrChange w:id="165" w:author="Deni Septiadi Azzub" w:date="2018-03-01T21:43:00Z">
              <w:rPr>
                <w:rFonts w:ascii="Calibri" w:eastAsia="Calibri" w:hAnsi="Calibri" w:cs="Calibri"/>
                <w:spacing w:val="1"/>
                <w:sz w:val="22"/>
                <w:szCs w:val="22"/>
              </w:rPr>
            </w:rPrChange>
          </w:rPr>
          <w:delText>a</w:delText>
        </w:r>
        <w:r w:rsidRPr="00F62016" w:rsidDel="00F62016">
          <w:rPr>
            <w:rFonts w:ascii="Calibri" w:eastAsia="Calibri" w:hAnsi="Calibri" w:cs="Calibri"/>
            <w:i/>
            <w:spacing w:val="-3"/>
            <w:sz w:val="22"/>
            <w:szCs w:val="22"/>
            <w:rPrChange w:id="166" w:author="Deni Septiadi Azzub" w:date="2018-03-01T21:43:00Z">
              <w:rPr>
                <w:rFonts w:ascii="Calibri" w:eastAsia="Calibri" w:hAnsi="Calibri" w:cs="Calibri"/>
                <w:spacing w:val="-3"/>
                <w:sz w:val="22"/>
                <w:szCs w:val="22"/>
              </w:rPr>
            </w:rPrChange>
          </w:rPr>
          <w:delText>t</w:delText>
        </w:r>
        <w:r w:rsidRPr="00F62016" w:rsidDel="00F62016">
          <w:rPr>
            <w:rFonts w:ascii="Calibri" w:eastAsia="Calibri" w:hAnsi="Calibri" w:cs="Calibri"/>
            <w:i/>
            <w:spacing w:val="1"/>
            <w:sz w:val="22"/>
            <w:szCs w:val="22"/>
            <w:rPrChange w:id="167" w:author="Deni Septiadi Azzub" w:date="2018-03-01T21:43:00Z">
              <w:rPr>
                <w:rFonts w:ascii="Calibri" w:eastAsia="Calibri" w:hAnsi="Calibri" w:cs="Calibri"/>
                <w:spacing w:val="1"/>
                <w:sz w:val="22"/>
                <w:szCs w:val="22"/>
              </w:rPr>
            </w:rPrChange>
          </w:rPr>
          <w:delText>a</w:delText>
        </w:r>
        <w:r w:rsidRPr="00F62016" w:rsidDel="00F62016">
          <w:rPr>
            <w:rFonts w:ascii="Calibri" w:eastAsia="Calibri" w:hAnsi="Calibri" w:cs="Calibri"/>
            <w:i/>
            <w:sz w:val="22"/>
            <w:szCs w:val="22"/>
            <w:rPrChange w:id="168" w:author="Deni Septiadi Azzub" w:date="2018-03-01T21:43:00Z">
              <w:rPr>
                <w:rFonts w:ascii="Calibri" w:eastAsia="Calibri" w:hAnsi="Calibri" w:cs="Calibri"/>
                <w:sz w:val="22"/>
                <w:szCs w:val="22"/>
              </w:rPr>
            </w:rPrChange>
          </w:rPr>
          <w:delText>r</w:delText>
        </w:r>
        <w:r w:rsidRPr="00F62016" w:rsidDel="00F62016">
          <w:rPr>
            <w:rFonts w:ascii="Calibri" w:eastAsia="Calibri" w:hAnsi="Calibri" w:cs="Calibri"/>
            <w:i/>
            <w:spacing w:val="7"/>
            <w:sz w:val="22"/>
            <w:szCs w:val="22"/>
            <w:rPrChange w:id="169" w:author="Deni Septiadi Azzub" w:date="2018-03-01T21:43:00Z">
              <w:rPr>
                <w:rFonts w:ascii="Calibri" w:eastAsia="Calibri" w:hAnsi="Calibri" w:cs="Calibri"/>
                <w:spacing w:val="7"/>
                <w:sz w:val="22"/>
                <w:szCs w:val="22"/>
              </w:rPr>
            </w:rPrChange>
          </w:rPr>
          <w:delText xml:space="preserve"> </w:delText>
        </w:r>
        <w:r w:rsidRPr="00F62016" w:rsidDel="00F62016">
          <w:rPr>
            <w:rFonts w:ascii="Calibri" w:eastAsia="Calibri" w:hAnsi="Calibri" w:cs="Calibri"/>
            <w:i/>
            <w:spacing w:val="1"/>
            <w:w w:val="101"/>
            <w:sz w:val="22"/>
            <w:szCs w:val="22"/>
            <w:rPrChange w:id="170" w:author="Deni Septiadi Azzub" w:date="2018-03-01T21:43:00Z">
              <w:rPr>
                <w:rFonts w:ascii="Calibri" w:eastAsia="Calibri" w:hAnsi="Calibri" w:cs="Calibri"/>
                <w:spacing w:val="1"/>
                <w:w w:val="101"/>
                <w:sz w:val="22"/>
                <w:szCs w:val="22"/>
              </w:rPr>
            </w:rPrChange>
          </w:rPr>
          <w:delText>B</w:delText>
        </w:r>
        <w:r w:rsidRPr="00F62016" w:rsidDel="00F62016">
          <w:rPr>
            <w:rFonts w:ascii="Calibri" w:eastAsia="Calibri" w:hAnsi="Calibri" w:cs="Calibri"/>
            <w:i/>
            <w:spacing w:val="-3"/>
            <w:w w:val="101"/>
            <w:sz w:val="22"/>
            <w:szCs w:val="22"/>
            <w:rPrChange w:id="171" w:author="Deni Septiadi Azzub" w:date="2018-03-01T21:43:00Z">
              <w:rPr>
                <w:rFonts w:ascii="Calibri" w:eastAsia="Calibri" w:hAnsi="Calibri" w:cs="Calibri"/>
                <w:spacing w:val="-3"/>
                <w:w w:val="101"/>
                <w:sz w:val="22"/>
                <w:szCs w:val="22"/>
              </w:rPr>
            </w:rPrChange>
          </w:rPr>
          <w:delText>e</w:delText>
        </w:r>
        <w:r w:rsidRPr="00F62016" w:rsidDel="00F62016">
          <w:rPr>
            <w:rFonts w:ascii="Calibri" w:eastAsia="Calibri" w:hAnsi="Calibri" w:cs="Calibri"/>
            <w:i/>
            <w:spacing w:val="-8"/>
            <w:w w:val="101"/>
            <w:sz w:val="22"/>
            <w:szCs w:val="22"/>
            <w:rPrChange w:id="172" w:author="Deni Septiadi Azzub" w:date="2018-03-01T21:43:00Z">
              <w:rPr>
                <w:rFonts w:ascii="Calibri" w:eastAsia="Calibri" w:hAnsi="Calibri" w:cs="Calibri"/>
                <w:spacing w:val="-8"/>
                <w:w w:val="101"/>
                <w:sz w:val="22"/>
                <w:szCs w:val="22"/>
              </w:rPr>
            </w:rPrChange>
          </w:rPr>
          <w:delText>l</w:delText>
        </w:r>
        <w:r w:rsidRPr="00F62016" w:rsidDel="00F62016">
          <w:rPr>
            <w:rFonts w:ascii="Calibri" w:eastAsia="Calibri" w:hAnsi="Calibri" w:cs="Calibri"/>
            <w:i/>
            <w:spacing w:val="1"/>
            <w:w w:val="101"/>
            <w:sz w:val="22"/>
            <w:szCs w:val="22"/>
            <w:rPrChange w:id="173" w:author="Deni Septiadi Azzub" w:date="2018-03-01T21:43:00Z">
              <w:rPr>
                <w:rFonts w:ascii="Calibri" w:eastAsia="Calibri" w:hAnsi="Calibri" w:cs="Calibri"/>
                <w:spacing w:val="1"/>
                <w:w w:val="101"/>
                <w:sz w:val="22"/>
                <w:szCs w:val="22"/>
              </w:rPr>
            </w:rPrChange>
          </w:rPr>
          <w:delText>a</w:delText>
        </w:r>
        <w:r w:rsidRPr="00F62016" w:rsidDel="00F62016">
          <w:rPr>
            <w:rFonts w:ascii="Calibri" w:eastAsia="Calibri" w:hAnsi="Calibri" w:cs="Calibri"/>
            <w:i/>
            <w:spacing w:val="-1"/>
            <w:w w:val="101"/>
            <w:sz w:val="22"/>
            <w:szCs w:val="22"/>
            <w:rPrChange w:id="174" w:author="Deni Septiadi Azzub" w:date="2018-03-01T21:43:00Z">
              <w:rPr>
                <w:rFonts w:ascii="Calibri" w:eastAsia="Calibri" w:hAnsi="Calibri" w:cs="Calibri"/>
                <w:spacing w:val="-1"/>
                <w:w w:val="101"/>
                <w:sz w:val="22"/>
                <w:szCs w:val="22"/>
              </w:rPr>
            </w:rPrChange>
          </w:rPr>
          <w:delText>k</w:delText>
        </w:r>
        <w:r w:rsidRPr="00F62016" w:rsidDel="00F62016">
          <w:rPr>
            <w:rFonts w:ascii="Calibri" w:eastAsia="Calibri" w:hAnsi="Calibri" w:cs="Calibri"/>
            <w:i/>
            <w:spacing w:val="1"/>
            <w:w w:val="101"/>
            <w:sz w:val="22"/>
            <w:szCs w:val="22"/>
            <w:rPrChange w:id="175" w:author="Deni Septiadi Azzub" w:date="2018-03-01T21:43:00Z">
              <w:rPr>
                <w:rFonts w:ascii="Calibri" w:eastAsia="Calibri" w:hAnsi="Calibri" w:cs="Calibri"/>
                <w:spacing w:val="1"/>
                <w:w w:val="101"/>
                <w:sz w:val="22"/>
                <w:szCs w:val="22"/>
              </w:rPr>
            </w:rPrChange>
          </w:rPr>
          <w:delText>a</w:delText>
        </w:r>
        <w:r w:rsidRPr="00F62016" w:rsidDel="00F62016">
          <w:rPr>
            <w:rFonts w:ascii="Calibri" w:eastAsia="Calibri" w:hAnsi="Calibri" w:cs="Calibri"/>
            <w:i/>
            <w:spacing w:val="-9"/>
            <w:w w:val="101"/>
            <w:sz w:val="22"/>
            <w:szCs w:val="22"/>
            <w:rPrChange w:id="176" w:author="Deni Septiadi Azzub" w:date="2018-03-01T21:43:00Z">
              <w:rPr>
                <w:rFonts w:ascii="Calibri" w:eastAsia="Calibri" w:hAnsi="Calibri" w:cs="Calibri"/>
                <w:spacing w:val="-9"/>
                <w:w w:val="101"/>
                <w:sz w:val="22"/>
                <w:szCs w:val="22"/>
              </w:rPr>
            </w:rPrChange>
          </w:rPr>
          <w:delText>n</w:delText>
        </w:r>
        <w:r w:rsidRPr="00F62016" w:rsidDel="00F62016">
          <w:rPr>
            <w:rFonts w:ascii="Calibri" w:eastAsia="Calibri" w:hAnsi="Calibri" w:cs="Calibri"/>
            <w:i/>
            <w:w w:val="101"/>
            <w:sz w:val="22"/>
            <w:szCs w:val="22"/>
            <w:rPrChange w:id="177" w:author="Deni Septiadi Azzub" w:date="2018-03-01T21:43:00Z">
              <w:rPr>
                <w:rFonts w:ascii="Calibri" w:eastAsia="Calibri" w:hAnsi="Calibri" w:cs="Calibri"/>
                <w:w w:val="101"/>
                <w:sz w:val="22"/>
                <w:szCs w:val="22"/>
              </w:rPr>
            </w:rPrChange>
          </w:rPr>
          <w:delText>g</w:delText>
        </w:r>
      </w:del>
      <w:ins w:id="178" w:author="Deni Septiadi Azzub" w:date="2018-03-01T21:43:00Z">
        <w:r w:rsidR="00F62016">
          <w:rPr>
            <w:rFonts w:ascii="Calibri" w:eastAsia="Calibri" w:hAnsi="Calibri" w:cs="Calibri"/>
            <w:i/>
            <w:sz w:val="22"/>
            <w:szCs w:val="22"/>
            <w:lang w:val="id-ID"/>
          </w:rPr>
          <w:t>Background</w:t>
        </w:r>
      </w:ins>
    </w:p>
    <w:p w:rsidR="00143462" w:rsidRDefault="00143462">
      <w:pPr>
        <w:spacing w:before="8" w:line="120" w:lineRule="exact"/>
        <w:rPr>
          <w:sz w:val="13"/>
          <w:szCs w:val="13"/>
        </w:rPr>
      </w:pPr>
    </w:p>
    <w:p w:rsidR="00143462" w:rsidRDefault="00143462">
      <w:pPr>
        <w:spacing w:line="200" w:lineRule="exact"/>
      </w:pPr>
    </w:p>
    <w:p w:rsidR="00143462" w:rsidRDefault="00143462">
      <w:pPr>
        <w:spacing w:line="200" w:lineRule="exact"/>
      </w:pPr>
    </w:p>
    <w:p w:rsidR="00143462" w:rsidRDefault="009D580B">
      <w:pPr>
        <w:ind w:left="1161" w:right="2157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color w:val="C00000"/>
          <w:spacing w:val="1"/>
          <w:sz w:val="22"/>
          <w:szCs w:val="22"/>
        </w:rPr>
        <w:t>B</w:t>
      </w:r>
      <w:r>
        <w:rPr>
          <w:rFonts w:ascii="Calibri" w:eastAsia="Calibri" w:hAnsi="Calibri" w:cs="Calibri"/>
          <w:color w:val="C00000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color w:val="C00000"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color w:val="C00000"/>
          <w:spacing w:val="-2"/>
          <w:sz w:val="22"/>
          <w:szCs w:val="22"/>
        </w:rPr>
        <w:t>ub</w:t>
      </w:r>
      <w:r>
        <w:rPr>
          <w:rFonts w:ascii="Calibri" w:eastAsia="Calibri" w:hAnsi="Calibri" w:cs="Calibri"/>
          <w:color w:val="C00000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color w:val="C00000"/>
          <w:spacing w:val="-2"/>
          <w:sz w:val="22"/>
          <w:szCs w:val="22"/>
        </w:rPr>
        <w:t>hn</w:t>
      </w:r>
      <w:r>
        <w:rPr>
          <w:rFonts w:ascii="Calibri" w:eastAsia="Calibri" w:hAnsi="Calibri" w:cs="Calibri"/>
          <w:color w:val="C00000"/>
          <w:sz w:val="22"/>
          <w:szCs w:val="22"/>
        </w:rPr>
        <w:t>ya</w:t>
      </w:r>
      <w:r>
        <w:rPr>
          <w:rFonts w:ascii="Calibri" w:eastAsia="Calibri" w:hAnsi="Calibri" w:cs="Calibri"/>
          <w:color w:val="C00000"/>
          <w:spacing w:val="5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C00000"/>
          <w:w w:val="101"/>
          <w:sz w:val="22"/>
          <w:szCs w:val="22"/>
        </w:rPr>
        <w:t>D</w:t>
      </w:r>
      <w:r>
        <w:rPr>
          <w:rFonts w:ascii="Calibri" w:eastAsia="Calibri" w:hAnsi="Calibri" w:cs="Calibri"/>
          <w:color w:val="C00000"/>
          <w:spacing w:val="-4"/>
          <w:w w:val="101"/>
          <w:sz w:val="22"/>
          <w:szCs w:val="22"/>
        </w:rPr>
        <w:t>e</w:t>
      </w:r>
      <w:r>
        <w:rPr>
          <w:rFonts w:ascii="Calibri" w:eastAsia="Calibri" w:hAnsi="Calibri" w:cs="Calibri"/>
          <w:color w:val="C00000"/>
          <w:spacing w:val="1"/>
          <w:w w:val="101"/>
          <w:sz w:val="22"/>
          <w:szCs w:val="22"/>
        </w:rPr>
        <w:t>m</w:t>
      </w:r>
      <w:r>
        <w:rPr>
          <w:rFonts w:ascii="Calibri" w:eastAsia="Calibri" w:hAnsi="Calibri" w:cs="Calibri"/>
          <w:color w:val="C00000"/>
          <w:spacing w:val="-3"/>
          <w:w w:val="101"/>
          <w:sz w:val="22"/>
          <w:szCs w:val="22"/>
        </w:rPr>
        <w:t>o</w:t>
      </w:r>
      <w:r>
        <w:rPr>
          <w:rFonts w:ascii="Calibri" w:eastAsia="Calibri" w:hAnsi="Calibri" w:cs="Calibri"/>
          <w:color w:val="C00000"/>
          <w:spacing w:val="-4"/>
          <w:w w:val="101"/>
          <w:sz w:val="22"/>
          <w:szCs w:val="22"/>
        </w:rPr>
        <w:t>g</w:t>
      </w:r>
      <w:r>
        <w:rPr>
          <w:rFonts w:ascii="Calibri" w:eastAsia="Calibri" w:hAnsi="Calibri" w:cs="Calibri"/>
          <w:color w:val="C00000"/>
          <w:spacing w:val="1"/>
          <w:w w:val="101"/>
          <w:sz w:val="22"/>
          <w:szCs w:val="22"/>
        </w:rPr>
        <w:t>ra</w:t>
      </w:r>
      <w:r>
        <w:rPr>
          <w:rFonts w:ascii="Calibri" w:eastAsia="Calibri" w:hAnsi="Calibri" w:cs="Calibri"/>
          <w:color w:val="C00000"/>
          <w:spacing w:val="-3"/>
          <w:w w:val="101"/>
          <w:sz w:val="22"/>
          <w:szCs w:val="22"/>
        </w:rPr>
        <w:t>f</w:t>
      </w:r>
      <w:r>
        <w:rPr>
          <w:rFonts w:ascii="Calibri" w:eastAsia="Calibri" w:hAnsi="Calibri" w:cs="Calibri"/>
          <w:color w:val="C00000"/>
          <w:w w:val="101"/>
          <w:sz w:val="22"/>
          <w:szCs w:val="22"/>
        </w:rPr>
        <w:t>i</w:t>
      </w:r>
    </w:p>
    <w:p w:rsidR="00143462" w:rsidRDefault="00143462">
      <w:pPr>
        <w:spacing w:before="5" w:line="120" w:lineRule="exact"/>
        <w:rPr>
          <w:sz w:val="13"/>
          <w:szCs w:val="13"/>
        </w:rPr>
      </w:pPr>
    </w:p>
    <w:p w:rsidR="00143462" w:rsidRDefault="009D580B">
      <w:pPr>
        <w:spacing w:line="359" w:lineRule="auto"/>
        <w:ind w:left="1161" w:right="-40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b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pacing w:val="-2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m</w:t>
      </w:r>
      <w:r>
        <w:rPr>
          <w:rFonts w:ascii="Calibri" w:eastAsia="Calibri" w:hAnsi="Calibri" w:cs="Calibri"/>
          <w:spacing w:val="1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p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sz w:val="22"/>
          <w:szCs w:val="22"/>
        </w:rPr>
        <w:t>k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2"/>
          <w:sz w:val="22"/>
          <w:szCs w:val="22"/>
        </w:rPr>
        <w:t>b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9"/>
          <w:sz w:val="22"/>
          <w:szCs w:val="22"/>
        </w:rPr>
        <w:t>n</w:t>
      </w:r>
      <w:r>
        <w:rPr>
          <w:rFonts w:ascii="Calibri" w:eastAsia="Calibri" w:hAnsi="Calibri" w:cs="Calibri"/>
          <w:spacing w:val="3"/>
          <w:sz w:val="22"/>
          <w:szCs w:val="22"/>
        </w:rPr>
        <w:t>g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15"/>
          <w:sz w:val="22"/>
          <w:szCs w:val="22"/>
        </w:rPr>
        <w:t xml:space="preserve"> </w:t>
      </w:r>
      <w:del w:id="179" w:author="Deni Septiadi Azzub" w:date="2018-03-01T21:44:00Z">
        <w:r w:rsidDel="00A31256">
          <w:rPr>
            <w:rFonts w:ascii="Calibri" w:eastAsia="Calibri" w:hAnsi="Calibri" w:cs="Calibri"/>
            <w:spacing w:val="-2"/>
            <w:sz w:val="22"/>
            <w:szCs w:val="22"/>
          </w:rPr>
          <w:delText>z</w:delText>
        </w:r>
        <w:r w:rsidDel="00A31256">
          <w:rPr>
            <w:rFonts w:ascii="Calibri" w:eastAsia="Calibri" w:hAnsi="Calibri" w:cs="Calibri"/>
            <w:spacing w:val="-6"/>
            <w:sz w:val="22"/>
            <w:szCs w:val="22"/>
          </w:rPr>
          <w:delText>a</w:delText>
        </w:r>
        <w:r w:rsidDel="00A31256">
          <w:rPr>
            <w:rFonts w:ascii="Calibri" w:eastAsia="Calibri" w:hAnsi="Calibri" w:cs="Calibri"/>
            <w:spacing w:val="1"/>
            <w:sz w:val="22"/>
            <w:szCs w:val="22"/>
          </w:rPr>
          <w:delText>ma</w:delText>
        </w:r>
        <w:r w:rsidDel="00A31256">
          <w:rPr>
            <w:rFonts w:ascii="Calibri" w:eastAsia="Calibri" w:hAnsi="Calibri" w:cs="Calibri"/>
            <w:sz w:val="22"/>
            <w:szCs w:val="22"/>
          </w:rPr>
          <w:delText xml:space="preserve">n </w:delText>
        </w:r>
      </w:del>
      <w:r>
        <w:rPr>
          <w:rFonts w:ascii="Calibri" w:eastAsia="Calibri" w:hAnsi="Calibri" w:cs="Calibri"/>
          <w:spacing w:val="-3"/>
          <w:sz w:val="22"/>
          <w:szCs w:val="22"/>
        </w:rPr>
        <w:t>te</w:t>
      </w:r>
      <w:r>
        <w:rPr>
          <w:rFonts w:ascii="Calibri" w:eastAsia="Calibri" w:hAnsi="Calibri" w:cs="Calibri"/>
          <w:spacing w:val="-1"/>
          <w:sz w:val="22"/>
          <w:szCs w:val="22"/>
        </w:rPr>
        <w:t>k</w:t>
      </w:r>
      <w:r>
        <w:rPr>
          <w:rFonts w:ascii="Calibri" w:eastAsia="Calibri" w:hAnsi="Calibri" w:cs="Calibri"/>
          <w:spacing w:val="-2"/>
          <w:sz w:val="22"/>
          <w:szCs w:val="22"/>
        </w:rPr>
        <w:t>n</w:t>
      </w:r>
      <w:r>
        <w:rPr>
          <w:rFonts w:ascii="Calibri" w:eastAsia="Calibri" w:hAnsi="Calibri" w:cs="Calibri"/>
          <w:spacing w:val="-3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pacing w:val="-3"/>
          <w:sz w:val="22"/>
          <w:szCs w:val="22"/>
        </w:rPr>
        <w:t>o</w:t>
      </w:r>
      <w:r>
        <w:rPr>
          <w:rFonts w:ascii="Calibri" w:eastAsia="Calibri" w:hAnsi="Calibri" w:cs="Calibri"/>
          <w:spacing w:val="3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10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101"/>
          <w:sz w:val="22"/>
          <w:szCs w:val="22"/>
        </w:rPr>
        <w:t>y</w:t>
      </w:r>
      <w:r>
        <w:rPr>
          <w:rFonts w:ascii="Calibri" w:eastAsia="Calibri" w:hAnsi="Calibri" w:cs="Calibri"/>
          <w:spacing w:val="1"/>
          <w:w w:val="101"/>
          <w:sz w:val="22"/>
          <w:szCs w:val="22"/>
        </w:rPr>
        <w:t>a</w:t>
      </w:r>
      <w:r>
        <w:rPr>
          <w:rFonts w:ascii="Calibri" w:eastAsia="Calibri" w:hAnsi="Calibri" w:cs="Calibri"/>
          <w:spacing w:val="-9"/>
          <w:w w:val="101"/>
          <w:sz w:val="22"/>
          <w:szCs w:val="22"/>
        </w:rPr>
        <w:t>n</w:t>
      </w:r>
      <w:r>
        <w:rPr>
          <w:rFonts w:ascii="Calibri" w:eastAsia="Calibri" w:hAnsi="Calibri" w:cs="Calibri"/>
          <w:w w:val="101"/>
          <w:sz w:val="22"/>
          <w:szCs w:val="22"/>
        </w:rPr>
        <w:t xml:space="preserve">g </w:t>
      </w:r>
      <w:r>
        <w:rPr>
          <w:rFonts w:ascii="Calibri" w:eastAsia="Calibri" w:hAnsi="Calibri" w:cs="Calibri"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n</w:t>
      </w:r>
      <w:r>
        <w:rPr>
          <w:rFonts w:ascii="Calibri" w:eastAsia="Calibri" w:hAnsi="Calibri" w:cs="Calibri"/>
          <w:spacing w:val="3"/>
          <w:sz w:val="22"/>
          <w:szCs w:val="22"/>
        </w:rPr>
        <w:t>g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p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t</w:t>
      </w:r>
      <w:del w:id="180" w:author="Deni Septiadi Azzub" w:date="2018-03-01T21:44:00Z">
        <w:r w:rsidDel="00A31256">
          <w:rPr>
            <w:rFonts w:ascii="Calibri" w:eastAsia="Calibri" w:hAnsi="Calibri" w:cs="Calibri"/>
            <w:spacing w:val="-4"/>
            <w:sz w:val="22"/>
            <w:szCs w:val="22"/>
          </w:rPr>
          <w:delText xml:space="preserve"> </w:delText>
        </w:r>
        <w:r w:rsidDel="00A31256">
          <w:rPr>
            <w:rFonts w:ascii="Calibri" w:eastAsia="Calibri" w:hAnsi="Calibri" w:cs="Calibri"/>
            <w:spacing w:val="-1"/>
            <w:sz w:val="22"/>
            <w:szCs w:val="22"/>
          </w:rPr>
          <w:delText>i</w:delText>
        </w:r>
        <w:r w:rsidDel="00A31256">
          <w:rPr>
            <w:rFonts w:ascii="Calibri" w:eastAsia="Calibri" w:hAnsi="Calibri" w:cs="Calibri"/>
            <w:spacing w:val="-2"/>
            <w:sz w:val="22"/>
            <w:szCs w:val="22"/>
          </w:rPr>
          <w:delText>n</w:delText>
        </w:r>
        <w:r w:rsidDel="00A31256">
          <w:rPr>
            <w:rFonts w:ascii="Calibri" w:eastAsia="Calibri" w:hAnsi="Calibri" w:cs="Calibri"/>
            <w:spacing w:val="-1"/>
            <w:sz w:val="22"/>
            <w:szCs w:val="22"/>
          </w:rPr>
          <w:delText>i</w:delText>
        </w:r>
      </w:del>
      <w:r>
        <w:rPr>
          <w:rFonts w:ascii="Calibri" w:eastAsia="Calibri" w:hAnsi="Calibri" w:cs="Calibri"/>
          <w:sz w:val="22"/>
          <w:szCs w:val="22"/>
        </w:rPr>
        <w:t>,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d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 xml:space="preserve">a </w:t>
      </w:r>
      <w:r>
        <w:rPr>
          <w:rFonts w:ascii="Calibri" w:eastAsia="Calibri" w:hAnsi="Calibri" w:cs="Calibri"/>
          <w:spacing w:val="-8"/>
          <w:sz w:val="22"/>
          <w:szCs w:val="22"/>
        </w:rPr>
        <w:t>y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 xml:space="preserve">g </w:t>
      </w:r>
      <w:r>
        <w:rPr>
          <w:rFonts w:ascii="Calibri" w:eastAsia="Calibri" w:hAnsi="Calibri" w:cs="Calibri"/>
          <w:spacing w:val="-1"/>
          <w:sz w:val="22"/>
          <w:szCs w:val="22"/>
        </w:rPr>
        <w:t>ki</w:t>
      </w:r>
      <w:r>
        <w:rPr>
          <w:rFonts w:ascii="Calibri" w:eastAsia="Calibri" w:hAnsi="Calibri" w:cs="Calibri"/>
          <w:spacing w:val="-3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0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3"/>
          <w:sz w:val="22"/>
          <w:szCs w:val="22"/>
        </w:rPr>
        <w:t>g</w:t>
      </w:r>
      <w:r>
        <w:rPr>
          <w:rFonts w:ascii="Calibri" w:eastAsia="Calibri" w:hAnsi="Calibri" w:cs="Calibri"/>
          <w:spacing w:val="-2"/>
          <w:sz w:val="22"/>
          <w:szCs w:val="22"/>
        </w:rPr>
        <w:t>un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k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w w:val="101"/>
          <w:sz w:val="22"/>
          <w:szCs w:val="22"/>
        </w:rPr>
        <w:t>un</w:t>
      </w:r>
      <w:r>
        <w:rPr>
          <w:rFonts w:ascii="Calibri" w:eastAsia="Calibri" w:hAnsi="Calibri" w:cs="Calibri"/>
          <w:spacing w:val="-3"/>
          <w:w w:val="101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w w:val="101"/>
          <w:sz w:val="22"/>
          <w:szCs w:val="22"/>
        </w:rPr>
        <w:t>u</w:t>
      </w:r>
      <w:r>
        <w:rPr>
          <w:rFonts w:ascii="Calibri" w:eastAsia="Calibri" w:hAnsi="Calibri" w:cs="Calibri"/>
          <w:w w:val="101"/>
          <w:sz w:val="22"/>
          <w:szCs w:val="22"/>
        </w:rPr>
        <w:t xml:space="preserve">k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n</w:t>
      </w:r>
      <w:r>
        <w:rPr>
          <w:rFonts w:ascii="Calibri" w:eastAsia="Calibri" w:hAnsi="Calibri" w:cs="Calibri"/>
          <w:spacing w:val="3"/>
          <w:sz w:val="22"/>
          <w:szCs w:val="22"/>
        </w:rPr>
        <w:t>g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9"/>
          <w:sz w:val="22"/>
          <w:szCs w:val="22"/>
        </w:rPr>
        <w:t>b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n</w:t>
      </w:r>
      <w:r>
        <w:rPr>
          <w:rFonts w:ascii="Calibri" w:eastAsia="Calibri" w:hAnsi="Calibri" w:cs="Calibri"/>
          <w:spacing w:val="3"/>
          <w:sz w:val="22"/>
          <w:szCs w:val="22"/>
        </w:rPr>
        <w:t>g</w:t>
      </w:r>
      <w:r>
        <w:rPr>
          <w:rFonts w:ascii="Calibri" w:eastAsia="Calibri" w:hAnsi="Calibri" w:cs="Calibri"/>
          <w:spacing w:val="-8"/>
          <w:sz w:val="22"/>
          <w:szCs w:val="22"/>
        </w:rPr>
        <w:t>k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1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b</w:t>
      </w:r>
      <w:r>
        <w:rPr>
          <w:rFonts w:ascii="Calibri" w:eastAsia="Calibri" w:hAnsi="Calibri" w:cs="Calibri"/>
          <w:spacing w:val="-1"/>
          <w:sz w:val="22"/>
          <w:szCs w:val="22"/>
        </w:rPr>
        <w:t>is</w:t>
      </w:r>
      <w:r>
        <w:rPr>
          <w:rFonts w:ascii="Calibri" w:eastAsia="Calibri" w:hAnsi="Calibri" w:cs="Calibri"/>
          <w:spacing w:val="-2"/>
          <w:sz w:val="22"/>
          <w:szCs w:val="22"/>
        </w:rPr>
        <w:t>n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pacing w:val="-2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k</w:t>
      </w:r>
      <w:r>
        <w:rPr>
          <w:rFonts w:ascii="Calibri" w:eastAsia="Calibri" w:hAnsi="Calibri" w:cs="Calibri"/>
          <w:spacing w:val="-8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h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2"/>
          <w:sz w:val="22"/>
          <w:szCs w:val="22"/>
        </w:rPr>
        <w:t>u</w:t>
      </w:r>
      <w:r>
        <w:rPr>
          <w:rFonts w:ascii="Calibri" w:eastAsia="Calibri" w:hAnsi="Calibri" w:cs="Calibri"/>
          <w:spacing w:val="-9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 xml:space="preserve">. </w:t>
      </w:r>
      <w:r>
        <w:rPr>
          <w:rFonts w:ascii="Calibri" w:eastAsia="Calibri" w:hAnsi="Calibri" w:cs="Calibri"/>
          <w:spacing w:val="3"/>
          <w:w w:val="101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w w:val="101"/>
          <w:sz w:val="22"/>
          <w:szCs w:val="22"/>
        </w:rPr>
        <w:t>a</w:t>
      </w:r>
      <w:r>
        <w:rPr>
          <w:rFonts w:ascii="Calibri" w:eastAsia="Calibri" w:hAnsi="Calibri" w:cs="Calibri"/>
          <w:spacing w:val="-6"/>
          <w:w w:val="101"/>
          <w:sz w:val="22"/>
          <w:szCs w:val="22"/>
        </w:rPr>
        <w:t>r</w:t>
      </w:r>
      <w:r>
        <w:rPr>
          <w:rFonts w:ascii="Calibri" w:eastAsia="Calibri" w:hAnsi="Calibri" w:cs="Calibri"/>
          <w:w w:val="101"/>
          <w:sz w:val="22"/>
          <w:szCs w:val="22"/>
        </w:rPr>
        <w:t xml:space="preserve">a </w:t>
      </w:r>
      <w:r>
        <w:rPr>
          <w:rFonts w:ascii="Calibri" w:eastAsia="Calibri" w:hAnsi="Calibri" w:cs="Calibri"/>
          <w:spacing w:val="-1"/>
          <w:sz w:val="22"/>
          <w:szCs w:val="22"/>
        </w:rPr>
        <w:t>ki</w:t>
      </w:r>
      <w:r>
        <w:rPr>
          <w:rFonts w:ascii="Calibri" w:eastAsia="Calibri" w:hAnsi="Calibri" w:cs="Calibri"/>
          <w:spacing w:val="-3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7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un</w:t>
      </w:r>
      <w:r>
        <w:rPr>
          <w:rFonts w:ascii="Calibri" w:eastAsia="Calibri" w:hAnsi="Calibri" w:cs="Calibri"/>
          <w:spacing w:val="-3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k</w:t>
      </w:r>
      <w:r>
        <w:rPr>
          <w:rFonts w:ascii="Calibri" w:eastAsia="Calibri" w:hAnsi="Calibri" w:cs="Calibri"/>
          <w:spacing w:val="8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pacing w:val="-9"/>
          <w:sz w:val="22"/>
          <w:szCs w:val="22"/>
        </w:rPr>
        <w:t>n</w:t>
      </w:r>
      <w:r>
        <w:rPr>
          <w:rFonts w:ascii="Calibri" w:eastAsia="Calibri" w:hAnsi="Calibri" w:cs="Calibri"/>
          <w:spacing w:val="3"/>
          <w:sz w:val="22"/>
          <w:szCs w:val="22"/>
        </w:rPr>
        <w:t>g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lk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6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spacing w:val="-3"/>
          <w:sz w:val="22"/>
          <w:szCs w:val="22"/>
        </w:rPr>
        <w:t>o</w:t>
      </w:r>
      <w:r>
        <w:rPr>
          <w:rFonts w:ascii="Calibri" w:eastAsia="Calibri" w:hAnsi="Calibri" w:cs="Calibri"/>
          <w:spacing w:val="-2"/>
          <w:sz w:val="22"/>
          <w:szCs w:val="22"/>
        </w:rPr>
        <w:t>du</w:t>
      </w:r>
      <w:r>
        <w:rPr>
          <w:rFonts w:ascii="Calibri" w:eastAsia="Calibri" w:hAnsi="Calibri" w:cs="Calibri"/>
          <w:sz w:val="22"/>
          <w:szCs w:val="22"/>
        </w:rPr>
        <w:t>k</w:t>
      </w:r>
      <w:r>
        <w:rPr>
          <w:rFonts w:ascii="Calibri" w:eastAsia="Calibri" w:hAnsi="Calibri" w:cs="Calibri"/>
          <w:spacing w:val="9"/>
          <w:sz w:val="22"/>
          <w:szCs w:val="22"/>
        </w:rPr>
        <w:t xml:space="preserve"> </w:t>
      </w:r>
      <w:del w:id="181" w:author="Deni Septiadi Azzub" w:date="2018-03-01T21:44:00Z">
        <w:r w:rsidDel="00A31256">
          <w:rPr>
            <w:rFonts w:ascii="Calibri" w:eastAsia="Calibri" w:hAnsi="Calibri" w:cs="Calibri"/>
            <w:spacing w:val="-1"/>
            <w:sz w:val="22"/>
            <w:szCs w:val="22"/>
          </w:rPr>
          <w:delText>ki</w:delText>
        </w:r>
        <w:r w:rsidDel="00A31256">
          <w:rPr>
            <w:rFonts w:ascii="Calibri" w:eastAsia="Calibri" w:hAnsi="Calibri" w:cs="Calibri"/>
            <w:spacing w:val="-3"/>
            <w:sz w:val="22"/>
            <w:szCs w:val="22"/>
          </w:rPr>
          <w:delText>t</w:delText>
        </w:r>
        <w:r w:rsidDel="00A31256">
          <w:rPr>
            <w:rFonts w:ascii="Calibri" w:eastAsia="Calibri" w:hAnsi="Calibri" w:cs="Calibri"/>
            <w:sz w:val="22"/>
            <w:szCs w:val="22"/>
          </w:rPr>
          <w:delText xml:space="preserve">a </w:delText>
        </w:r>
      </w:del>
      <w:r>
        <w:rPr>
          <w:rFonts w:ascii="Calibri" w:eastAsia="Calibri" w:hAnsi="Calibri" w:cs="Calibri"/>
          <w:spacing w:val="1"/>
          <w:w w:val="101"/>
          <w:sz w:val="22"/>
          <w:szCs w:val="22"/>
        </w:rPr>
        <w:t>a</w:t>
      </w:r>
      <w:r>
        <w:rPr>
          <w:rFonts w:ascii="Calibri" w:eastAsia="Calibri" w:hAnsi="Calibri" w:cs="Calibri"/>
          <w:spacing w:val="-9"/>
          <w:w w:val="101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w w:val="101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w w:val="101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w w:val="101"/>
          <w:sz w:val="22"/>
          <w:szCs w:val="22"/>
        </w:rPr>
        <w:t>a</w:t>
      </w:r>
      <w:r>
        <w:rPr>
          <w:rFonts w:ascii="Calibri" w:eastAsia="Calibri" w:hAnsi="Calibri" w:cs="Calibri"/>
          <w:w w:val="101"/>
          <w:sz w:val="22"/>
          <w:szCs w:val="22"/>
        </w:rPr>
        <w:t xml:space="preserve">h </w:t>
      </w:r>
      <w:r>
        <w:rPr>
          <w:rFonts w:ascii="Calibri" w:eastAsia="Calibri" w:hAnsi="Calibri" w:cs="Calibri"/>
          <w:spacing w:val="-2"/>
          <w:sz w:val="22"/>
          <w:szCs w:val="22"/>
        </w:rPr>
        <w:t>d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n</w:t>
      </w:r>
      <w:r>
        <w:rPr>
          <w:rFonts w:ascii="Calibri" w:eastAsia="Calibri" w:hAnsi="Calibri" w:cs="Calibri"/>
          <w:spacing w:val="3"/>
          <w:sz w:val="22"/>
          <w:szCs w:val="22"/>
        </w:rPr>
        <w:t>g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5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b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spacing w:val="-3"/>
          <w:sz w:val="22"/>
          <w:szCs w:val="22"/>
        </w:rPr>
        <w:t>j</w:t>
      </w:r>
      <w:r>
        <w:rPr>
          <w:rFonts w:ascii="Calibri" w:eastAsia="Calibri" w:hAnsi="Calibri" w:cs="Calibri"/>
          <w:spacing w:val="-2"/>
          <w:sz w:val="22"/>
          <w:szCs w:val="22"/>
        </w:rPr>
        <w:t>u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 xml:space="preserve">n </w:t>
      </w:r>
      <w:r>
        <w:rPr>
          <w:rFonts w:ascii="Calibri" w:eastAsia="Calibri" w:hAnsi="Calibri" w:cs="Calibri"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ar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z w:val="22"/>
          <w:szCs w:val="22"/>
        </w:rPr>
        <w:t>o</w:t>
      </w:r>
      <w:r>
        <w:rPr>
          <w:rFonts w:ascii="Calibri" w:eastAsia="Calibri" w:hAnsi="Calibri" w:cs="Calibri"/>
          <w:i/>
          <w:spacing w:val="-3"/>
          <w:sz w:val="22"/>
          <w:szCs w:val="22"/>
        </w:rPr>
        <w:t>ff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li</w:t>
      </w:r>
      <w:r>
        <w:rPr>
          <w:rFonts w:ascii="Calibri" w:eastAsia="Calibri" w:hAnsi="Calibri" w:cs="Calibri"/>
          <w:i/>
          <w:sz w:val="22"/>
          <w:szCs w:val="22"/>
        </w:rPr>
        <w:t>ne</w:t>
      </w:r>
      <w:ins w:id="182" w:author="Deni Septiadi Azzub" w:date="2018-03-01T21:44:00Z">
        <w:r w:rsidR="00A31256">
          <w:rPr>
            <w:rFonts w:ascii="Calibri" w:eastAsia="Calibri" w:hAnsi="Calibri" w:cs="Calibri"/>
            <w:i/>
            <w:sz w:val="22"/>
            <w:szCs w:val="22"/>
            <w:lang w:val="id-ID"/>
          </w:rPr>
          <w:t>,</w:t>
        </w:r>
      </w:ins>
      <w:r>
        <w:rPr>
          <w:rFonts w:ascii="Calibri" w:eastAsia="Calibri" w:hAnsi="Calibri" w:cs="Calibri"/>
          <w:i/>
          <w:spacing w:val="9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8"/>
          <w:sz w:val="22"/>
          <w:szCs w:val="22"/>
        </w:rPr>
        <w:t>y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6"/>
          <w:w w:val="101"/>
          <w:sz w:val="22"/>
          <w:szCs w:val="22"/>
        </w:rPr>
        <w:t>m</w:t>
      </w:r>
      <w:r>
        <w:rPr>
          <w:rFonts w:ascii="Calibri" w:eastAsia="Calibri" w:hAnsi="Calibri" w:cs="Calibri"/>
          <w:spacing w:val="1"/>
          <w:w w:val="101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w w:val="101"/>
          <w:sz w:val="22"/>
          <w:szCs w:val="22"/>
        </w:rPr>
        <w:t>n</w:t>
      </w:r>
      <w:r>
        <w:rPr>
          <w:rFonts w:ascii="Calibri" w:eastAsia="Calibri" w:hAnsi="Calibri" w:cs="Calibri"/>
          <w:w w:val="101"/>
          <w:sz w:val="22"/>
          <w:szCs w:val="22"/>
        </w:rPr>
        <w:t xml:space="preserve">a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3"/>
          <w:sz w:val="22"/>
          <w:szCs w:val="22"/>
        </w:rPr>
        <w:t>eto</w:t>
      </w:r>
      <w:r>
        <w:rPr>
          <w:rFonts w:ascii="Calibri" w:eastAsia="Calibri" w:hAnsi="Calibri" w:cs="Calibri"/>
          <w:spacing w:val="-2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 xml:space="preserve">e 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pacing w:val="-3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 xml:space="preserve">u  </w:t>
      </w:r>
      <w:r>
        <w:rPr>
          <w:rFonts w:ascii="Calibri" w:eastAsia="Calibri" w:hAnsi="Calibri" w:cs="Calibri"/>
          <w:spacing w:val="-2"/>
          <w:sz w:val="22"/>
          <w:szCs w:val="22"/>
        </w:rPr>
        <w:t>bu</w:t>
      </w:r>
      <w:r>
        <w:rPr>
          <w:rFonts w:ascii="Calibri" w:eastAsia="Calibri" w:hAnsi="Calibri" w:cs="Calibri"/>
          <w:spacing w:val="-1"/>
          <w:sz w:val="22"/>
          <w:szCs w:val="22"/>
        </w:rPr>
        <w:t>k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n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 xml:space="preserve">h </w:t>
      </w:r>
      <w:r>
        <w:rPr>
          <w:rFonts w:ascii="Calibri" w:eastAsia="Calibri" w:hAnsi="Calibri" w:cs="Calibri"/>
          <w:spacing w:val="6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8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ar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47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9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 xml:space="preserve">g </w:t>
      </w:r>
      <w:r>
        <w:rPr>
          <w:rFonts w:ascii="Calibri" w:eastAsia="Calibri" w:hAnsi="Calibri" w:cs="Calibri"/>
          <w:spacing w:val="7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efe</w:t>
      </w:r>
      <w:r>
        <w:rPr>
          <w:rFonts w:ascii="Calibri" w:eastAsia="Calibri" w:hAnsi="Calibri" w:cs="Calibri"/>
          <w:spacing w:val="-1"/>
          <w:sz w:val="22"/>
          <w:szCs w:val="22"/>
        </w:rPr>
        <w:t>k</w:t>
      </w:r>
      <w:r>
        <w:rPr>
          <w:rFonts w:ascii="Calibri" w:eastAsia="Calibri" w:hAnsi="Calibri" w:cs="Calibri"/>
          <w:spacing w:val="-3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 xml:space="preserve">f 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w w:val="101"/>
          <w:sz w:val="22"/>
          <w:szCs w:val="22"/>
        </w:rPr>
        <w:t>u</w:t>
      </w:r>
      <w:r>
        <w:rPr>
          <w:rFonts w:ascii="Calibri" w:eastAsia="Calibri" w:hAnsi="Calibri" w:cs="Calibri"/>
          <w:spacing w:val="2"/>
          <w:w w:val="101"/>
          <w:sz w:val="22"/>
          <w:szCs w:val="22"/>
        </w:rPr>
        <w:t>n</w:t>
      </w:r>
      <w:r>
        <w:rPr>
          <w:rFonts w:ascii="Calibri" w:eastAsia="Calibri" w:hAnsi="Calibri" w:cs="Calibri"/>
          <w:spacing w:val="-3"/>
          <w:w w:val="101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w w:val="101"/>
          <w:sz w:val="22"/>
          <w:szCs w:val="22"/>
        </w:rPr>
        <w:t>u</w:t>
      </w:r>
      <w:r>
        <w:rPr>
          <w:rFonts w:ascii="Calibri" w:eastAsia="Calibri" w:hAnsi="Calibri" w:cs="Calibri"/>
          <w:w w:val="101"/>
          <w:sz w:val="22"/>
          <w:szCs w:val="22"/>
        </w:rPr>
        <w:t xml:space="preserve">k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n</w:t>
      </w:r>
      <w:r>
        <w:rPr>
          <w:rFonts w:ascii="Calibri" w:eastAsia="Calibri" w:hAnsi="Calibri" w:cs="Calibri"/>
          <w:spacing w:val="3"/>
          <w:sz w:val="22"/>
          <w:szCs w:val="22"/>
        </w:rPr>
        <w:t>g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pacing w:val="-8"/>
          <w:sz w:val="22"/>
          <w:szCs w:val="22"/>
        </w:rPr>
        <w:t>k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1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spacing w:val="-3"/>
          <w:sz w:val="22"/>
          <w:szCs w:val="22"/>
        </w:rPr>
        <w:t>o</w:t>
      </w:r>
      <w:r>
        <w:rPr>
          <w:rFonts w:ascii="Calibri" w:eastAsia="Calibri" w:hAnsi="Calibri" w:cs="Calibri"/>
          <w:spacing w:val="-2"/>
          <w:sz w:val="22"/>
          <w:szCs w:val="22"/>
        </w:rPr>
        <w:t>du</w:t>
      </w:r>
      <w:r>
        <w:rPr>
          <w:rFonts w:ascii="Calibri" w:eastAsia="Calibri" w:hAnsi="Calibri" w:cs="Calibri"/>
          <w:sz w:val="22"/>
          <w:szCs w:val="22"/>
        </w:rPr>
        <w:t>k</w:t>
      </w:r>
      <w:r>
        <w:rPr>
          <w:rFonts w:ascii="Calibri" w:eastAsia="Calibri" w:hAnsi="Calibri" w:cs="Calibri"/>
          <w:spacing w:val="6"/>
          <w:sz w:val="22"/>
          <w:szCs w:val="22"/>
        </w:rPr>
        <w:t xml:space="preserve"> </w:t>
      </w:r>
      <w:del w:id="183" w:author="Deni Septiadi Azzub" w:date="2018-03-01T21:44:00Z">
        <w:r w:rsidDel="00A31256">
          <w:rPr>
            <w:rFonts w:ascii="Calibri" w:eastAsia="Calibri" w:hAnsi="Calibri" w:cs="Calibri"/>
            <w:spacing w:val="-1"/>
            <w:sz w:val="22"/>
            <w:szCs w:val="22"/>
          </w:rPr>
          <w:delText>ki</w:delText>
        </w:r>
        <w:r w:rsidDel="00A31256">
          <w:rPr>
            <w:rFonts w:ascii="Calibri" w:eastAsia="Calibri" w:hAnsi="Calibri" w:cs="Calibri"/>
            <w:spacing w:val="-3"/>
            <w:sz w:val="22"/>
            <w:szCs w:val="22"/>
          </w:rPr>
          <w:delText>t</w:delText>
        </w:r>
        <w:r w:rsidDel="00A31256">
          <w:rPr>
            <w:rFonts w:ascii="Calibri" w:eastAsia="Calibri" w:hAnsi="Calibri" w:cs="Calibri"/>
            <w:sz w:val="22"/>
            <w:szCs w:val="22"/>
          </w:rPr>
          <w:delText>a</w:delText>
        </w:r>
        <w:r w:rsidDel="00A31256">
          <w:rPr>
            <w:rFonts w:ascii="Calibri" w:eastAsia="Calibri" w:hAnsi="Calibri" w:cs="Calibri"/>
            <w:spacing w:val="5"/>
            <w:sz w:val="22"/>
            <w:szCs w:val="22"/>
          </w:rPr>
          <w:delText xml:space="preserve"> </w:delText>
        </w:r>
      </w:del>
      <w:r>
        <w:rPr>
          <w:rFonts w:ascii="Calibri" w:eastAsia="Calibri" w:hAnsi="Calibri" w:cs="Calibri"/>
          <w:spacing w:val="-1"/>
          <w:sz w:val="22"/>
          <w:szCs w:val="22"/>
        </w:rPr>
        <w:t>k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7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w w:val="101"/>
          <w:sz w:val="22"/>
          <w:szCs w:val="22"/>
        </w:rPr>
        <w:t>ma</w:t>
      </w:r>
      <w:r>
        <w:rPr>
          <w:rFonts w:ascii="Calibri" w:eastAsia="Calibri" w:hAnsi="Calibri" w:cs="Calibri"/>
          <w:spacing w:val="-1"/>
          <w:w w:val="101"/>
          <w:sz w:val="22"/>
          <w:szCs w:val="22"/>
        </w:rPr>
        <w:t>s</w:t>
      </w:r>
      <w:r>
        <w:rPr>
          <w:rFonts w:ascii="Calibri" w:eastAsia="Calibri" w:hAnsi="Calibri" w:cs="Calibri"/>
          <w:spacing w:val="-8"/>
          <w:w w:val="101"/>
          <w:sz w:val="22"/>
          <w:szCs w:val="22"/>
        </w:rPr>
        <w:t>y</w:t>
      </w:r>
      <w:r>
        <w:rPr>
          <w:rFonts w:ascii="Calibri" w:eastAsia="Calibri" w:hAnsi="Calibri" w:cs="Calibri"/>
          <w:spacing w:val="1"/>
          <w:w w:val="101"/>
          <w:sz w:val="22"/>
          <w:szCs w:val="22"/>
        </w:rPr>
        <w:t>ar</w:t>
      </w:r>
      <w:r>
        <w:rPr>
          <w:rFonts w:ascii="Calibri" w:eastAsia="Calibri" w:hAnsi="Calibri" w:cs="Calibri"/>
          <w:spacing w:val="-6"/>
          <w:w w:val="101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w w:val="101"/>
          <w:sz w:val="22"/>
          <w:szCs w:val="22"/>
        </w:rPr>
        <w:t>k</w:t>
      </w:r>
      <w:r>
        <w:rPr>
          <w:rFonts w:ascii="Calibri" w:eastAsia="Calibri" w:hAnsi="Calibri" w:cs="Calibri"/>
          <w:spacing w:val="1"/>
          <w:w w:val="101"/>
          <w:sz w:val="22"/>
          <w:szCs w:val="22"/>
        </w:rPr>
        <w:t>a</w:t>
      </w:r>
      <w:r>
        <w:rPr>
          <w:rFonts w:ascii="Calibri" w:eastAsia="Calibri" w:hAnsi="Calibri" w:cs="Calibri"/>
          <w:spacing w:val="-3"/>
          <w:w w:val="101"/>
          <w:sz w:val="22"/>
          <w:szCs w:val="22"/>
        </w:rPr>
        <w:t>t</w:t>
      </w:r>
      <w:r>
        <w:rPr>
          <w:rFonts w:ascii="Calibri" w:eastAsia="Calibri" w:hAnsi="Calibri" w:cs="Calibri"/>
          <w:w w:val="101"/>
          <w:sz w:val="22"/>
          <w:szCs w:val="22"/>
        </w:rPr>
        <w:t>.</w:t>
      </w:r>
    </w:p>
    <w:p w:rsidR="00143462" w:rsidRDefault="009D580B">
      <w:pPr>
        <w:spacing w:before="1"/>
        <w:ind w:left="1161" w:right="2331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2"/>
          <w:sz w:val="22"/>
          <w:szCs w:val="22"/>
        </w:rPr>
        <w:t>1</w:t>
      </w:r>
      <w:r>
        <w:rPr>
          <w:rFonts w:ascii="Calibri" w:eastAsia="Calibri" w:hAnsi="Calibri" w:cs="Calibri"/>
          <w:sz w:val="22"/>
          <w:szCs w:val="22"/>
        </w:rPr>
        <w:t xml:space="preserve">.    </w:t>
      </w:r>
      <w:r>
        <w:rPr>
          <w:rFonts w:ascii="Calibri" w:eastAsia="Calibri" w:hAnsi="Calibri" w:cs="Calibri"/>
          <w:spacing w:val="35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K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pacing w:val="3"/>
          <w:sz w:val="22"/>
          <w:szCs w:val="22"/>
        </w:rPr>
        <w:t>g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3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8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pacing w:val="-7"/>
          <w:w w:val="101"/>
          <w:sz w:val="22"/>
          <w:szCs w:val="22"/>
        </w:rPr>
        <w:t>b</w:t>
      </w:r>
      <w:r>
        <w:rPr>
          <w:rFonts w:ascii="Calibri" w:eastAsia="Calibri" w:hAnsi="Calibri" w:cs="Calibri"/>
          <w:i/>
          <w:w w:val="101"/>
          <w:sz w:val="22"/>
          <w:szCs w:val="22"/>
        </w:rPr>
        <w:t>a</w:t>
      </w:r>
      <w:r>
        <w:rPr>
          <w:rFonts w:ascii="Calibri" w:eastAsia="Calibri" w:hAnsi="Calibri" w:cs="Calibri"/>
          <w:i/>
          <w:spacing w:val="-1"/>
          <w:w w:val="101"/>
          <w:sz w:val="22"/>
          <w:szCs w:val="22"/>
        </w:rPr>
        <w:t>z</w:t>
      </w:r>
      <w:r>
        <w:rPr>
          <w:rFonts w:ascii="Calibri" w:eastAsia="Calibri" w:hAnsi="Calibri" w:cs="Calibri"/>
          <w:i/>
          <w:w w:val="101"/>
          <w:sz w:val="22"/>
          <w:szCs w:val="22"/>
        </w:rPr>
        <w:t>a</w:t>
      </w:r>
      <w:r>
        <w:rPr>
          <w:rFonts w:ascii="Calibri" w:eastAsia="Calibri" w:hAnsi="Calibri" w:cs="Calibri"/>
          <w:i/>
          <w:spacing w:val="-6"/>
          <w:w w:val="101"/>
          <w:sz w:val="22"/>
          <w:szCs w:val="22"/>
        </w:rPr>
        <w:t>a</w:t>
      </w:r>
      <w:r>
        <w:rPr>
          <w:rFonts w:ascii="Calibri" w:eastAsia="Calibri" w:hAnsi="Calibri" w:cs="Calibri"/>
          <w:i/>
          <w:w w:val="101"/>
          <w:sz w:val="22"/>
          <w:szCs w:val="22"/>
        </w:rPr>
        <w:t>r</w:t>
      </w:r>
    </w:p>
    <w:p w:rsidR="00143462" w:rsidRDefault="00143462">
      <w:pPr>
        <w:spacing w:before="5" w:line="120" w:lineRule="exact"/>
        <w:rPr>
          <w:sz w:val="13"/>
          <w:szCs w:val="13"/>
        </w:rPr>
      </w:pPr>
    </w:p>
    <w:p w:rsidR="00143462" w:rsidRDefault="009D580B">
      <w:pPr>
        <w:spacing w:line="360" w:lineRule="auto"/>
        <w:ind w:left="1615" w:right="-40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P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spacing w:val="-2"/>
          <w:sz w:val="22"/>
          <w:szCs w:val="22"/>
        </w:rPr>
        <w:t>u</w:t>
      </w:r>
      <w:r>
        <w:rPr>
          <w:rFonts w:ascii="Calibri" w:eastAsia="Calibri" w:hAnsi="Calibri" w:cs="Calibri"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h</w:t>
      </w:r>
      <w:r>
        <w:rPr>
          <w:rFonts w:ascii="Calibri" w:eastAsia="Calibri" w:hAnsi="Calibri" w:cs="Calibri"/>
          <w:spacing w:val="1"/>
          <w:sz w:val="22"/>
          <w:szCs w:val="22"/>
        </w:rPr>
        <w:t>aa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8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ki</w:t>
      </w:r>
      <w:r>
        <w:rPr>
          <w:rFonts w:ascii="Calibri" w:eastAsia="Calibri" w:hAnsi="Calibri" w:cs="Calibri"/>
          <w:spacing w:val="-3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te</w:t>
      </w:r>
      <w:r>
        <w:rPr>
          <w:rFonts w:ascii="Calibri" w:eastAsia="Calibri" w:hAnsi="Calibri" w:cs="Calibri"/>
          <w:spacing w:val="-6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ma</w:t>
      </w:r>
      <w:r>
        <w:rPr>
          <w:rFonts w:ascii="Calibri" w:eastAsia="Calibri" w:hAnsi="Calibri" w:cs="Calibri"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 xml:space="preserve">k 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k</w:t>
      </w:r>
      <w:r>
        <w:rPr>
          <w:rFonts w:ascii="Calibri" w:eastAsia="Calibri" w:hAnsi="Calibri" w:cs="Calibri"/>
          <w:spacing w:val="-3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w w:val="101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w w:val="101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w w:val="101"/>
          <w:sz w:val="22"/>
          <w:szCs w:val="22"/>
        </w:rPr>
        <w:t>l</w:t>
      </w:r>
      <w:r>
        <w:rPr>
          <w:rFonts w:ascii="Calibri" w:eastAsia="Calibri" w:hAnsi="Calibri" w:cs="Calibri"/>
          <w:spacing w:val="-6"/>
          <w:w w:val="101"/>
          <w:sz w:val="22"/>
          <w:szCs w:val="22"/>
        </w:rPr>
        <w:t>a</w:t>
      </w:r>
      <w:r>
        <w:rPr>
          <w:rFonts w:ascii="Calibri" w:eastAsia="Calibri" w:hAnsi="Calibri" w:cs="Calibri"/>
          <w:w w:val="101"/>
          <w:sz w:val="22"/>
          <w:szCs w:val="22"/>
        </w:rPr>
        <w:t xml:space="preserve">m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n</w:t>
      </w:r>
      <w:r>
        <w:rPr>
          <w:rFonts w:ascii="Calibri" w:eastAsia="Calibri" w:hAnsi="Calibri" w:cs="Calibri"/>
          <w:spacing w:val="3"/>
          <w:sz w:val="22"/>
          <w:szCs w:val="22"/>
        </w:rPr>
        <w:t>g</w:t>
      </w:r>
      <w:r>
        <w:rPr>
          <w:rFonts w:ascii="Calibri" w:eastAsia="Calibri" w:hAnsi="Calibri" w:cs="Calibri"/>
          <w:spacing w:val="-1"/>
          <w:sz w:val="22"/>
          <w:szCs w:val="22"/>
        </w:rPr>
        <w:t>ik</w:t>
      </w:r>
      <w:r>
        <w:rPr>
          <w:rFonts w:ascii="Calibri" w:eastAsia="Calibri" w:hAnsi="Calibri" w:cs="Calibri"/>
          <w:spacing w:val="-2"/>
          <w:sz w:val="22"/>
          <w:szCs w:val="22"/>
        </w:rPr>
        <w:t>u</w:t>
      </w:r>
      <w:r>
        <w:rPr>
          <w:rFonts w:ascii="Calibri" w:eastAsia="Calibri" w:hAnsi="Calibri" w:cs="Calibri"/>
          <w:spacing w:val="-3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 xml:space="preserve">i 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Pr="000A3BAA">
        <w:rPr>
          <w:rFonts w:ascii="Calibri" w:eastAsia="Calibri" w:hAnsi="Calibri" w:cs="Calibri"/>
          <w:i/>
          <w:spacing w:val="-2"/>
          <w:sz w:val="22"/>
          <w:szCs w:val="22"/>
          <w:rPrChange w:id="184" w:author="Deni Septiadi Azzub" w:date="2018-03-01T21:45:00Z">
            <w:rPr>
              <w:rFonts w:ascii="Calibri" w:eastAsia="Calibri" w:hAnsi="Calibri" w:cs="Calibri"/>
              <w:spacing w:val="-2"/>
              <w:sz w:val="22"/>
              <w:szCs w:val="22"/>
            </w:rPr>
          </w:rPrChange>
        </w:rPr>
        <w:t>b</w:t>
      </w:r>
      <w:r w:rsidRPr="000A3BAA">
        <w:rPr>
          <w:rFonts w:ascii="Calibri" w:eastAsia="Calibri" w:hAnsi="Calibri" w:cs="Calibri"/>
          <w:i/>
          <w:spacing w:val="1"/>
          <w:sz w:val="22"/>
          <w:szCs w:val="22"/>
          <w:rPrChange w:id="185" w:author="Deni Septiadi Azzub" w:date="2018-03-01T21:45:00Z">
            <w:rPr>
              <w:rFonts w:ascii="Calibri" w:eastAsia="Calibri" w:hAnsi="Calibri" w:cs="Calibri"/>
              <w:spacing w:val="1"/>
              <w:sz w:val="22"/>
              <w:szCs w:val="22"/>
            </w:rPr>
          </w:rPrChange>
        </w:rPr>
        <w:t>a</w:t>
      </w:r>
      <w:r w:rsidRPr="000A3BAA">
        <w:rPr>
          <w:rFonts w:ascii="Calibri" w:eastAsia="Calibri" w:hAnsi="Calibri" w:cs="Calibri"/>
          <w:i/>
          <w:spacing w:val="-2"/>
          <w:sz w:val="22"/>
          <w:szCs w:val="22"/>
          <w:rPrChange w:id="186" w:author="Deni Septiadi Azzub" w:date="2018-03-01T21:45:00Z">
            <w:rPr>
              <w:rFonts w:ascii="Calibri" w:eastAsia="Calibri" w:hAnsi="Calibri" w:cs="Calibri"/>
              <w:spacing w:val="-2"/>
              <w:sz w:val="22"/>
              <w:szCs w:val="22"/>
            </w:rPr>
          </w:rPrChange>
        </w:rPr>
        <w:t>z</w:t>
      </w:r>
      <w:r w:rsidRPr="000A3BAA">
        <w:rPr>
          <w:rFonts w:ascii="Calibri" w:eastAsia="Calibri" w:hAnsi="Calibri" w:cs="Calibri"/>
          <w:i/>
          <w:spacing w:val="-6"/>
          <w:sz w:val="22"/>
          <w:szCs w:val="22"/>
          <w:rPrChange w:id="187" w:author="Deni Septiadi Azzub" w:date="2018-03-01T21:45:00Z">
            <w:rPr>
              <w:rFonts w:ascii="Calibri" w:eastAsia="Calibri" w:hAnsi="Calibri" w:cs="Calibri"/>
              <w:spacing w:val="-6"/>
              <w:sz w:val="22"/>
              <w:szCs w:val="22"/>
            </w:rPr>
          </w:rPrChange>
        </w:rPr>
        <w:t>a</w:t>
      </w:r>
      <w:r w:rsidRPr="000A3BAA">
        <w:rPr>
          <w:rFonts w:ascii="Calibri" w:eastAsia="Calibri" w:hAnsi="Calibri" w:cs="Calibri"/>
          <w:i/>
          <w:spacing w:val="1"/>
          <w:sz w:val="22"/>
          <w:szCs w:val="22"/>
          <w:rPrChange w:id="188" w:author="Deni Septiadi Azzub" w:date="2018-03-01T21:45:00Z">
            <w:rPr>
              <w:rFonts w:ascii="Calibri" w:eastAsia="Calibri" w:hAnsi="Calibri" w:cs="Calibri"/>
              <w:spacing w:val="1"/>
              <w:sz w:val="22"/>
              <w:szCs w:val="22"/>
            </w:rPr>
          </w:rPrChange>
        </w:rPr>
        <w:t>a</w:t>
      </w:r>
      <w:r w:rsidRPr="000A3BAA">
        <w:rPr>
          <w:rFonts w:ascii="Calibri" w:eastAsia="Calibri" w:hAnsi="Calibri" w:cs="Calibri"/>
          <w:i/>
          <w:sz w:val="22"/>
          <w:szCs w:val="22"/>
          <w:rPrChange w:id="189" w:author="Deni Septiadi Azzub" w:date="2018-03-01T21:45:00Z">
            <w:rPr>
              <w:rFonts w:ascii="Calibri" w:eastAsia="Calibri" w:hAnsi="Calibri" w:cs="Calibri"/>
              <w:sz w:val="22"/>
              <w:szCs w:val="22"/>
            </w:rPr>
          </w:rPrChange>
        </w:rPr>
        <w:t>r</w:t>
      </w:r>
      <w:ins w:id="190" w:author="Deni Septiadi Azzub" w:date="2018-03-01T21:45:00Z">
        <w:r w:rsidR="000A3BAA">
          <w:rPr>
            <w:rFonts w:ascii="Calibri" w:eastAsia="Calibri" w:hAnsi="Calibri" w:cs="Calibri"/>
            <w:i/>
            <w:sz w:val="22"/>
            <w:szCs w:val="22"/>
            <w:lang w:val="id-ID"/>
          </w:rPr>
          <w:t>,</w:t>
        </w:r>
      </w:ins>
      <w:r>
        <w:rPr>
          <w:rFonts w:ascii="Calibri" w:eastAsia="Calibri" w:hAnsi="Calibri" w:cs="Calibri"/>
          <w:sz w:val="22"/>
          <w:szCs w:val="22"/>
        </w:rPr>
        <w:t xml:space="preserve">  </w:t>
      </w:r>
      <w:r>
        <w:rPr>
          <w:rFonts w:ascii="Calibri" w:eastAsia="Calibri" w:hAnsi="Calibri" w:cs="Calibri"/>
          <w:spacing w:val="-2"/>
          <w:sz w:val="22"/>
          <w:szCs w:val="22"/>
        </w:rPr>
        <w:t>b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k</w:t>
      </w:r>
      <w:r>
        <w:rPr>
          <w:rFonts w:ascii="Calibri" w:eastAsia="Calibri" w:hAnsi="Calibri" w:cs="Calibri"/>
          <w:spacing w:val="45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pacing w:val="-3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u</w:t>
      </w:r>
      <w:r>
        <w:rPr>
          <w:rFonts w:ascii="Calibri" w:eastAsia="Calibri" w:hAnsi="Calibri" w:cs="Calibri"/>
          <w:spacing w:val="4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8"/>
          <w:sz w:val="22"/>
          <w:szCs w:val="22"/>
        </w:rPr>
        <w:t>y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 xml:space="preserve">g  </w:t>
      </w:r>
      <w:r>
        <w:rPr>
          <w:rFonts w:ascii="Calibri" w:eastAsia="Calibri" w:hAnsi="Calibri" w:cs="Calibri"/>
          <w:spacing w:val="-2"/>
          <w:w w:val="101"/>
          <w:sz w:val="22"/>
          <w:szCs w:val="22"/>
        </w:rPr>
        <w:t>d</w:t>
      </w:r>
      <w:r>
        <w:rPr>
          <w:rFonts w:ascii="Calibri" w:eastAsia="Calibri" w:hAnsi="Calibri" w:cs="Calibri"/>
          <w:spacing w:val="-8"/>
          <w:w w:val="101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w w:val="101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w w:val="101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w w:val="101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w w:val="101"/>
          <w:sz w:val="22"/>
          <w:szCs w:val="22"/>
        </w:rPr>
        <w:t>k</w:t>
      </w:r>
      <w:r>
        <w:rPr>
          <w:rFonts w:ascii="Calibri" w:eastAsia="Calibri" w:hAnsi="Calibri" w:cs="Calibri"/>
          <w:spacing w:val="-6"/>
          <w:w w:val="101"/>
          <w:sz w:val="22"/>
          <w:szCs w:val="22"/>
        </w:rPr>
        <w:t>a</w:t>
      </w:r>
      <w:r>
        <w:rPr>
          <w:rFonts w:ascii="Calibri" w:eastAsia="Calibri" w:hAnsi="Calibri" w:cs="Calibri"/>
          <w:w w:val="101"/>
          <w:sz w:val="22"/>
          <w:szCs w:val="22"/>
        </w:rPr>
        <w:t xml:space="preserve">n </w:t>
      </w:r>
      <w:r>
        <w:rPr>
          <w:rFonts w:ascii="Calibri" w:eastAsia="Calibri" w:hAnsi="Calibri" w:cs="Calibri"/>
          <w:spacing w:val="-2"/>
          <w:sz w:val="22"/>
          <w:szCs w:val="22"/>
        </w:rPr>
        <w:t>p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pacing w:val="-2"/>
          <w:sz w:val="22"/>
          <w:szCs w:val="22"/>
        </w:rPr>
        <w:t>n</w:t>
      </w:r>
      <w:r>
        <w:rPr>
          <w:rFonts w:ascii="Calibri" w:eastAsia="Calibri" w:hAnsi="Calibri" w:cs="Calibri"/>
          <w:spacing w:val="-3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 xml:space="preserve">h </w:t>
      </w:r>
      <w:r>
        <w:rPr>
          <w:rFonts w:ascii="Calibri" w:eastAsia="Calibri" w:hAnsi="Calibri" w:cs="Calibri"/>
          <w:spacing w:val="7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ma</w:t>
      </w:r>
      <w:r>
        <w:rPr>
          <w:rFonts w:ascii="Calibri" w:eastAsia="Calibri" w:hAnsi="Calibri" w:cs="Calibri"/>
          <w:spacing w:val="-2"/>
          <w:sz w:val="22"/>
          <w:szCs w:val="22"/>
        </w:rPr>
        <w:t>upu</w:t>
      </w:r>
      <w:r>
        <w:rPr>
          <w:rFonts w:ascii="Calibri" w:eastAsia="Calibri" w:hAnsi="Calibri" w:cs="Calibri"/>
          <w:sz w:val="22"/>
          <w:szCs w:val="22"/>
        </w:rPr>
        <w:t xml:space="preserve">n 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 xml:space="preserve">h  </w:t>
      </w:r>
      <w:r>
        <w:rPr>
          <w:rFonts w:ascii="Calibri" w:eastAsia="Calibri" w:hAnsi="Calibri" w:cs="Calibri"/>
          <w:spacing w:val="-1"/>
          <w:w w:val="101"/>
          <w:sz w:val="22"/>
          <w:szCs w:val="22"/>
        </w:rPr>
        <w:t>sw</w:t>
      </w:r>
      <w:r>
        <w:rPr>
          <w:rFonts w:ascii="Calibri" w:eastAsia="Calibri" w:hAnsi="Calibri" w:cs="Calibri"/>
          <w:spacing w:val="1"/>
          <w:w w:val="101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w w:val="101"/>
          <w:sz w:val="22"/>
          <w:szCs w:val="22"/>
        </w:rPr>
        <w:t>s</w:t>
      </w:r>
      <w:r>
        <w:rPr>
          <w:rFonts w:ascii="Calibri" w:eastAsia="Calibri" w:hAnsi="Calibri" w:cs="Calibri"/>
          <w:spacing w:val="-3"/>
          <w:w w:val="101"/>
          <w:sz w:val="22"/>
          <w:szCs w:val="22"/>
        </w:rPr>
        <w:t>t</w:t>
      </w:r>
      <w:r>
        <w:rPr>
          <w:rFonts w:ascii="Calibri" w:eastAsia="Calibri" w:hAnsi="Calibri" w:cs="Calibri"/>
          <w:spacing w:val="-6"/>
          <w:w w:val="101"/>
          <w:sz w:val="22"/>
          <w:szCs w:val="22"/>
        </w:rPr>
        <w:t>a</w:t>
      </w:r>
      <w:r>
        <w:rPr>
          <w:rFonts w:ascii="Calibri" w:eastAsia="Calibri" w:hAnsi="Calibri" w:cs="Calibri"/>
          <w:w w:val="101"/>
          <w:sz w:val="22"/>
          <w:szCs w:val="22"/>
        </w:rPr>
        <w:t xml:space="preserve">. </w:t>
      </w:r>
      <w:del w:id="191" w:author="Deni Septiadi Azzub" w:date="2018-03-01T21:45:00Z">
        <w:r w:rsidDel="000A3BAA">
          <w:rPr>
            <w:rFonts w:ascii="Calibri" w:eastAsia="Calibri" w:hAnsi="Calibri" w:cs="Calibri"/>
            <w:spacing w:val="-1"/>
            <w:sz w:val="22"/>
            <w:szCs w:val="22"/>
          </w:rPr>
          <w:delText>K</w:delText>
        </w:r>
        <w:r w:rsidDel="000A3BAA">
          <w:rPr>
            <w:rFonts w:ascii="Calibri" w:eastAsia="Calibri" w:hAnsi="Calibri" w:cs="Calibri"/>
            <w:spacing w:val="-3"/>
            <w:sz w:val="22"/>
            <w:szCs w:val="22"/>
          </w:rPr>
          <w:delText>e</w:delText>
        </w:r>
        <w:r w:rsidDel="000A3BAA">
          <w:rPr>
            <w:rFonts w:ascii="Calibri" w:eastAsia="Calibri" w:hAnsi="Calibri" w:cs="Calibri"/>
            <w:spacing w:val="-1"/>
            <w:sz w:val="22"/>
            <w:szCs w:val="22"/>
          </w:rPr>
          <w:delText>l</w:delText>
        </w:r>
        <w:r w:rsidDel="000A3BAA">
          <w:rPr>
            <w:rFonts w:ascii="Calibri" w:eastAsia="Calibri" w:hAnsi="Calibri" w:cs="Calibri"/>
            <w:spacing w:val="-3"/>
            <w:sz w:val="22"/>
            <w:szCs w:val="22"/>
          </w:rPr>
          <w:delText>e</w:delText>
        </w:r>
        <w:r w:rsidDel="000A3BAA">
          <w:rPr>
            <w:rFonts w:ascii="Calibri" w:eastAsia="Calibri" w:hAnsi="Calibri" w:cs="Calibri"/>
            <w:spacing w:val="-2"/>
            <w:sz w:val="22"/>
            <w:szCs w:val="22"/>
          </w:rPr>
          <w:delText>b</w:delText>
        </w:r>
        <w:r w:rsidDel="000A3BAA">
          <w:rPr>
            <w:rFonts w:ascii="Calibri" w:eastAsia="Calibri" w:hAnsi="Calibri" w:cs="Calibri"/>
            <w:spacing w:val="-1"/>
            <w:sz w:val="22"/>
            <w:szCs w:val="22"/>
          </w:rPr>
          <w:delText>i</w:delText>
        </w:r>
        <w:r w:rsidDel="000A3BAA">
          <w:rPr>
            <w:rFonts w:ascii="Calibri" w:eastAsia="Calibri" w:hAnsi="Calibri" w:cs="Calibri"/>
            <w:spacing w:val="-2"/>
            <w:sz w:val="22"/>
            <w:szCs w:val="22"/>
          </w:rPr>
          <w:delText>h</w:delText>
        </w:r>
        <w:r w:rsidDel="000A3BAA">
          <w:rPr>
            <w:rFonts w:ascii="Calibri" w:eastAsia="Calibri" w:hAnsi="Calibri" w:cs="Calibri"/>
            <w:spacing w:val="1"/>
            <w:sz w:val="22"/>
            <w:szCs w:val="22"/>
          </w:rPr>
          <w:delText>a</w:delText>
        </w:r>
        <w:r w:rsidDel="000A3BAA">
          <w:rPr>
            <w:rFonts w:ascii="Calibri" w:eastAsia="Calibri" w:hAnsi="Calibri" w:cs="Calibri"/>
            <w:sz w:val="22"/>
            <w:szCs w:val="22"/>
          </w:rPr>
          <w:delText>n</w:delText>
        </w:r>
      </w:del>
      <w:ins w:id="192" w:author="Deni Septiadi Azzub" w:date="2018-03-01T21:45:00Z">
        <w:r w:rsidR="000A3BAA">
          <w:rPr>
            <w:rFonts w:ascii="Calibri" w:eastAsia="Calibri" w:hAnsi="Calibri" w:cs="Calibri"/>
            <w:spacing w:val="-1"/>
            <w:sz w:val="22"/>
            <w:szCs w:val="22"/>
            <w:lang w:val="id-ID"/>
          </w:rPr>
          <w:t>Keuntungan</w:t>
        </w:r>
      </w:ins>
      <w:r>
        <w:rPr>
          <w:rFonts w:ascii="Calibri" w:eastAsia="Calibri" w:hAnsi="Calibri" w:cs="Calibri"/>
          <w:sz w:val="22"/>
          <w:szCs w:val="22"/>
        </w:rPr>
        <w:t xml:space="preserve"> </w:t>
      </w:r>
      <w:del w:id="193" w:author="Deni Septiadi Azzub" w:date="2018-03-01T21:45:00Z">
        <w:r w:rsidDel="000A3BAA">
          <w:rPr>
            <w:rFonts w:ascii="Calibri" w:eastAsia="Calibri" w:hAnsi="Calibri" w:cs="Calibri"/>
            <w:spacing w:val="13"/>
            <w:sz w:val="22"/>
            <w:szCs w:val="22"/>
          </w:rPr>
          <w:delText xml:space="preserve"> </w:delText>
        </w:r>
      </w:del>
      <w:r>
        <w:rPr>
          <w:rFonts w:ascii="Calibri" w:eastAsia="Calibri" w:hAnsi="Calibri" w:cs="Calibri"/>
          <w:spacing w:val="-2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ar</w:t>
      </w:r>
      <w:r>
        <w:rPr>
          <w:rFonts w:ascii="Calibri" w:eastAsia="Calibri" w:hAnsi="Calibri" w:cs="Calibri"/>
          <w:sz w:val="22"/>
          <w:szCs w:val="22"/>
        </w:rPr>
        <w:t xml:space="preserve">i </w:t>
      </w:r>
      <w:r>
        <w:rPr>
          <w:rFonts w:ascii="Calibri" w:eastAsia="Calibri" w:hAnsi="Calibri" w:cs="Calibri"/>
          <w:spacing w:val="9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c</w:t>
      </w:r>
      <w:r>
        <w:rPr>
          <w:rFonts w:ascii="Calibri" w:eastAsia="Calibri" w:hAnsi="Calibri" w:cs="Calibri"/>
          <w:spacing w:val="-6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 xml:space="preserve">a </w:t>
      </w:r>
      <w:r>
        <w:rPr>
          <w:rFonts w:ascii="Calibri" w:eastAsia="Calibri" w:hAnsi="Calibri" w:cs="Calibri"/>
          <w:spacing w:val="1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pacing w:val="-2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 xml:space="preserve">i </w:t>
      </w:r>
      <w:ins w:id="194" w:author="Deni Septiadi Azzub" w:date="2018-03-01T21:45:00Z">
        <w:r w:rsidR="000A3BAA">
          <w:rPr>
            <w:rFonts w:ascii="Calibri" w:eastAsia="Calibri" w:hAnsi="Calibri" w:cs="Calibri"/>
            <w:sz w:val="22"/>
            <w:szCs w:val="22"/>
            <w:lang w:val="id-ID"/>
          </w:rPr>
          <w:t>adalah</w:t>
        </w:r>
      </w:ins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ki</w:t>
      </w:r>
      <w:r>
        <w:rPr>
          <w:rFonts w:ascii="Calibri" w:eastAsia="Calibri" w:hAnsi="Calibri" w:cs="Calibri"/>
          <w:spacing w:val="-3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a</w:t>
      </w:r>
      <w:del w:id="195" w:author="Deni Septiadi Azzub" w:date="2018-03-01T21:46:00Z">
        <w:r w:rsidDel="000A3BAA">
          <w:rPr>
            <w:rFonts w:ascii="Calibri" w:eastAsia="Calibri" w:hAnsi="Calibri" w:cs="Calibri"/>
            <w:sz w:val="22"/>
            <w:szCs w:val="22"/>
          </w:rPr>
          <w:delText xml:space="preserve"> </w:delText>
        </w:r>
      </w:del>
      <w:r>
        <w:rPr>
          <w:rFonts w:ascii="Calibri" w:eastAsia="Calibri" w:hAnsi="Calibri" w:cs="Calibri"/>
          <w:spacing w:val="10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w w:val="101"/>
          <w:sz w:val="22"/>
          <w:szCs w:val="22"/>
        </w:rPr>
        <w:t>b</w:t>
      </w:r>
      <w:r>
        <w:rPr>
          <w:rFonts w:ascii="Calibri" w:eastAsia="Calibri" w:hAnsi="Calibri" w:cs="Calibri"/>
          <w:spacing w:val="-1"/>
          <w:w w:val="101"/>
          <w:sz w:val="22"/>
          <w:szCs w:val="22"/>
        </w:rPr>
        <w:t>i</w:t>
      </w:r>
      <w:r>
        <w:rPr>
          <w:rFonts w:ascii="Calibri" w:eastAsia="Calibri" w:hAnsi="Calibri" w:cs="Calibri"/>
          <w:spacing w:val="-8"/>
          <w:w w:val="101"/>
          <w:sz w:val="22"/>
          <w:szCs w:val="22"/>
        </w:rPr>
        <w:t>s</w:t>
      </w:r>
      <w:r>
        <w:rPr>
          <w:rFonts w:ascii="Calibri" w:eastAsia="Calibri" w:hAnsi="Calibri" w:cs="Calibri"/>
          <w:w w:val="101"/>
          <w:sz w:val="22"/>
          <w:szCs w:val="22"/>
        </w:rPr>
        <w:t xml:space="preserve">a </w:t>
      </w:r>
      <w:r>
        <w:rPr>
          <w:rFonts w:ascii="Calibri" w:eastAsia="Calibri" w:hAnsi="Calibri" w:cs="Calibri"/>
          <w:spacing w:val="-2"/>
          <w:sz w:val="22"/>
          <w:szCs w:val="22"/>
        </w:rPr>
        <w:t>b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pacing w:val="-2"/>
          <w:sz w:val="22"/>
          <w:szCs w:val="22"/>
        </w:rPr>
        <w:t>n</w:t>
      </w:r>
      <w:r>
        <w:rPr>
          <w:rFonts w:ascii="Calibri" w:eastAsia="Calibri" w:hAnsi="Calibri" w:cs="Calibri"/>
          <w:spacing w:val="-3"/>
          <w:sz w:val="22"/>
          <w:szCs w:val="22"/>
        </w:rPr>
        <w:t>te</w:t>
      </w:r>
      <w:r>
        <w:rPr>
          <w:rFonts w:ascii="Calibri" w:eastAsia="Calibri" w:hAnsi="Calibri" w:cs="Calibri"/>
          <w:spacing w:val="1"/>
          <w:sz w:val="22"/>
          <w:szCs w:val="22"/>
        </w:rPr>
        <w:t>ra</w:t>
      </w:r>
      <w:r>
        <w:rPr>
          <w:rFonts w:ascii="Calibri" w:eastAsia="Calibri" w:hAnsi="Calibri" w:cs="Calibri"/>
          <w:spacing w:val="-1"/>
          <w:sz w:val="22"/>
          <w:szCs w:val="22"/>
        </w:rPr>
        <w:t>ks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10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c</w:t>
      </w:r>
      <w:r>
        <w:rPr>
          <w:rFonts w:ascii="Calibri" w:eastAsia="Calibri" w:hAnsi="Calibri" w:cs="Calibri"/>
          <w:spacing w:val="-6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 xml:space="preserve">a 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9"/>
          <w:sz w:val="22"/>
          <w:szCs w:val="22"/>
        </w:rPr>
        <w:t>n</w:t>
      </w:r>
      <w:r>
        <w:rPr>
          <w:rFonts w:ascii="Calibri" w:eastAsia="Calibri" w:hAnsi="Calibri" w:cs="Calibri"/>
          <w:spacing w:val="3"/>
          <w:sz w:val="22"/>
          <w:szCs w:val="22"/>
        </w:rPr>
        <w:t>g</w:t>
      </w:r>
      <w:r>
        <w:rPr>
          <w:rFonts w:ascii="Calibri" w:eastAsia="Calibri" w:hAnsi="Calibri" w:cs="Calibri"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sz w:val="22"/>
          <w:szCs w:val="22"/>
        </w:rPr>
        <w:t>un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w w:val="101"/>
          <w:sz w:val="22"/>
          <w:szCs w:val="22"/>
        </w:rPr>
        <w:t>d</w:t>
      </w:r>
      <w:r>
        <w:rPr>
          <w:rFonts w:ascii="Calibri" w:eastAsia="Calibri" w:hAnsi="Calibri" w:cs="Calibri"/>
          <w:spacing w:val="-3"/>
          <w:w w:val="101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w w:val="101"/>
          <w:sz w:val="22"/>
          <w:szCs w:val="22"/>
        </w:rPr>
        <w:t>n</w:t>
      </w:r>
      <w:r>
        <w:rPr>
          <w:rFonts w:ascii="Calibri" w:eastAsia="Calibri" w:hAnsi="Calibri" w:cs="Calibri"/>
          <w:spacing w:val="3"/>
          <w:w w:val="101"/>
          <w:sz w:val="22"/>
          <w:szCs w:val="22"/>
        </w:rPr>
        <w:t>g</w:t>
      </w:r>
      <w:r>
        <w:rPr>
          <w:rFonts w:ascii="Calibri" w:eastAsia="Calibri" w:hAnsi="Calibri" w:cs="Calibri"/>
          <w:spacing w:val="-6"/>
          <w:w w:val="101"/>
          <w:sz w:val="22"/>
          <w:szCs w:val="22"/>
        </w:rPr>
        <w:t>a</w:t>
      </w:r>
      <w:r>
        <w:rPr>
          <w:rFonts w:ascii="Calibri" w:eastAsia="Calibri" w:hAnsi="Calibri" w:cs="Calibri"/>
          <w:w w:val="101"/>
          <w:sz w:val="22"/>
          <w:szCs w:val="22"/>
        </w:rPr>
        <w:t xml:space="preserve">n </w:t>
      </w:r>
      <w:r>
        <w:rPr>
          <w:rFonts w:ascii="Calibri" w:eastAsia="Calibri" w:hAnsi="Calibri" w:cs="Calibri"/>
          <w:spacing w:val="-2"/>
          <w:sz w:val="22"/>
          <w:szCs w:val="22"/>
        </w:rPr>
        <w:t>p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n</w:t>
      </w:r>
      <w:r>
        <w:rPr>
          <w:rFonts w:ascii="Calibri" w:eastAsia="Calibri" w:hAnsi="Calibri" w:cs="Calibri"/>
          <w:spacing w:val="3"/>
          <w:sz w:val="22"/>
          <w:szCs w:val="22"/>
        </w:rPr>
        <w:t>g</w:t>
      </w:r>
      <w:r>
        <w:rPr>
          <w:rFonts w:ascii="Calibri" w:eastAsia="Calibri" w:hAnsi="Calibri" w:cs="Calibri"/>
          <w:spacing w:val="-4"/>
          <w:sz w:val="22"/>
          <w:szCs w:val="22"/>
        </w:rPr>
        <w:t>g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,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n</w:t>
      </w:r>
      <w:r>
        <w:rPr>
          <w:rFonts w:ascii="Calibri" w:eastAsia="Calibri" w:hAnsi="Calibri" w:cs="Calibri"/>
          <w:spacing w:val="-1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10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Pr="000A3BAA">
        <w:rPr>
          <w:rFonts w:ascii="Calibri" w:eastAsia="Calibri" w:hAnsi="Calibri" w:cs="Calibri"/>
          <w:i/>
          <w:spacing w:val="-3"/>
          <w:sz w:val="22"/>
          <w:szCs w:val="22"/>
          <w:rPrChange w:id="196" w:author="Deni Septiadi Azzub" w:date="2018-03-01T21:46:00Z">
            <w:rPr>
              <w:rFonts w:ascii="Calibri" w:eastAsia="Calibri" w:hAnsi="Calibri" w:cs="Calibri"/>
              <w:spacing w:val="-3"/>
              <w:sz w:val="22"/>
              <w:szCs w:val="22"/>
            </w:rPr>
          </w:rPrChange>
        </w:rPr>
        <w:t>fee</w:t>
      </w:r>
      <w:r w:rsidRPr="000A3BAA">
        <w:rPr>
          <w:rFonts w:ascii="Calibri" w:eastAsia="Calibri" w:hAnsi="Calibri" w:cs="Calibri"/>
          <w:i/>
          <w:spacing w:val="-2"/>
          <w:sz w:val="22"/>
          <w:szCs w:val="22"/>
          <w:rPrChange w:id="197" w:author="Deni Septiadi Azzub" w:date="2018-03-01T21:46:00Z">
            <w:rPr>
              <w:rFonts w:ascii="Calibri" w:eastAsia="Calibri" w:hAnsi="Calibri" w:cs="Calibri"/>
              <w:spacing w:val="-2"/>
              <w:sz w:val="22"/>
              <w:szCs w:val="22"/>
            </w:rPr>
          </w:rPrChange>
        </w:rPr>
        <w:t>db</w:t>
      </w:r>
      <w:r w:rsidRPr="000A3BAA">
        <w:rPr>
          <w:rFonts w:ascii="Calibri" w:eastAsia="Calibri" w:hAnsi="Calibri" w:cs="Calibri"/>
          <w:i/>
          <w:spacing w:val="1"/>
          <w:sz w:val="22"/>
          <w:szCs w:val="22"/>
          <w:rPrChange w:id="198" w:author="Deni Septiadi Azzub" w:date="2018-03-01T21:46:00Z">
            <w:rPr>
              <w:rFonts w:ascii="Calibri" w:eastAsia="Calibri" w:hAnsi="Calibri" w:cs="Calibri"/>
              <w:spacing w:val="1"/>
              <w:sz w:val="22"/>
              <w:szCs w:val="22"/>
            </w:rPr>
          </w:rPrChange>
        </w:rPr>
        <w:t>a</w:t>
      </w:r>
      <w:r w:rsidRPr="000A3BAA">
        <w:rPr>
          <w:rFonts w:ascii="Calibri" w:eastAsia="Calibri" w:hAnsi="Calibri" w:cs="Calibri"/>
          <w:i/>
          <w:spacing w:val="-1"/>
          <w:sz w:val="22"/>
          <w:szCs w:val="22"/>
          <w:rPrChange w:id="199" w:author="Deni Septiadi Azzub" w:date="2018-03-01T21:46:00Z">
            <w:rPr>
              <w:rFonts w:ascii="Calibri" w:eastAsia="Calibri" w:hAnsi="Calibri" w:cs="Calibri"/>
              <w:spacing w:val="-1"/>
              <w:sz w:val="22"/>
              <w:szCs w:val="22"/>
            </w:rPr>
          </w:rPrChange>
        </w:rPr>
        <w:t>c</w:t>
      </w:r>
      <w:r w:rsidRPr="000A3BAA">
        <w:rPr>
          <w:rFonts w:ascii="Calibri" w:eastAsia="Calibri" w:hAnsi="Calibri" w:cs="Calibri"/>
          <w:i/>
          <w:sz w:val="22"/>
          <w:szCs w:val="22"/>
          <w:rPrChange w:id="200" w:author="Deni Septiadi Azzub" w:date="2018-03-01T21:46:00Z">
            <w:rPr>
              <w:rFonts w:ascii="Calibri" w:eastAsia="Calibri" w:hAnsi="Calibri" w:cs="Calibri"/>
              <w:sz w:val="22"/>
              <w:szCs w:val="22"/>
            </w:rPr>
          </w:rPrChange>
        </w:rPr>
        <w:t>k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w w:val="101"/>
          <w:sz w:val="22"/>
          <w:szCs w:val="22"/>
        </w:rPr>
        <w:t>m</w:t>
      </w:r>
      <w:r>
        <w:rPr>
          <w:rFonts w:ascii="Calibri" w:eastAsia="Calibri" w:hAnsi="Calibri" w:cs="Calibri"/>
          <w:spacing w:val="-3"/>
          <w:w w:val="101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w w:val="101"/>
          <w:sz w:val="22"/>
          <w:szCs w:val="22"/>
        </w:rPr>
        <w:t>r</w:t>
      </w:r>
      <w:r>
        <w:rPr>
          <w:rFonts w:ascii="Calibri" w:eastAsia="Calibri" w:hAnsi="Calibri" w:cs="Calibri"/>
          <w:spacing w:val="-3"/>
          <w:w w:val="10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w w:val="101"/>
          <w:sz w:val="22"/>
          <w:szCs w:val="22"/>
        </w:rPr>
        <w:t>k</w:t>
      </w:r>
      <w:r>
        <w:rPr>
          <w:rFonts w:ascii="Calibri" w:eastAsia="Calibri" w:hAnsi="Calibri" w:cs="Calibri"/>
          <w:w w:val="101"/>
          <w:sz w:val="22"/>
          <w:szCs w:val="22"/>
        </w:rPr>
        <w:t xml:space="preserve">a </w:t>
      </w:r>
      <w:r>
        <w:rPr>
          <w:rFonts w:ascii="Calibri" w:eastAsia="Calibri" w:hAnsi="Calibri" w:cs="Calibri"/>
          <w:spacing w:val="-2"/>
          <w:sz w:val="22"/>
          <w:szCs w:val="22"/>
        </w:rPr>
        <w:t>un</w:t>
      </w:r>
      <w:r>
        <w:rPr>
          <w:rFonts w:ascii="Calibri" w:eastAsia="Calibri" w:hAnsi="Calibri" w:cs="Calibri"/>
          <w:spacing w:val="-3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k</w:t>
      </w:r>
      <w:r>
        <w:rPr>
          <w:rFonts w:ascii="Calibri" w:eastAsia="Calibri" w:hAnsi="Calibri" w:cs="Calibri"/>
          <w:spacing w:val="5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b</w:t>
      </w:r>
      <w:r>
        <w:rPr>
          <w:rFonts w:ascii="Calibri" w:eastAsia="Calibri" w:hAnsi="Calibri" w:cs="Calibri"/>
          <w:spacing w:val="-1"/>
          <w:sz w:val="22"/>
          <w:szCs w:val="22"/>
        </w:rPr>
        <w:t>is</w:t>
      </w:r>
      <w:r>
        <w:rPr>
          <w:rFonts w:ascii="Calibri" w:eastAsia="Calibri" w:hAnsi="Calibri" w:cs="Calibri"/>
          <w:spacing w:val="-2"/>
          <w:sz w:val="22"/>
          <w:szCs w:val="22"/>
        </w:rPr>
        <w:t>n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5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k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d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nn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ins w:id="201" w:author="Deni Septiadi Azzub" w:date="2018-03-01T21:46:00Z">
        <w:r w:rsidR="000A3BAA">
          <w:rPr>
            <w:rFonts w:ascii="Calibri" w:eastAsia="Calibri" w:hAnsi="Calibri" w:cs="Calibri"/>
            <w:spacing w:val="6"/>
            <w:sz w:val="22"/>
            <w:szCs w:val="22"/>
            <w:lang w:val="id-ID"/>
          </w:rPr>
          <w:t xml:space="preserve"> dan</w:t>
        </w:r>
      </w:ins>
      <w:del w:id="202" w:author="Deni Septiadi Azzub" w:date="2018-03-01T21:46:00Z">
        <w:r w:rsidDel="000A3BAA">
          <w:rPr>
            <w:rFonts w:ascii="Calibri" w:eastAsia="Calibri" w:hAnsi="Calibri" w:cs="Calibri"/>
            <w:sz w:val="22"/>
            <w:szCs w:val="22"/>
          </w:rPr>
          <w:delText>,</w:delText>
        </w:r>
        <w:r w:rsidDel="000A3BAA">
          <w:rPr>
            <w:rFonts w:ascii="Calibri" w:eastAsia="Calibri" w:hAnsi="Calibri" w:cs="Calibri"/>
            <w:spacing w:val="6"/>
            <w:sz w:val="22"/>
            <w:szCs w:val="22"/>
          </w:rPr>
          <w:delText xml:space="preserve"> </w:delText>
        </w:r>
      </w:del>
      <w:r>
        <w:rPr>
          <w:rFonts w:ascii="Calibri" w:eastAsia="Calibri" w:hAnsi="Calibri" w:cs="Calibri"/>
          <w:spacing w:val="-2"/>
          <w:sz w:val="22"/>
          <w:szCs w:val="22"/>
        </w:rPr>
        <w:t>p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n</w:t>
      </w:r>
      <w:r>
        <w:rPr>
          <w:rFonts w:ascii="Calibri" w:eastAsia="Calibri" w:hAnsi="Calibri" w:cs="Calibri"/>
          <w:spacing w:val="-4"/>
          <w:sz w:val="22"/>
          <w:szCs w:val="22"/>
        </w:rPr>
        <w:t>g</w:t>
      </w:r>
      <w:r>
        <w:rPr>
          <w:rFonts w:ascii="Calibri" w:eastAsia="Calibri" w:hAnsi="Calibri" w:cs="Calibri"/>
          <w:spacing w:val="3"/>
          <w:sz w:val="22"/>
          <w:szCs w:val="22"/>
        </w:rPr>
        <w:t>g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 xml:space="preserve">n </w:t>
      </w:r>
      <w:r>
        <w:rPr>
          <w:rFonts w:ascii="Calibri" w:eastAsia="Calibri" w:hAnsi="Calibri" w:cs="Calibri"/>
          <w:spacing w:val="-3"/>
          <w:w w:val="101"/>
          <w:sz w:val="22"/>
          <w:szCs w:val="22"/>
        </w:rPr>
        <w:t>j</w:t>
      </w:r>
      <w:r>
        <w:rPr>
          <w:rFonts w:ascii="Calibri" w:eastAsia="Calibri" w:hAnsi="Calibri" w:cs="Calibri"/>
          <w:spacing w:val="-2"/>
          <w:w w:val="101"/>
          <w:sz w:val="22"/>
          <w:szCs w:val="22"/>
        </w:rPr>
        <w:t>u</w:t>
      </w:r>
      <w:r>
        <w:rPr>
          <w:rFonts w:ascii="Calibri" w:eastAsia="Calibri" w:hAnsi="Calibri" w:cs="Calibri"/>
          <w:spacing w:val="-4"/>
          <w:w w:val="101"/>
          <w:sz w:val="22"/>
          <w:szCs w:val="22"/>
        </w:rPr>
        <w:t>g</w:t>
      </w:r>
      <w:r>
        <w:rPr>
          <w:rFonts w:ascii="Calibri" w:eastAsia="Calibri" w:hAnsi="Calibri" w:cs="Calibri"/>
          <w:w w:val="101"/>
          <w:sz w:val="22"/>
          <w:szCs w:val="22"/>
        </w:rPr>
        <w:t xml:space="preserve">a </w:t>
      </w:r>
      <w:r>
        <w:rPr>
          <w:rFonts w:ascii="Calibri" w:eastAsia="Calibri" w:hAnsi="Calibri" w:cs="Calibri"/>
          <w:spacing w:val="-2"/>
          <w:sz w:val="22"/>
          <w:szCs w:val="22"/>
        </w:rPr>
        <w:t>b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b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 xml:space="preserve">s  </w:t>
      </w:r>
      <w:r>
        <w:rPr>
          <w:rFonts w:ascii="Calibri" w:eastAsia="Calibri" w:hAnsi="Calibri" w:cs="Calibri"/>
          <w:spacing w:val="7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ili</w:t>
      </w:r>
      <w:r>
        <w:rPr>
          <w:rFonts w:ascii="Calibri" w:eastAsia="Calibri" w:hAnsi="Calibri" w:cs="Calibri"/>
          <w:sz w:val="22"/>
          <w:szCs w:val="22"/>
        </w:rPr>
        <w:t xml:space="preserve">h   </w:t>
      </w:r>
      <w:r>
        <w:rPr>
          <w:rFonts w:ascii="Calibri" w:eastAsia="Calibri" w:hAnsi="Calibri" w:cs="Calibri"/>
          <w:spacing w:val="-2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spacing w:val="-3"/>
          <w:sz w:val="22"/>
          <w:szCs w:val="22"/>
        </w:rPr>
        <w:t>o</w:t>
      </w:r>
      <w:r>
        <w:rPr>
          <w:rFonts w:ascii="Calibri" w:eastAsia="Calibri" w:hAnsi="Calibri" w:cs="Calibri"/>
          <w:spacing w:val="-2"/>
          <w:sz w:val="22"/>
          <w:szCs w:val="22"/>
        </w:rPr>
        <w:t>du</w:t>
      </w:r>
      <w:r>
        <w:rPr>
          <w:rFonts w:ascii="Calibri" w:eastAsia="Calibri" w:hAnsi="Calibri" w:cs="Calibri"/>
          <w:sz w:val="22"/>
          <w:szCs w:val="22"/>
        </w:rPr>
        <w:t xml:space="preserve">k  </w:t>
      </w:r>
      <w:r>
        <w:rPr>
          <w:rFonts w:ascii="Calibri" w:eastAsia="Calibri" w:hAnsi="Calibri" w:cs="Calibri"/>
          <w:spacing w:val="8"/>
          <w:sz w:val="22"/>
          <w:szCs w:val="22"/>
        </w:rPr>
        <w:t xml:space="preserve"> </w:t>
      </w:r>
      <w:del w:id="203" w:author="Deni Septiadi Azzub" w:date="2018-03-01T21:46:00Z">
        <w:r w:rsidDel="000A3BAA">
          <w:rPr>
            <w:rFonts w:ascii="Calibri" w:eastAsia="Calibri" w:hAnsi="Calibri" w:cs="Calibri"/>
            <w:spacing w:val="-2"/>
            <w:sz w:val="22"/>
            <w:szCs w:val="22"/>
          </w:rPr>
          <w:delText>d</w:delText>
        </w:r>
        <w:r w:rsidDel="000A3BAA">
          <w:rPr>
            <w:rFonts w:ascii="Calibri" w:eastAsia="Calibri" w:hAnsi="Calibri" w:cs="Calibri"/>
            <w:spacing w:val="-3"/>
            <w:sz w:val="22"/>
            <w:szCs w:val="22"/>
          </w:rPr>
          <w:delText>e</w:delText>
        </w:r>
        <w:r w:rsidDel="000A3BAA">
          <w:rPr>
            <w:rFonts w:ascii="Calibri" w:eastAsia="Calibri" w:hAnsi="Calibri" w:cs="Calibri"/>
            <w:spacing w:val="-9"/>
            <w:sz w:val="22"/>
            <w:szCs w:val="22"/>
          </w:rPr>
          <w:delText>n</w:delText>
        </w:r>
        <w:r w:rsidDel="000A3BAA">
          <w:rPr>
            <w:rFonts w:ascii="Calibri" w:eastAsia="Calibri" w:hAnsi="Calibri" w:cs="Calibri"/>
            <w:spacing w:val="3"/>
            <w:sz w:val="22"/>
            <w:szCs w:val="22"/>
          </w:rPr>
          <w:delText>g</w:delText>
        </w:r>
        <w:r w:rsidDel="000A3BAA">
          <w:rPr>
            <w:rFonts w:ascii="Calibri" w:eastAsia="Calibri" w:hAnsi="Calibri" w:cs="Calibri"/>
            <w:spacing w:val="1"/>
            <w:sz w:val="22"/>
            <w:szCs w:val="22"/>
          </w:rPr>
          <w:delText>a</w:delText>
        </w:r>
        <w:r w:rsidDel="000A3BAA">
          <w:rPr>
            <w:rFonts w:ascii="Calibri" w:eastAsia="Calibri" w:hAnsi="Calibri" w:cs="Calibri"/>
            <w:sz w:val="22"/>
            <w:szCs w:val="22"/>
          </w:rPr>
          <w:delText xml:space="preserve">n  </w:delText>
        </w:r>
        <w:r w:rsidDel="000A3BAA">
          <w:rPr>
            <w:rFonts w:ascii="Calibri" w:eastAsia="Calibri" w:hAnsi="Calibri" w:cs="Calibri"/>
            <w:spacing w:val="7"/>
            <w:sz w:val="22"/>
            <w:szCs w:val="22"/>
          </w:rPr>
          <w:delText xml:space="preserve"> </w:delText>
        </w:r>
        <w:r w:rsidDel="000A3BAA">
          <w:rPr>
            <w:rFonts w:ascii="Calibri" w:eastAsia="Calibri" w:hAnsi="Calibri" w:cs="Calibri"/>
            <w:spacing w:val="-2"/>
            <w:w w:val="101"/>
            <w:sz w:val="22"/>
            <w:szCs w:val="22"/>
          </w:rPr>
          <w:delText>b</w:delText>
        </w:r>
        <w:r w:rsidDel="000A3BAA">
          <w:rPr>
            <w:rFonts w:ascii="Calibri" w:eastAsia="Calibri" w:hAnsi="Calibri" w:cs="Calibri"/>
            <w:spacing w:val="-3"/>
            <w:w w:val="101"/>
            <w:sz w:val="22"/>
            <w:szCs w:val="22"/>
          </w:rPr>
          <w:delText>e</w:delText>
        </w:r>
        <w:r w:rsidDel="000A3BAA">
          <w:rPr>
            <w:rFonts w:ascii="Calibri" w:eastAsia="Calibri" w:hAnsi="Calibri" w:cs="Calibri"/>
            <w:spacing w:val="-2"/>
            <w:w w:val="101"/>
            <w:sz w:val="22"/>
            <w:szCs w:val="22"/>
          </w:rPr>
          <w:delText>b</w:delText>
        </w:r>
        <w:r w:rsidDel="000A3BAA">
          <w:rPr>
            <w:rFonts w:ascii="Calibri" w:eastAsia="Calibri" w:hAnsi="Calibri" w:cs="Calibri"/>
            <w:spacing w:val="-6"/>
            <w:w w:val="101"/>
            <w:sz w:val="22"/>
            <w:szCs w:val="22"/>
          </w:rPr>
          <w:delText>a</w:delText>
        </w:r>
        <w:r w:rsidDel="000A3BAA">
          <w:rPr>
            <w:rFonts w:ascii="Calibri" w:eastAsia="Calibri" w:hAnsi="Calibri" w:cs="Calibri"/>
            <w:w w:val="101"/>
            <w:sz w:val="22"/>
            <w:szCs w:val="22"/>
          </w:rPr>
          <w:delText xml:space="preserve">s </w:delText>
        </w:r>
      </w:del>
      <w:r>
        <w:rPr>
          <w:rFonts w:ascii="Calibri" w:eastAsia="Calibri" w:hAnsi="Calibri" w:cs="Calibri"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sz w:val="22"/>
          <w:szCs w:val="22"/>
        </w:rPr>
        <w:t>u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5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 xml:space="preserve">g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k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8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pacing w:val="-2"/>
          <w:sz w:val="22"/>
          <w:szCs w:val="22"/>
        </w:rPr>
        <w:t>n</w:t>
      </w:r>
      <w:r>
        <w:rPr>
          <w:rFonts w:ascii="Calibri" w:eastAsia="Calibri" w:hAnsi="Calibri" w:cs="Calibri"/>
          <w:spacing w:val="3"/>
          <w:sz w:val="22"/>
          <w:szCs w:val="22"/>
        </w:rPr>
        <w:t>g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pacing w:val="-9"/>
          <w:sz w:val="22"/>
          <w:szCs w:val="22"/>
        </w:rPr>
        <w:t>n</w:t>
      </w:r>
      <w:r>
        <w:rPr>
          <w:rFonts w:ascii="Calibri" w:eastAsia="Calibri" w:hAnsi="Calibri" w:cs="Calibri"/>
          <w:spacing w:val="-1"/>
          <w:sz w:val="22"/>
          <w:szCs w:val="22"/>
        </w:rPr>
        <w:t>k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.</w:t>
      </w:r>
      <w:r>
        <w:rPr>
          <w:rFonts w:ascii="Calibri" w:eastAsia="Calibri" w:hAnsi="Calibri" w:cs="Calibri"/>
          <w:spacing w:val="9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i</w:t>
      </w:r>
      <w:ins w:id="204" w:author="Deni Septiadi Azzub" w:date="2018-03-01T21:47:00Z">
        <w:r w:rsidR="005C302A">
          <w:rPr>
            <w:rFonts w:ascii="Calibri" w:eastAsia="Calibri" w:hAnsi="Calibri" w:cs="Calibri"/>
            <w:sz w:val="22"/>
            <w:szCs w:val="22"/>
            <w:lang w:val="id-ID"/>
          </w:rPr>
          <w:t>,</w:t>
        </w:r>
      </w:ins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w w:val="101"/>
          <w:sz w:val="22"/>
          <w:szCs w:val="22"/>
        </w:rPr>
        <w:t>si</w:t>
      </w:r>
      <w:r>
        <w:rPr>
          <w:rFonts w:ascii="Calibri" w:eastAsia="Calibri" w:hAnsi="Calibri" w:cs="Calibri"/>
          <w:spacing w:val="-8"/>
          <w:w w:val="101"/>
          <w:sz w:val="22"/>
          <w:szCs w:val="22"/>
        </w:rPr>
        <w:t>s</w:t>
      </w:r>
      <w:r>
        <w:rPr>
          <w:rFonts w:ascii="Calibri" w:eastAsia="Calibri" w:hAnsi="Calibri" w:cs="Calibri"/>
          <w:w w:val="101"/>
          <w:sz w:val="22"/>
          <w:szCs w:val="22"/>
        </w:rPr>
        <w:t xml:space="preserve">i 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pacing w:val="-2"/>
          <w:sz w:val="22"/>
          <w:szCs w:val="22"/>
        </w:rPr>
        <w:t>nn</w:t>
      </w:r>
      <w:r>
        <w:rPr>
          <w:rFonts w:ascii="Calibri" w:eastAsia="Calibri" w:hAnsi="Calibri" w:cs="Calibri"/>
          <w:sz w:val="22"/>
          <w:szCs w:val="22"/>
        </w:rPr>
        <w:t>ya</w:t>
      </w:r>
      <w:r>
        <w:rPr>
          <w:rFonts w:ascii="Calibri" w:eastAsia="Calibri" w:hAnsi="Calibri" w:cs="Calibri"/>
          <w:spacing w:val="8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9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h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b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9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k</w:t>
      </w:r>
      <w:ins w:id="205" w:author="Deni Septiadi Azzub" w:date="2018-03-01T21:47:00Z">
        <w:r w:rsidR="005C302A">
          <w:rPr>
            <w:rFonts w:ascii="Calibri" w:eastAsia="Calibri" w:hAnsi="Calibri" w:cs="Calibri"/>
            <w:sz w:val="22"/>
            <w:szCs w:val="22"/>
            <w:lang w:val="id-ID"/>
          </w:rPr>
          <w:t>nya</w:t>
        </w:r>
      </w:ins>
      <w:r>
        <w:rPr>
          <w:rFonts w:ascii="Calibri" w:eastAsia="Calibri" w:hAnsi="Calibri" w:cs="Calibri"/>
          <w:sz w:val="22"/>
          <w:szCs w:val="22"/>
        </w:rPr>
        <w:t xml:space="preserve"> </w:t>
      </w:r>
      <w:r w:rsidRPr="005C302A">
        <w:rPr>
          <w:rFonts w:ascii="Calibri" w:eastAsia="Calibri" w:hAnsi="Calibri" w:cs="Calibri"/>
          <w:i/>
          <w:spacing w:val="1"/>
          <w:sz w:val="22"/>
          <w:szCs w:val="22"/>
          <w:rPrChange w:id="206" w:author="Deni Septiadi Azzub" w:date="2018-03-01T21:47:00Z">
            <w:rPr>
              <w:rFonts w:ascii="Calibri" w:eastAsia="Calibri" w:hAnsi="Calibri" w:cs="Calibri"/>
              <w:spacing w:val="1"/>
              <w:sz w:val="22"/>
              <w:szCs w:val="22"/>
            </w:rPr>
          </w:rPrChange>
        </w:rPr>
        <w:t>r</w:t>
      </w:r>
      <w:r w:rsidRPr="005C302A">
        <w:rPr>
          <w:rFonts w:ascii="Calibri" w:eastAsia="Calibri" w:hAnsi="Calibri" w:cs="Calibri"/>
          <w:i/>
          <w:spacing w:val="-3"/>
          <w:sz w:val="22"/>
          <w:szCs w:val="22"/>
          <w:rPrChange w:id="207" w:author="Deni Septiadi Azzub" w:date="2018-03-01T21:47:00Z">
            <w:rPr>
              <w:rFonts w:ascii="Calibri" w:eastAsia="Calibri" w:hAnsi="Calibri" w:cs="Calibri"/>
              <w:spacing w:val="-3"/>
              <w:sz w:val="22"/>
              <w:szCs w:val="22"/>
            </w:rPr>
          </w:rPrChange>
        </w:rPr>
        <w:t>e</w:t>
      </w:r>
      <w:r w:rsidRPr="005C302A">
        <w:rPr>
          <w:rFonts w:ascii="Calibri" w:eastAsia="Calibri" w:hAnsi="Calibri" w:cs="Calibri"/>
          <w:i/>
          <w:spacing w:val="-1"/>
          <w:sz w:val="22"/>
          <w:szCs w:val="22"/>
          <w:rPrChange w:id="208" w:author="Deni Septiadi Azzub" w:date="2018-03-01T21:47:00Z">
            <w:rPr>
              <w:rFonts w:ascii="Calibri" w:eastAsia="Calibri" w:hAnsi="Calibri" w:cs="Calibri"/>
              <w:spacing w:val="-1"/>
              <w:sz w:val="22"/>
              <w:szCs w:val="22"/>
            </w:rPr>
          </w:rPrChange>
        </w:rPr>
        <w:t>s</w:t>
      </w:r>
      <w:r w:rsidRPr="005C302A">
        <w:rPr>
          <w:rFonts w:ascii="Calibri" w:eastAsia="Calibri" w:hAnsi="Calibri" w:cs="Calibri"/>
          <w:i/>
          <w:spacing w:val="-3"/>
          <w:sz w:val="22"/>
          <w:szCs w:val="22"/>
          <w:rPrChange w:id="209" w:author="Deni Septiadi Azzub" w:date="2018-03-01T21:47:00Z">
            <w:rPr>
              <w:rFonts w:ascii="Calibri" w:eastAsia="Calibri" w:hAnsi="Calibri" w:cs="Calibri"/>
              <w:spacing w:val="-3"/>
              <w:sz w:val="22"/>
              <w:szCs w:val="22"/>
            </w:rPr>
          </w:rPrChange>
        </w:rPr>
        <w:t>o</w:t>
      </w:r>
      <w:r w:rsidRPr="005C302A">
        <w:rPr>
          <w:rFonts w:ascii="Calibri" w:eastAsia="Calibri" w:hAnsi="Calibri" w:cs="Calibri"/>
          <w:i/>
          <w:spacing w:val="-2"/>
          <w:sz w:val="22"/>
          <w:szCs w:val="22"/>
          <w:rPrChange w:id="210" w:author="Deni Septiadi Azzub" w:date="2018-03-01T21:47:00Z">
            <w:rPr>
              <w:rFonts w:ascii="Calibri" w:eastAsia="Calibri" w:hAnsi="Calibri" w:cs="Calibri"/>
              <w:spacing w:val="-2"/>
              <w:sz w:val="22"/>
              <w:szCs w:val="22"/>
            </w:rPr>
          </w:rPrChange>
        </w:rPr>
        <w:t>u</w:t>
      </w:r>
      <w:r w:rsidRPr="005C302A">
        <w:rPr>
          <w:rFonts w:ascii="Calibri" w:eastAsia="Calibri" w:hAnsi="Calibri" w:cs="Calibri"/>
          <w:i/>
          <w:spacing w:val="1"/>
          <w:sz w:val="22"/>
          <w:szCs w:val="22"/>
          <w:rPrChange w:id="211" w:author="Deni Septiadi Azzub" w:date="2018-03-01T21:47:00Z">
            <w:rPr>
              <w:rFonts w:ascii="Calibri" w:eastAsia="Calibri" w:hAnsi="Calibri" w:cs="Calibri"/>
              <w:spacing w:val="1"/>
              <w:sz w:val="22"/>
              <w:szCs w:val="22"/>
            </w:rPr>
          </w:rPrChange>
        </w:rPr>
        <w:t>r</w:t>
      </w:r>
      <w:r w:rsidRPr="005C302A">
        <w:rPr>
          <w:rFonts w:ascii="Calibri" w:eastAsia="Calibri" w:hAnsi="Calibri" w:cs="Calibri"/>
          <w:i/>
          <w:spacing w:val="-1"/>
          <w:sz w:val="22"/>
          <w:szCs w:val="22"/>
          <w:rPrChange w:id="212" w:author="Deni Septiadi Azzub" w:date="2018-03-01T21:47:00Z">
            <w:rPr>
              <w:rFonts w:ascii="Calibri" w:eastAsia="Calibri" w:hAnsi="Calibri" w:cs="Calibri"/>
              <w:spacing w:val="-1"/>
              <w:sz w:val="22"/>
              <w:szCs w:val="22"/>
            </w:rPr>
          </w:rPrChange>
        </w:rPr>
        <w:t>c</w:t>
      </w:r>
      <w:r w:rsidRPr="005C302A">
        <w:rPr>
          <w:rFonts w:ascii="Calibri" w:eastAsia="Calibri" w:hAnsi="Calibri" w:cs="Calibri"/>
          <w:i/>
          <w:sz w:val="22"/>
          <w:szCs w:val="22"/>
          <w:rPrChange w:id="213" w:author="Deni Septiadi Azzub" w:date="2018-03-01T21:47:00Z">
            <w:rPr>
              <w:rFonts w:ascii="Calibri" w:eastAsia="Calibri" w:hAnsi="Calibri" w:cs="Calibri"/>
              <w:sz w:val="22"/>
              <w:szCs w:val="22"/>
            </w:rPr>
          </w:rPrChange>
        </w:rPr>
        <w:t>e</w:t>
      </w:r>
      <w:r>
        <w:rPr>
          <w:rFonts w:ascii="Calibri" w:eastAsia="Calibri" w:hAnsi="Calibri" w:cs="Calibri"/>
          <w:spacing w:val="6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9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8"/>
          <w:sz w:val="22"/>
          <w:szCs w:val="22"/>
        </w:rPr>
        <w:t xml:space="preserve"> </w:t>
      </w:r>
      <w:del w:id="214" w:author="Deni Septiadi Azzub" w:date="2018-03-01T21:47:00Z">
        <w:r w:rsidDel="005C302A">
          <w:rPr>
            <w:rFonts w:ascii="Calibri" w:eastAsia="Calibri" w:hAnsi="Calibri" w:cs="Calibri"/>
            <w:spacing w:val="-1"/>
            <w:w w:val="101"/>
            <w:sz w:val="22"/>
            <w:szCs w:val="22"/>
          </w:rPr>
          <w:delText>ki</w:delText>
        </w:r>
        <w:r w:rsidDel="005C302A">
          <w:rPr>
            <w:rFonts w:ascii="Calibri" w:eastAsia="Calibri" w:hAnsi="Calibri" w:cs="Calibri"/>
            <w:spacing w:val="-10"/>
            <w:w w:val="101"/>
            <w:sz w:val="22"/>
            <w:szCs w:val="22"/>
          </w:rPr>
          <w:delText>t</w:delText>
        </w:r>
        <w:r w:rsidDel="005C302A">
          <w:rPr>
            <w:rFonts w:ascii="Calibri" w:eastAsia="Calibri" w:hAnsi="Calibri" w:cs="Calibri"/>
            <w:w w:val="101"/>
            <w:sz w:val="22"/>
            <w:szCs w:val="22"/>
          </w:rPr>
          <w:delText xml:space="preserve">a </w:delText>
        </w:r>
      </w:del>
      <w:ins w:id="215" w:author="Deni Septiadi Azzub" w:date="2018-03-01T21:47:00Z">
        <w:r w:rsidR="005C302A">
          <w:rPr>
            <w:rFonts w:ascii="Calibri" w:eastAsia="Calibri" w:hAnsi="Calibri" w:cs="Calibri"/>
            <w:spacing w:val="-1"/>
            <w:w w:val="101"/>
            <w:sz w:val="22"/>
            <w:szCs w:val="22"/>
            <w:lang w:val="id-ID"/>
          </w:rPr>
          <w:t>di</w:t>
        </w:r>
      </w:ins>
      <w:r>
        <w:rPr>
          <w:rFonts w:ascii="Calibri" w:eastAsia="Calibri" w:hAnsi="Calibri" w:cs="Calibri"/>
          <w:spacing w:val="3"/>
          <w:sz w:val="22"/>
          <w:szCs w:val="22"/>
        </w:rPr>
        <w:t>g</w:t>
      </w:r>
      <w:r>
        <w:rPr>
          <w:rFonts w:ascii="Calibri" w:eastAsia="Calibri" w:hAnsi="Calibri" w:cs="Calibri"/>
          <w:spacing w:val="-2"/>
          <w:sz w:val="22"/>
          <w:szCs w:val="22"/>
        </w:rPr>
        <w:t>un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k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un</w:t>
      </w:r>
      <w:r>
        <w:rPr>
          <w:rFonts w:ascii="Calibri" w:eastAsia="Calibri" w:hAnsi="Calibri" w:cs="Calibri"/>
          <w:spacing w:val="-3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k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w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te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9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ins w:id="216" w:author="Deni Septiadi Azzub" w:date="2018-03-01T21:48:00Z">
        <w:r w:rsidR="00C11788">
          <w:rPr>
            <w:rFonts w:ascii="Calibri" w:eastAsia="Calibri" w:hAnsi="Calibri" w:cs="Calibri"/>
            <w:spacing w:val="-2"/>
            <w:sz w:val="22"/>
            <w:szCs w:val="22"/>
            <w:lang w:val="id-ID"/>
          </w:rPr>
          <w:t xml:space="preserve">yang </w:t>
        </w:r>
      </w:ins>
      <w:r>
        <w:rPr>
          <w:rFonts w:ascii="Calibri" w:eastAsia="Calibri" w:hAnsi="Calibri" w:cs="Calibri"/>
          <w:spacing w:val="-1"/>
          <w:w w:val="101"/>
          <w:sz w:val="22"/>
          <w:szCs w:val="22"/>
        </w:rPr>
        <w:t>s</w:t>
      </w:r>
      <w:r>
        <w:rPr>
          <w:rFonts w:ascii="Calibri" w:eastAsia="Calibri" w:hAnsi="Calibri" w:cs="Calibri"/>
          <w:spacing w:val="-3"/>
          <w:w w:val="101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w w:val="101"/>
          <w:sz w:val="22"/>
          <w:szCs w:val="22"/>
        </w:rPr>
        <w:t>ra</w:t>
      </w:r>
      <w:r>
        <w:rPr>
          <w:rFonts w:ascii="Calibri" w:eastAsia="Calibri" w:hAnsi="Calibri" w:cs="Calibri"/>
          <w:spacing w:val="-3"/>
          <w:w w:val="101"/>
          <w:sz w:val="22"/>
          <w:szCs w:val="22"/>
        </w:rPr>
        <w:t>te</w:t>
      </w:r>
      <w:r>
        <w:rPr>
          <w:rFonts w:ascii="Calibri" w:eastAsia="Calibri" w:hAnsi="Calibri" w:cs="Calibri"/>
          <w:spacing w:val="3"/>
          <w:w w:val="101"/>
          <w:sz w:val="22"/>
          <w:szCs w:val="22"/>
        </w:rPr>
        <w:t>g</w:t>
      </w:r>
      <w:r>
        <w:rPr>
          <w:rFonts w:ascii="Calibri" w:eastAsia="Calibri" w:hAnsi="Calibri" w:cs="Calibri"/>
          <w:spacing w:val="-1"/>
          <w:w w:val="101"/>
          <w:sz w:val="22"/>
          <w:szCs w:val="22"/>
        </w:rPr>
        <w:t>i</w:t>
      </w:r>
      <w:r>
        <w:rPr>
          <w:rFonts w:ascii="Calibri" w:eastAsia="Calibri" w:hAnsi="Calibri" w:cs="Calibri"/>
          <w:spacing w:val="-8"/>
          <w:w w:val="101"/>
          <w:sz w:val="22"/>
          <w:szCs w:val="22"/>
        </w:rPr>
        <w:t>s</w:t>
      </w:r>
      <w:r>
        <w:rPr>
          <w:rFonts w:ascii="Calibri" w:eastAsia="Calibri" w:hAnsi="Calibri" w:cs="Calibri"/>
          <w:w w:val="101"/>
          <w:sz w:val="22"/>
          <w:szCs w:val="22"/>
        </w:rPr>
        <w:t xml:space="preserve">, </w:t>
      </w:r>
      <w:r>
        <w:rPr>
          <w:rFonts w:ascii="Calibri" w:eastAsia="Calibri" w:hAnsi="Calibri" w:cs="Calibri"/>
          <w:spacing w:val="-2"/>
          <w:sz w:val="22"/>
          <w:szCs w:val="22"/>
        </w:rPr>
        <w:t>b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ya</w:t>
      </w:r>
      <w:r>
        <w:rPr>
          <w:rFonts w:ascii="Calibri" w:eastAsia="Calibri" w:hAnsi="Calibri" w:cs="Calibri"/>
          <w:spacing w:val="6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p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pacing w:val="-4"/>
          <w:sz w:val="22"/>
          <w:szCs w:val="22"/>
        </w:rPr>
        <w:t>g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w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i y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r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3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pacing w:val="-2"/>
          <w:sz w:val="22"/>
          <w:szCs w:val="22"/>
        </w:rPr>
        <w:t>n</w:t>
      </w:r>
      <w:r>
        <w:rPr>
          <w:rFonts w:ascii="Calibri" w:eastAsia="Calibri" w:hAnsi="Calibri" w:cs="Calibri"/>
          <w:spacing w:val="-4"/>
          <w:sz w:val="22"/>
          <w:szCs w:val="22"/>
        </w:rPr>
        <w:t>g</w:t>
      </w:r>
      <w:r>
        <w:rPr>
          <w:rFonts w:ascii="Calibri" w:eastAsia="Calibri" w:hAnsi="Calibri" w:cs="Calibri"/>
          <w:spacing w:val="3"/>
          <w:sz w:val="22"/>
          <w:szCs w:val="22"/>
        </w:rPr>
        <w:t>g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,</w:t>
      </w:r>
      <w:r>
        <w:rPr>
          <w:rFonts w:ascii="Calibri" w:eastAsia="Calibri" w:hAnsi="Calibri" w:cs="Calibri"/>
          <w:spacing w:val="8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w w:val="101"/>
          <w:sz w:val="22"/>
          <w:szCs w:val="22"/>
        </w:rPr>
        <w:t>r</w:t>
      </w:r>
      <w:r>
        <w:rPr>
          <w:rFonts w:ascii="Calibri" w:eastAsia="Calibri" w:hAnsi="Calibri" w:cs="Calibri"/>
          <w:spacing w:val="-3"/>
          <w:w w:val="10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w w:val="101"/>
          <w:sz w:val="22"/>
          <w:szCs w:val="22"/>
        </w:rPr>
        <w:t>si</w:t>
      </w:r>
      <w:r>
        <w:rPr>
          <w:rFonts w:ascii="Calibri" w:eastAsia="Calibri" w:hAnsi="Calibri" w:cs="Calibri"/>
          <w:spacing w:val="-8"/>
          <w:w w:val="101"/>
          <w:sz w:val="22"/>
          <w:szCs w:val="22"/>
        </w:rPr>
        <w:t>k</w:t>
      </w:r>
      <w:r>
        <w:rPr>
          <w:rFonts w:ascii="Calibri" w:eastAsia="Calibri" w:hAnsi="Calibri" w:cs="Calibri"/>
          <w:w w:val="101"/>
          <w:sz w:val="22"/>
          <w:szCs w:val="22"/>
        </w:rPr>
        <w:t xml:space="preserve">o </w:t>
      </w:r>
      <w:r>
        <w:rPr>
          <w:rFonts w:ascii="Calibri" w:eastAsia="Calibri" w:hAnsi="Calibri" w:cs="Calibri"/>
          <w:spacing w:val="-2"/>
          <w:sz w:val="22"/>
          <w:szCs w:val="22"/>
        </w:rPr>
        <w:t>b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2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9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h</w:t>
      </w:r>
      <w:r>
        <w:rPr>
          <w:rFonts w:ascii="Calibri" w:eastAsia="Calibri" w:hAnsi="Calibri" w:cs="Calibri"/>
          <w:spacing w:val="-1"/>
          <w:sz w:val="22"/>
          <w:szCs w:val="22"/>
        </w:rPr>
        <w:t>il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8"/>
          <w:sz w:val="22"/>
          <w:szCs w:val="22"/>
        </w:rPr>
        <w:t>y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 xml:space="preserve">g </w:t>
      </w:r>
      <w:r>
        <w:rPr>
          <w:rFonts w:ascii="Calibri" w:eastAsia="Calibri" w:hAnsi="Calibri" w:cs="Calibri"/>
          <w:spacing w:val="-2"/>
          <w:sz w:val="22"/>
          <w:szCs w:val="22"/>
        </w:rPr>
        <w:t>b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6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 xml:space="preserve">, </w:t>
      </w:r>
      <w:r>
        <w:rPr>
          <w:rFonts w:ascii="Calibri" w:eastAsia="Calibri" w:hAnsi="Calibri" w:cs="Calibri"/>
          <w:spacing w:val="-2"/>
          <w:w w:val="101"/>
          <w:sz w:val="22"/>
          <w:szCs w:val="22"/>
        </w:rPr>
        <w:t>h</w:t>
      </w:r>
      <w:r>
        <w:rPr>
          <w:rFonts w:ascii="Calibri" w:eastAsia="Calibri" w:hAnsi="Calibri" w:cs="Calibri"/>
          <w:spacing w:val="1"/>
          <w:w w:val="101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w w:val="101"/>
          <w:sz w:val="22"/>
          <w:szCs w:val="22"/>
        </w:rPr>
        <w:t>n</w:t>
      </w:r>
      <w:r>
        <w:rPr>
          <w:rFonts w:ascii="Calibri" w:eastAsia="Calibri" w:hAnsi="Calibri" w:cs="Calibri"/>
          <w:spacing w:val="-8"/>
          <w:w w:val="101"/>
          <w:sz w:val="22"/>
          <w:szCs w:val="22"/>
        </w:rPr>
        <w:t>y</w:t>
      </w:r>
      <w:r>
        <w:rPr>
          <w:rFonts w:ascii="Calibri" w:eastAsia="Calibri" w:hAnsi="Calibri" w:cs="Calibri"/>
          <w:w w:val="101"/>
          <w:sz w:val="22"/>
          <w:szCs w:val="22"/>
        </w:rPr>
        <w:t xml:space="preserve">a </w:t>
      </w:r>
      <w:r>
        <w:rPr>
          <w:rFonts w:ascii="Calibri" w:eastAsia="Calibri" w:hAnsi="Calibri" w:cs="Calibri"/>
          <w:spacing w:val="1"/>
          <w:sz w:val="22"/>
          <w:szCs w:val="22"/>
        </w:rPr>
        <w:t>ma</w:t>
      </w:r>
      <w:r>
        <w:rPr>
          <w:rFonts w:ascii="Calibri" w:eastAsia="Calibri" w:hAnsi="Calibri" w:cs="Calibri"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spacing w:val="-8"/>
          <w:sz w:val="22"/>
          <w:szCs w:val="22"/>
        </w:rPr>
        <w:t>y</w:t>
      </w:r>
      <w:r>
        <w:rPr>
          <w:rFonts w:ascii="Calibri" w:eastAsia="Calibri" w:hAnsi="Calibri" w:cs="Calibri"/>
          <w:spacing w:val="1"/>
          <w:sz w:val="22"/>
          <w:szCs w:val="22"/>
        </w:rPr>
        <w:t>ara</w:t>
      </w:r>
      <w:r>
        <w:rPr>
          <w:rFonts w:ascii="Calibri" w:eastAsia="Calibri" w:hAnsi="Calibri" w:cs="Calibri"/>
          <w:spacing w:val="-8"/>
          <w:sz w:val="22"/>
          <w:szCs w:val="22"/>
        </w:rPr>
        <w:t>k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9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3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5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8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3"/>
          <w:sz w:val="22"/>
          <w:szCs w:val="22"/>
        </w:rPr>
        <w:t>j</w:t>
      </w:r>
      <w:r>
        <w:rPr>
          <w:rFonts w:ascii="Calibri" w:eastAsia="Calibri" w:hAnsi="Calibri" w:cs="Calibri"/>
          <w:sz w:val="22"/>
          <w:szCs w:val="22"/>
        </w:rPr>
        <w:t>a y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w w:val="101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w w:val="101"/>
          <w:sz w:val="22"/>
          <w:szCs w:val="22"/>
        </w:rPr>
        <w:t>a</w:t>
      </w:r>
      <w:r>
        <w:rPr>
          <w:rFonts w:ascii="Calibri" w:eastAsia="Calibri" w:hAnsi="Calibri" w:cs="Calibri"/>
          <w:spacing w:val="-9"/>
          <w:w w:val="101"/>
          <w:sz w:val="22"/>
          <w:szCs w:val="22"/>
        </w:rPr>
        <w:t>h</w:t>
      </w:r>
      <w:r>
        <w:rPr>
          <w:rFonts w:ascii="Calibri" w:eastAsia="Calibri" w:hAnsi="Calibri" w:cs="Calibri"/>
          <w:w w:val="101"/>
          <w:sz w:val="22"/>
          <w:szCs w:val="22"/>
        </w:rPr>
        <w:t xml:space="preserve">u </w:t>
      </w:r>
      <w:r>
        <w:rPr>
          <w:rFonts w:ascii="Calibri" w:eastAsia="Calibri" w:hAnsi="Calibri" w:cs="Calibri"/>
          <w:spacing w:val="-2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spacing w:val="-3"/>
          <w:sz w:val="22"/>
          <w:szCs w:val="22"/>
        </w:rPr>
        <w:t>o</w:t>
      </w:r>
      <w:r>
        <w:rPr>
          <w:rFonts w:ascii="Calibri" w:eastAsia="Calibri" w:hAnsi="Calibri" w:cs="Calibri"/>
          <w:spacing w:val="-2"/>
          <w:sz w:val="22"/>
          <w:szCs w:val="22"/>
        </w:rPr>
        <w:t>du</w:t>
      </w:r>
      <w:r>
        <w:rPr>
          <w:rFonts w:ascii="Calibri" w:eastAsia="Calibri" w:hAnsi="Calibri" w:cs="Calibri"/>
          <w:sz w:val="22"/>
          <w:szCs w:val="22"/>
        </w:rPr>
        <w:t>k</w:t>
      </w:r>
      <w:r>
        <w:rPr>
          <w:rFonts w:ascii="Calibri" w:eastAsia="Calibri" w:hAnsi="Calibri" w:cs="Calibri"/>
          <w:spacing w:val="5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ki</w:t>
      </w:r>
      <w:r>
        <w:rPr>
          <w:rFonts w:ascii="Calibri" w:eastAsia="Calibri" w:hAnsi="Calibri" w:cs="Calibri"/>
          <w:spacing w:val="-3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del w:id="217" w:author="Deni Septiadi Azzub" w:date="2018-03-01T21:48:00Z">
        <w:r w:rsidDel="00C11788">
          <w:rPr>
            <w:rFonts w:ascii="Calibri" w:eastAsia="Calibri" w:hAnsi="Calibri" w:cs="Calibri"/>
            <w:sz w:val="22"/>
            <w:szCs w:val="22"/>
          </w:rPr>
          <w:delText>,</w:delText>
        </w:r>
      </w:del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 xml:space="preserve">n </w:t>
      </w:r>
      <w:r>
        <w:rPr>
          <w:rFonts w:ascii="Calibri" w:eastAsia="Calibri" w:hAnsi="Calibri" w:cs="Calibri"/>
          <w:spacing w:val="-1"/>
          <w:sz w:val="22"/>
          <w:szCs w:val="22"/>
        </w:rPr>
        <w:t>ki</w:t>
      </w:r>
      <w:r>
        <w:rPr>
          <w:rFonts w:ascii="Calibri" w:eastAsia="Calibri" w:hAnsi="Calibri" w:cs="Calibri"/>
          <w:spacing w:val="-3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b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pacing w:val="-3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2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8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w w:val="101"/>
          <w:sz w:val="22"/>
          <w:szCs w:val="22"/>
        </w:rPr>
        <w:t>un</w:t>
      </w:r>
      <w:r>
        <w:rPr>
          <w:rFonts w:ascii="Calibri" w:eastAsia="Calibri" w:hAnsi="Calibri" w:cs="Calibri"/>
          <w:spacing w:val="-3"/>
          <w:w w:val="101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w w:val="101"/>
          <w:sz w:val="22"/>
          <w:szCs w:val="22"/>
        </w:rPr>
        <w:t>u</w:t>
      </w:r>
      <w:r>
        <w:rPr>
          <w:rFonts w:ascii="Calibri" w:eastAsia="Calibri" w:hAnsi="Calibri" w:cs="Calibri"/>
          <w:w w:val="101"/>
          <w:sz w:val="22"/>
          <w:szCs w:val="22"/>
        </w:rPr>
        <w:t xml:space="preserve">k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sz w:val="22"/>
          <w:szCs w:val="22"/>
        </w:rPr>
        <w:t>ar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k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p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9"/>
          <w:sz w:val="22"/>
          <w:szCs w:val="22"/>
        </w:rPr>
        <w:t>n</w:t>
      </w:r>
      <w:r>
        <w:rPr>
          <w:rFonts w:ascii="Calibri" w:eastAsia="Calibri" w:hAnsi="Calibri" w:cs="Calibri"/>
          <w:spacing w:val="3"/>
          <w:sz w:val="22"/>
          <w:szCs w:val="22"/>
        </w:rPr>
        <w:t>g</w:t>
      </w:r>
      <w:r>
        <w:rPr>
          <w:rFonts w:ascii="Calibri" w:eastAsia="Calibri" w:hAnsi="Calibri" w:cs="Calibri"/>
          <w:spacing w:val="-4"/>
          <w:sz w:val="22"/>
          <w:szCs w:val="22"/>
        </w:rPr>
        <w:t>g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ar</w:t>
      </w:r>
      <w:r>
        <w:rPr>
          <w:rFonts w:ascii="Calibri" w:eastAsia="Calibri" w:hAnsi="Calibri" w:cs="Calibri"/>
          <w:sz w:val="22"/>
          <w:szCs w:val="22"/>
        </w:rPr>
        <w:t xml:space="preserve">i </w:t>
      </w:r>
      <w:r>
        <w:rPr>
          <w:rFonts w:ascii="Calibri" w:eastAsia="Calibri" w:hAnsi="Calibri" w:cs="Calibri"/>
          <w:spacing w:val="-1"/>
          <w:sz w:val="22"/>
          <w:szCs w:val="22"/>
        </w:rPr>
        <w:t>k</w:t>
      </w:r>
      <w:r>
        <w:rPr>
          <w:rFonts w:ascii="Calibri" w:eastAsia="Calibri" w:hAnsi="Calibri" w:cs="Calibri"/>
          <w:spacing w:val="-10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2"/>
          <w:sz w:val="22"/>
          <w:szCs w:val="22"/>
        </w:rPr>
        <w:t>p</w:t>
      </w:r>
      <w:r>
        <w:rPr>
          <w:rFonts w:ascii="Calibri" w:eastAsia="Calibri" w:hAnsi="Calibri" w:cs="Calibri"/>
          <w:spacing w:val="-3"/>
          <w:sz w:val="22"/>
          <w:szCs w:val="22"/>
        </w:rPr>
        <w:t>et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pacing w:val="-3"/>
          <w:sz w:val="22"/>
          <w:szCs w:val="22"/>
        </w:rPr>
        <w:t>to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9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w w:val="101"/>
          <w:sz w:val="22"/>
          <w:szCs w:val="22"/>
        </w:rPr>
        <w:t>ki</w:t>
      </w:r>
      <w:r>
        <w:rPr>
          <w:rFonts w:ascii="Calibri" w:eastAsia="Calibri" w:hAnsi="Calibri" w:cs="Calibri"/>
          <w:spacing w:val="-3"/>
          <w:w w:val="101"/>
          <w:sz w:val="22"/>
          <w:szCs w:val="22"/>
        </w:rPr>
        <w:t>t</w:t>
      </w:r>
      <w:r>
        <w:rPr>
          <w:rFonts w:ascii="Calibri" w:eastAsia="Calibri" w:hAnsi="Calibri" w:cs="Calibri"/>
          <w:w w:val="101"/>
          <w:sz w:val="22"/>
          <w:szCs w:val="22"/>
        </w:rPr>
        <w:t xml:space="preserve">a </w:t>
      </w:r>
      <w:r>
        <w:rPr>
          <w:rFonts w:ascii="Calibri" w:eastAsia="Calibri" w:hAnsi="Calibri" w:cs="Calibri"/>
          <w:spacing w:val="-2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m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 w:rsidRPr="00C11788">
        <w:rPr>
          <w:rFonts w:ascii="Calibri" w:eastAsia="Calibri" w:hAnsi="Calibri" w:cs="Calibri"/>
          <w:i/>
          <w:spacing w:val="-3"/>
          <w:sz w:val="22"/>
          <w:szCs w:val="22"/>
          <w:rPrChange w:id="218" w:author="Deni Septiadi Azzub" w:date="2018-03-01T21:48:00Z">
            <w:rPr>
              <w:rFonts w:ascii="Calibri" w:eastAsia="Calibri" w:hAnsi="Calibri" w:cs="Calibri"/>
              <w:spacing w:val="-3"/>
              <w:sz w:val="22"/>
              <w:szCs w:val="22"/>
            </w:rPr>
          </w:rPrChange>
        </w:rPr>
        <w:t>e</w:t>
      </w:r>
      <w:r w:rsidRPr="00C11788">
        <w:rPr>
          <w:rFonts w:ascii="Calibri" w:eastAsia="Calibri" w:hAnsi="Calibri" w:cs="Calibri"/>
          <w:i/>
          <w:sz w:val="22"/>
          <w:szCs w:val="22"/>
          <w:rPrChange w:id="219" w:author="Deni Septiadi Azzub" w:date="2018-03-01T21:48:00Z">
            <w:rPr>
              <w:rFonts w:ascii="Calibri" w:eastAsia="Calibri" w:hAnsi="Calibri" w:cs="Calibri"/>
              <w:sz w:val="22"/>
              <w:szCs w:val="22"/>
            </w:rPr>
          </w:rPrChange>
        </w:rPr>
        <w:t>v</w:t>
      </w:r>
      <w:r w:rsidRPr="00C11788">
        <w:rPr>
          <w:rFonts w:ascii="Calibri" w:eastAsia="Calibri" w:hAnsi="Calibri" w:cs="Calibri"/>
          <w:i/>
          <w:spacing w:val="-3"/>
          <w:sz w:val="22"/>
          <w:szCs w:val="22"/>
          <w:rPrChange w:id="220" w:author="Deni Septiadi Azzub" w:date="2018-03-01T21:48:00Z">
            <w:rPr>
              <w:rFonts w:ascii="Calibri" w:eastAsia="Calibri" w:hAnsi="Calibri" w:cs="Calibri"/>
              <w:spacing w:val="-3"/>
              <w:sz w:val="22"/>
              <w:szCs w:val="22"/>
            </w:rPr>
          </w:rPrChange>
        </w:rPr>
        <w:t>e</w:t>
      </w:r>
      <w:r w:rsidRPr="00C11788">
        <w:rPr>
          <w:rFonts w:ascii="Calibri" w:eastAsia="Calibri" w:hAnsi="Calibri" w:cs="Calibri"/>
          <w:i/>
          <w:spacing w:val="-2"/>
          <w:sz w:val="22"/>
          <w:szCs w:val="22"/>
          <w:rPrChange w:id="221" w:author="Deni Septiadi Azzub" w:date="2018-03-01T21:48:00Z">
            <w:rPr>
              <w:rFonts w:ascii="Calibri" w:eastAsia="Calibri" w:hAnsi="Calibri" w:cs="Calibri"/>
              <w:spacing w:val="-2"/>
              <w:sz w:val="22"/>
              <w:szCs w:val="22"/>
            </w:rPr>
          </w:rPrChange>
        </w:rPr>
        <w:t>n</w:t>
      </w:r>
      <w:r w:rsidRPr="00C11788">
        <w:rPr>
          <w:rFonts w:ascii="Calibri" w:eastAsia="Calibri" w:hAnsi="Calibri" w:cs="Calibri"/>
          <w:i/>
          <w:sz w:val="22"/>
          <w:szCs w:val="22"/>
          <w:rPrChange w:id="222" w:author="Deni Septiadi Azzub" w:date="2018-03-01T21:48:00Z">
            <w:rPr>
              <w:rFonts w:ascii="Calibri" w:eastAsia="Calibri" w:hAnsi="Calibri" w:cs="Calibri"/>
              <w:sz w:val="22"/>
              <w:szCs w:val="22"/>
            </w:rPr>
          </w:rPrChange>
        </w:rPr>
        <w:t>t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te</w:t>
      </w:r>
      <w:r>
        <w:rPr>
          <w:rFonts w:ascii="Calibri" w:eastAsia="Calibri" w:hAnsi="Calibri" w:cs="Calibri"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bu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h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pacing w:val="-2"/>
          <w:sz w:val="22"/>
          <w:szCs w:val="22"/>
        </w:rPr>
        <w:t>n</w:t>
      </w:r>
      <w:r>
        <w:rPr>
          <w:rFonts w:ascii="Calibri" w:eastAsia="Calibri" w:hAnsi="Calibri" w:cs="Calibri"/>
          <w:spacing w:val="3"/>
          <w:sz w:val="22"/>
          <w:szCs w:val="22"/>
        </w:rPr>
        <w:t>gg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6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w w:val="101"/>
          <w:sz w:val="22"/>
          <w:szCs w:val="22"/>
        </w:rPr>
        <w:t>m</w:t>
      </w:r>
      <w:r>
        <w:rPr>
          <w:rFonts w:ascii="Calibri" w:eastAsia="Calibri" w:hAnsi="Calibri" w:cs="Calibri"/>
          <w:spacing w:val="-3"/>
          <w:w w:val="101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w w:val="101"/>
          <w:sz w:val="22"/>
          <w:szCs w:val="22"/>
        </w:rPr>
        <w:t>n</w:t>
      </w:r>
      <w:r>
        <w:rPr>
          <w:rFonts w:ascii="Calibri" w:eastAsia="Calibri" w:hAnsi="Calibri" w:cs="Calibri"/>
          <w:spacing w:val="-3"/>
          <w:w w:val="101"/>
          <w:sz w:val="22"/>
          <w:szCs w:val="22"/>
        </w:rPr>
        <w:t>j</w:t>
      </w:r>
      <w:r>
        <w:rPr>
          <w:rFonts w:ascii="Calibri" w:eastAsia="Calibri" w:hAnsi="Calibri" w:cs="Calibri"/>
          <w:spacing w:val="1"/>
          <w:w w:val="101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w w:val="101"/>
          <w:sz w:val="22"/>
          <w:szCs w:val="22"/>
        </w:rPr>
        <w:t>d</w:t>
      </w:r>
      <w:r>
        <w:rPr>
          <w:rFonts w:ascii="Calibri" w:eastAsia="Calibri" w:hAnsi="Calibri" w:cs="Calibri"/>
          <w:w w:val="101"/>
          <w:sz w:val="22"/>
          <w:szCs w:val="22"/>
        </w:rPr>
        <w:t xml:space="preserve">i </w:t>
      </w:r>
      <w:r>
        <w:rPr>
          <w:rFonts w:ascii="Calibri" w:eastAsia="Calibri" w:hAnsi="Calibri" w:cs="Calibri"/>
          <w:spacing w:val="-2"/>
          <w:sz w:val="22"/>
          <w:szCs w:val="22"/>
        </w:rPr>
        <w:t>b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b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n</w:t>
      </w:r>
      <w:ins w:id="223" w:author="Deni Septiadi Azzub" w:date="2018-03-01T21:49:00Z">
        <w:r w:rsidR="00C11788">
          <w:rPr>
            <w:rFonts w:ascii="Calibri" w:eastAsia="Calibri" w:hAnsi="Calibri" w:cs="Calibri"/>
            <w:sz w:val="22"/>
            <w:szCs w:val="22"/>
            <w:lang w:val="id-ID"/>
          </w:rPr>
          <w:t xml:space="preserve"> yang</w:t>
        </w:r>
      </w:ins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b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b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3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 xml:space="preserve">i </w:t>
      </w:r>
      <w:r>
        <w:rPr>
          <w:rFonts w:ascii="Calibri" w:eastAsia="Calibri" w:hAnsi="Calibri" w:cs="Calibri"/>
          <w:spacing w:val="-2"/>
          <w:sz w:val="22"/>
          <w:szCs w:val="22"/>
        </w:rPr>
        <w:t>p</w:t>
      </w:r>
      <w:r>
        <w:rPr>
          <w:rFonts w:ascii="Calibri" w:eastAsia="Calibri" w:hAnsi="Calibri" w:cs="Calibri"/>
          <w:spacing w:val="-10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spacing w:val="-2"/>
          <w:sz w:val="22"/>
          <w:szCs w:val="22"/>
        </w:rPr>
        <w:t>u</w:t>
      </w:r>
      <w:r>
        <w:rPr>
          <w:rFonts w:ascii="Calibri" w:eastAsia="Calibri" w:hAnsi="Calibri" w:cs="Calibri"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h</w:t>
      </w:r>
      <w:r>
        <w:rPr>
          <w:rFonts w:ascii="Calibri" w:eastAsia="Calibri" w:hAnsi="Calibri" w:cs="Calibri"/>
          <w:spacing w:val="-6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5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w w:val="101"/>
          <w:sz w:val="22"/>
          <w:szCs w:val="22"/>
        </w:rPr>
        <w:t>un</w:t>
      </w:r>
      <w:r>
        <w:rPr>
          <w:rFonts w:ascii="Calibri" w:eastAsia="Calibri" w:hAnsi="Calibri" w:cs="Calibri"/>
          <w:spacing w:val="-3"/>
          <w:w w:val="101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w w:val="101"/>
          <w:sz w:val="22"/>
          <w:szCs w:val="22"/>
        </w:rPr>
        <w:t>u</w:t>
      </w:r>
      <w:r>
        <w:rPr>
          <w:rFonts w:ascii="Calibri" w:eastAsia="Calibri" w:hAnsi="Calibri" w:cs="Calibri"/>
          <w:w w:val="101"/>
          <w:sz w:val="22"/>
          <w:szCs w:val="22"/>
        </w:rPr>
        <w:t xml:space="preserve">k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2"/>
          <w:sz w:val="22"/>
          <w:szCs w:val="22"/>
        </w:rPr>
        <w:t>b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pacing w:val="-8"/>
          <w:sz w:val="22"/>
          <w:szCs w:val="22"/>
        </w:rPr>
        <w:t>k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n</w:t>
      </w:r>
      <w:del w:id="224" w:author="Deni Septiadi Azzub" w:date="2018-03-01T21:49:00Z">
        <w:r w:rsidDel="00F651A7">
          <w:rPr>
            <w:rFonts w:ascii="Calibri" w:eastAsia="Calibri" w:hAnsi="Calibri" w:cs="Calibri"/>
            <w:sz w:val="22"/>
            <w:szCs w:val="22"/>
          </w:rPr>
          <w:delText xml:space="preserve"> </w:delText>
        </w:r>
      </w:del>
      <w:r>
        <w:rPr>
          <w:rFonts w:ascii="Calibri" w:eastAsia="Calibri" w:hAnsi="Calibri" w:cs="Calibri"/>
          <w:sz w:val="22"/>
          <w:szCs w:val="22"/>
        </w:rPr>
        <w:t xml:space="preserve"> </w:t>
      </w:r>
      <w:del w:id="225" w:author="Deni Septiadi Azzub" w:date="2018-03-01T21:49:00Z">
        <w:r w:rsidDel="00F651A7">
          <w:rPr>
            <w:rFonts w:ascii="Calibri" w:eastAsia="Calibri" w:hAnsi="Calibri" w:cs="Calibri"/>
            <w:spacing w:val="7"/>
            <w:sz w:val="22"/>
            <w:szCs w:val="22"/>
          </w:rPr>
          <w:delText xml:space="preserve"> </w:delText>
        </w:r>
      </w:del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b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 xml:space="preserve">h </w:t>
      </w:r>
      <w:del w:id="226" w:author="Deni Septiadi Azzub" w:date="2018-03-01T21:49:00Z">
        <w:r w:rsidDel="00F651A7">
          <w:rPr>
            <w:rFonts w:ascii="Calibri" w:eastAsia="Calibri" w:hAnsi="Calibri" w:cs="Calibri"/>
            <w:sz w:val="22"/>
            <w:szCs w:val="22"/>
          </w:rPr>
          <w:delText xml:space="preserve">  </w:delText>
        </w:r>
      </w:del>
      <w:r>
        <w:rPr>
          <w:rFonts w:ascii="Calibri" w:eastAsia="Calibri" w:hAnsi="Calibri" w:cs="Calibri"/>
          <w:spacing w:val="-2"/>
          <w:sz w:val="22"/>
          <w:szCs w:val="22"/>
        </w:rPr>
        <w:t>b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n</w:t>
      </w:r>
      <w:r>
        <w:rPr>
          <w:rFonts w:ascii="Calibri" w:eastAsia="Calibri" w:hAnsi="Calibri" w:cs="Calibri"/>
          <w:spacing w:val="-8"/>
          <w:sz w:val="22"/>
          <w:szCs w:val="22"/>
        </w:rPr>
        <w:t>y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 xml:space="preserve">k  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spacing w:val="-10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 xml:space="preserve">o </w:t>
      </w:r>
      <w:del w:id="227" w:author="Deni Septiadi Azzub" w:date="2018-03-01T21:49:00Z">
        <w:r w:rsidDel="00F651A7">
          <w:rPr>
            <w:rFonts w:ascii="Calibri" w:eastAsia="Calibri" w:hAnsi="Calibri" w:cs="Calibri"/>
            <w:sz w:val="22"/>
            <w:szCs w:val="22"/>
          </w:rPr>
          <w:delText xml:space="preserve"> </w:delText>
        </w:r>
        <w:r w:rsidDel="00F651A7">
          <w:rPr>
            <w:rFonts w:ascii="Calibri" w:eastAsia="Calibri" w:hAnsi="Calibri" w:cs="Calibri"/>
            <w:spacing w:val="2"/>
            <w:sz w:val="22"/>
            <w:szCs w:val="22"/>
          </w:rPr>
          <w:delText xml:space="preserve"> </w:delText>
        </w:r>
      </w:del>
      <w:r>
        <w:rPr>
          <w:rFonts w:ascii="Calibri" w:eastAsia="Calibri" w:hAnsi="Calibri" w:cs="Calibri"/>
          <w:spacing w:val="-2"/>
          <w:w w:val="101"/>
          <w:sz w:val="22"/>
          <w:szCs w:val="22"/>
        </w:rPr>
        <w:t>d</w:t>
      </w:r>
      <w:r>
        <w:rPr>
          <w:rFonts w:ascii="Calibri" w:eastAsia="Calibri" w:hAnsi="Calibri" w:cs="Calibri"/>
          <w:spacing w:val="-6"/>
          <w:w w:val="101"/>
          <w:sz w:val="22"/>
          <w:szCs w:val="22"/>
        </w:rPr>
        <w:t>a</w:t>
      </w:r>
      <w:r>
        <w:rPr>
          <w:rFonts w:ascii="Calibri" w:eastAsia="Calibri" w:hAnsi="Calibri" w:cs="Calibri"/>
          <w:w w:val="101"/>
          <w:sz w:val="22"/>
          <w:szCs w:val="22"/>
        </w:rPr>
        <w:t xml:space="preserve">n </w:t>
      </w:r>
      <w:r>
        <w:rPr>
          <w:rFonts w:ascii="Calibri" w:eastAsia="Calibri" w:hAnsi="Calibri" w:cs="Calibri"/>
          <w:spacing w:val="-2"/>
          <w:sz w:val="22"/>
          <w:szCs w:val="22"/>
        </w:rPr>
        <w:t>h</w:t>
      </w:r>
      <w:r>
        <w:rPr>
          <w:rFonts w:ascii="Calibri" w:eastAsia="Calibri" w:hAnsi="Calibri" w:cs="Calibri"/>
          <w:spacing w:val="1"/>
          <w:sz w:val="22"/>
          <w:szCs w:val="22"/>
        </w:rPr>
        <w:t>ar</w:t>
      </w:r>
      <w:r>
        <w:rPr>
          <w:rFonts w:ascii="Calibri" w:eastAsia="Calibri" w:hAnsi="Calibri" w:cs="Calibri"/>
          <w:spacing w:val="-4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7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ya</w:t>
      </w:r>
      <w:r>
        <w:rPr>
          <w:rFonts w:ascii="Calibri" w:eastAsia="Calibri" w:hAnsi="Calibri" w:cs="Calibri"/>
          <w:spacing w:val="-9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7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9"/>
          <w:sz w:val="22"/>
          <w:szCs w:val="22"/>
        </w:rPr>
        <w:t>u</w:t>
      </w:r>
      <w:r>
        <w:rPr>
          <w:rFonts w:ascii="Calibri" w:eastAsia="Calibri" w:hAnsi="Calibri" w:cs="Calibri"/>
          <w:spacing w:val="1"/>
          <w:sz w:val="22"/>
          <w:szCs w:val="22"/>
        </w:rPr>
        <w:t>ra</w:t>
      </w:r>
      <w:r>
        <w:rPr>
          <w:rFonts w:ascii="Calibri" w:eastAsia="Calibri" w:hAnsi="Calibri" w:cs="Calibri"/>
          <w:sz w:val="22"/>
          <w:szCs w:val="22"/>
        </w:rPr>
        <w:t>h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w w:val="101"/>
          <w:sz w:val="22"/>
          <w:szCs w:val="22"/>
        </w:rPr>
        <w:t>m</w:t>
      </w:r>
      <w:r>
        <w:rPr>
          <w:rFonts w:ascii="Calibri" w:eastAsia="Calibri" w:hAnsi="Calibri" w:cs="Calibri"/>
          <w:spacing w:val="-2"/>
          <w:w w:val="101"/>
          <w:sz w:val="22"/>
          <w:szCs w:val="22"/>
        </w:rPr>
        <w:t>un</w:t>
      </w:r>
      <w:r>
        <w:rPr>
          <w:rFonts w:ascii="Calibri" w:eastAsia="Calibri" w:hAnsi="Calibri" w:cs="Calibri"/>
          <w:spacing w:val="3"/>
          <w:w w:val="101"/>
          <w:sz w:val="22"/>
          <w:szCs w:val="22"/>
        </w:rPr>
        <w:t>g</w:t>
      </w:r>
      <w:r>
        <w:rPr>
          <w:rFonts w:ascii="Calibri" w:eastAsia="Calibri" w:hAnsi="Calibri" w:cs="Calibri"/>
          <w:spacing w:val="-1"/>
          <w:w w:val="101"/>
          <w:sz w:val="22"/>
          <w:szCs w:val="22"/>
        </w:rPr>
        <w:t>ki</w:t>
      </w:r>
      <w:r>
        <w:rPr>
          <w:rFonts w:ascii="Calibri" w:eastAsia="Calibri" w:hAnsi="Calibri" w:cs="Calibri"/>
          <w:spacing w:val="-9"/>
          <w:w w:val="101"/>
          <w:sz w:val="22"/>
          <w:szCs w:val="22"/>
        </w:rPr>
        <w:t>n</w:t>
      </w:r>
      <w:r>
        <w:rPr>
          <w:rFonts w:ascii="Calibri" w:eastAsia="Calibri" w:hAnsi="Calibri" w:cs="Calibri"/>
          <w:w w:val="101"/>
          <w:sz w:val="22"/>
          <w:szCs w:val="22"/>
        </w:rPr>
        <w:t>.</w:t>
      </w:r>
    </w:p>
    <w:p w:rsidR="00143462" w:rsidRDefault="009D580B">
      <w:pPr>
        <w:spacing w:before="51"/>
        <w:ind w:right="3288"/>
        <w:jc w:val="both"/>
        <w:rPr>
          <w:rFonts w:ascii="Calibri" w:eastAsia="Calibri" w:hAnsi="Calibri" w:cs="Calibri"/>
          <w:sz w:val="22"/>
          <w:szCs w:val="22"/>
        </w:rPr>
      </w:pPr>
      <w:r>
        <w:br w:type="column"/>
      </w:r>
      <w:r>
        <w:rPr>
          <w:rFonts w:ascii="Calibri" w:eastAsia="Calibri" w:hAnsi="Calibri" w:cs="Calibri"/>
          <w:spacing w:val="2"/>
          <w:sz w:val="22"/>
          <w:szCs w:val="22"/>
        </w:rPr>
        <w:t>2</w:t>
      </w:r>
      <w:r>
        <w:rPr>
          <w:rFonts w:ascii="Calibri" w:eastAsia="Calibri" w:hAnsi="Calibri" w:cs="Calibri"/>
          <w:sz w:val="22"/>
          <w:szCs w:val="22"/>
        </w:rPr>
        <w:t>.</w:t>
      </w:r>
      <w:del w:id="228" w:author="Deni Septiadi Azzub" w:date="2018-03-01T21:50:00Z">
        <w:r w:rsidDel="003467E0">
          <w:rPr>
            <w:rFonts w:ascii="Calibri" w:eastAsia="Calibri" w:hAnsi="Calibri" w:cs="Calibri"/>
            <w:sz w:val="22"/>
            <w:szCs w:val="22"/>
          </w:rPr>
          <w:delText xml:space="preserve"> </w:delText>
        </w:r>
        <w:r w:rsidDel="007673DB">
          <w:rPr>
            <w:rFonts w:ascii="Calibri" w:eastAsia="Calibri" w:hAnsi="Calibri" w:cs="Calibri"/>
            <w:sz w:val="22"/>
            <w:szCs w:val="22"/>
          </w:rPr>
          <w:delText xml:space="preserve">   </w:delText>
        </w:r>
        <w:r w:rsidDel="007673DB">
          <w:rPr>
            <w:rFonts w:ascii="Calibri" w:eastAsia="Calibri" w:hAnsi="Calibri" w:cs="Calibri"/>
            <w:spacing w:val="35"/>
            <w:sz w:val="22"/>
            <w:szCs w:val="22"/>
          </w:rPr>
          <w:delText xml:space="preserve"> </w:delText>
        </w:r>
      </w:del>
      <w:r>
        <w:rPr>
          <w:rFonts w:ascii="Calibri" w:eastAsia="Calibri" w:hAnsi="Calibri" w:cs="Calibri"/>
          <w:spacing w:val="1"/>
          <w:w w:val="101"/>
          <w:sz w:val="22"/>
          <w:szCs w:val="22"/>
        </w:rPr>
        <w:t>Br</w:t>
      </w:r>
      <w:r>
        <w:rPr>
          <w:rFonts w:ascii="Calibri" w:eastAsia="Calibri" w:hAnsi="Calibri" w:cs="Calibri"/>
          <w:spacing w:val="-3"/>
          <w:w w:val="10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w w:val="101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w w:val="101"/>
          <w:sz w:val="22"/>
          <w:szCs w:val="22"/>
        </w:rPr>
        <w:t>u</w:t>
      </w:r>
      <w:r>
        <w:rPr>
          <w:rFonts w:ascii="Calibri" w:eastAsia="Calibri" w:hAnsi="Calibri" w:cs="Calibri"/>
          <w:w w:val="101"/>
          <w:sz w:val="22"/>
          <w:szCs w:val="22"/>
        </w:rPr>
        <w:t>r</w:t>
      </w:r>
    </w:p>
    <w:p w:rsidR="00143462" w:rsidRDefault="00143462">
      <w:pPr>
        <w:spacing w:before="5" w:line="120" w:lineRule="exact"/>
        <w:rPr>
          <w:sz w:val="13"/>
          <w:szCs w:val="13"/>
        </w:rPr>
      </w:pPr>
    </w:p>
    <w:p w:rsidR="00143462" w:rsidRDefault="009D580B">
      <w:pPr>
        <w:spacing w:line="360" w:lineRule="auto"/>
        <w:ind w:left="454" w:right="66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B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b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ra</w:t>
      </w:r>
      <w:r>
        <w:rPr>
          <w:rFonts w:ascii="Calibri" w:eastAsia="Calibri" w:hAnsi="Calibri" w:cs="Calibri"/>
          <w:spacing w:val="-2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 xml:space="preserve">a </w:t>
      </w:r>
      <w:del w:id="229" w:author="Deni Septiadi Azzub" w:date="2018-03-01T21:51:00Z">
        <w:r w:rsidDel="003467E0">
          <w:rPr>
            <w:rFonts w:ascii="Calibri" w:eastAsia="Calibri" w:hAnsi="Calibri" w:cs="Calibri"/>
            <w:spacing w:val="6"/>
            <w:sz w:val="22"/>
            <w:szCs w:val="22"/>
          </w:rPr>
          <w:delText xml:space="preserve"> </w:delText>
        </w:r>
      </w:del>
      <w:r>
        <w:rPr>
          <w:rFonts w:ascii="Calibri" w:eastAsia="Calibri" w:hAnsi="Calibri" w:cs="Calibri"/>
          <w:spacing w:val="-3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hu</w:t>
      </w:r>
      <w:r>
        <w:rPr>
          <w:rFonts w:ascii="Calibri" w:eastAsia="Calibri" w:hAnsi="Calibri" w:cs="Calibri"/>
          <w:sz w:val="22"/>
          <w:szCs w:val="22"/>
        </w:rPr>
        <w:t xml:space="preserve">n  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pacing w:val="-2"/>
          <w:sz w:val="22"/>
          <w:szCs w:val="22"/>
        </w:rPr>
        <w:t>n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 xml:space="preserve">,  </w:t>
      </w:r>
      <w:r>
        <w:rPr>
          <w:rFonts w:ascii="Calibri" w:eastAsia="Calibri" w:hAnsi="Calibri" w:cs="Calibri"/>
          <w:spacing w:val="-1"/>
          <w:sz w:val="22"/>
          <w:szCs w:val="22"/>
        </w:rPr>
        <w:t>ki</w:t>
      </w:r>
      <w:r>
        <w:rPr>
          <w:rFonts w:ascii="Calibri" w:eastAsia="Calibri" w:hAnsi="Calibri" w:cs="Calibri"/>
          <w:spacing w:val="-3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 xml:space="preserve">a 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w w:val="101"/>
          <w:sz w:val="22"/>
          <w:szCs w:val="22"/>
        </w:rPr>
        <w:t>j</w:t>
      </w:r>
      <w:r>
        <w:rPr>
          <w:rFonts w:ascii="Calibri" w:eastAsia="Calibri" w:hAnsi="Calibri" w:cs="Calibri"/>
          <w:spacing w:val="-2"/>
          <w:w w:val="101"/>
          <w:sz w:val="22"/>
          <w:szCs w:val="22"/>
        </w:rPr>
        <w:t>u</w:t>
      </w:r>
      <w:r>
        <w:rPr>
          <w:rFonts w:ascii="Calibri" w:eastAsia="Calibri" w:hAnsi="Calibri" w:cs="Calibri"/>
          <w:spacing w:val="-4"/>
          <w:w w:val="101"/>
          <w:sz w:val="22"/>
          <w:szCs w:val="22"/>
        </w:rPr>
        <w:t>g</w:t>
      </w:r>
      <w:r>
        <w:rPr>
          <w:rFonts w:ascii="Calibri" w:eastAsia="Calibri" w:hAnsi="Calibri" w:cs="Calibri"/>
          <w:w w:val="101"/>
          <w:sz w:val="22"/>
          <w:szCs w:val="22"/>
        </w:rPr>
        <w:t xml:space="preserve">a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n</w:t>
      </w:r>
      <w:r>
        <w:rPr>
          <w:rFonts w:ascii="Calibri" w:eastAsia="Calibri" w:hAnsi="Calibri" w:cs="Calibri"/>
          <w:spacing w:val="-4"/>
          <w:sz w:val="22"/>
          <w:szCs w:val="22"/>
        </w:rPr>
        <w:t>g</w:t>
      </w:r>
      <w:r>
        <w:rPr>
          <w:rFonts w:ascii="Calibri" w:eastAsia="Calibri" w:hAnsi="Calibri" w:cs="Calibri"/>
          <w:spacing w:val="3"/>
          <w:sz w:val="22"/>
          <w:szCs w:val="22"/>
        </w:rPr>
        <w:t>g</w:t>
      </w:r>
      <w:r>
        <w:rPr>
          <w:rFonts w:ascii="Calibri" w:eastAsia="Calibri" w:hAnsi="Calibri" w:cs="Calibri"/>
          <w:spacing w:val="-2"/>
          <w:sz w:val="22"/>
          <w:szCs w:val="22"/>
        </w:rPr>
        <w:t>un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k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m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d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>u</w:t>
      </w:r>
      <w:r>
        <w:rPr>
          <w:rFonts w:ascii="Calibri" w:eastAsia="Calibri" w:hAnsi="Calibri" w:cs="Calibri"/>
          <w:spacing w:val="-1"/>
          <w:sz w:val="22"/>
          <w:szCs w:val="22"/>
        </w:rPr>
        <w:t>lis</w:t>
      </w:r>
      <w:r>
        <w:rPr>
          <w:rFonts w:ascii="Calibri" w:eastAsia="Calibri" w:hAnsi="Calibri" w:cs="Calibri"/>
          <w:sz w:val="22"/>
          <w:szCs w:val="22"/>
        </w:rPr>
        <w:t>,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pacing w:val="-3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 xml:space="preserve">u </w:t>
      </w:r>
      <w:r>
        <w:rPr>
          <w:rFonts w:ascii="Calibri" w:eastAsia="Calibri" w:hAnsi="Calibri" w:cs="Calibri"/>
          <w:spacing w:val="-2"/>
          <w:w w:val="101"/>
          <w:sz w:val="22"/>
          <w:szCs w:val="22"/>
        </w:rPr>
        <w:t>b</w:t>
      </w:r>
      <w:r>
        <w:rPr>
          <w:rFonts w:ascii="Calibri" w:eastAsia="Calibri" w:hAnsi="Calibri" w:cs="Calibri"/>
          <w:spacing w:val="1"/>
          <w:w w:val="101"/>
          <w:sz w:val="22"/>
          <w:szCs w:val="22"/>
        </w:rPr>
        <w:t>r</w:t>
      </w:r>
      <w:r>
        <w:rPr>
          <w:rFonts w:ascii="Calibri" w:eastAsia="Calibri" w:hAnsi="Calibri" w:cs="Calibri"/>
          <w:spacing w:val="-3"/>
          <w:w w:val="10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w w:val="101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w w:val="101"/>
          <w:sz w:val="22"/>
          <w:szCs w:val="22"/>
        </w:rPr>
        <w:t>u</w:t>
      </w:r>
      <w:r>
        <w:rPr>
          <w:rFonts w:ascii="Calibri" w:eastAsia="Calibri" w:hAnsi="Calibri" w:cs="Calibri"/>
          <w:spacing w:val="-6"/>
          <w:w w:val="101"/>
          <w:sz w:val="22"/>
          <w:szCs w:val="22"/>
        </w:rPr>
        <w:t>r</w:t>
      </w:r>
      <w:r>
        <w:rPr>
          <w:rFonts w:ascii="Calibri" w:eastAsia="Calibri" w:hAnsi="Calibri" w:cs="Calibri"/>
          <w:w w:val="101"/>
          <w:sz w:val="22"/>
          <w:szCs w:val="22"/>
        </w:rPr>
        <w:t xml:space="preserve">. </w:t>
      </w:r>
      <w:r>
        <w:rPr>
          <w:rFonts w:ascii="Calibri" w:eastAsia="Calibri" w:hAnsi="Calibri" w:cs="Calibri"/>
          <w:spacing w:val="-1"/>
          <w:sz w:val="22"/>
          <w:szCs w:val="22"/>
        </w:rPr>
        <w:t>K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b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pacing w:val="-2"/>
          <w:sz w:val="22"/>
          <w:szCs w:val="22"/>
        </w:rPr>
        <w:t>h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1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ar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6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1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pacing w:val="-2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 xml:space="preserve">i 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h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6"/>
          <w:w w:val="101"/>
          <w:sz w:val="22"/>
          <w:szCs w:val="22"/>
        </w:rPr>
        <w:t>m</w:t>
      </w:r>
      <w:r>
        <w:rPr>
          <w:rFonts w:ascii="Calibri" w:eastAsia="Calibri" w:hAnsi="Calibri" w:cs="Calibri"/>
          <w:spacing w:val="1"/>
          <w:w w:val="101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w w:val="101"/>
          <w:sz w:val="22"/>
          <w:szCs w:val="22"/>
        </w:rPr>
        <w:t>s</w:t>
      </w:r>
      <w:r>
        <w:rPr>
          <w:rFonts w:ascii="Calibri" w:eastAsia="Calibri" w:hAnsi="Calibri" w:cs="Calibri"/>
          <w:w w:val="101"/>
          <w:sz w:val="22"/>
          <w:szCs w:val="22"/>
        </w:rPr>
        <w:t>y</w:t>
      </w:r>
      <w:r>
        <w:rPr>
          <w:rFonts w:ascii="Calibri" w:eastAsia="Calibri" w:hAnsi="Calibri" w:cs="Calibri"/>
          <w:spacing w:val="-6"/>
          <w:w w:val="101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w w:val="101"/>
          <w:sz w:val="22"/>
          <w:szCs w:val="22"/>
        </w:rPr>
        <w:t>ra</w:t>
      </w:r>
      <w:r>
        <w:rPr>
          <w:rFonts w:ascii="Calibri" w:eastAsia="Calibri" w:hAnsi="Calibri" w:cs="Calibri"/>
          <w:spacing w:val="-8"/>
          <w:w w:val="101"/>
          <w:sz w:val="22"/>
          <w:szCs w:val="22"/>
        </w:rPr>
        <w:t>k</w:t>
      </w:r>
      <w:r>
        <w:rPr>
          <w:rFonts w:ascii="Calibri" w:eastAsia="Calibri" w:hAnsi="Calibri" w:cs="Calibri"/>
          <w:spacing w:val="1"/>
          <w:w w:val="101"/>
          <w:sz w:val="22"/>
          <w:szCs w:val="22"/>
        </w:rPr>
        <w:t>a</w:t>
      </w:r>
      <w:r>
        <w:rPr>
          <w:rFonts w:ascii="Calibri" w:eastAsia="Calibri" w:hAnsi="Calibri" w:cs="Calibri"/>
          <w:w w:val="101"/>
          <w:sz w:val="22"/>
          <w:szCs w:val="22"/>
        </w:rPr>
        <w:t xml:space="preserve">t </w:t>
      </w:r>
      <w:r>
        <w:rPr>
          <w:rFonts w:ascii="Calibri" w:eastAsia="Calibri" w:hAnsi="Calibri" w:cs="Calibri"/>
          <w:spacing w:val="-2"/>
          <w:sz w:val="22"/>
          <w:szCs w:val="22"/>
        </w:rPr>
        <w:t>b</w:t>
      </w:r>
      <w:r>
        <w:rPr>
          <w:rFonts w:ascii="Calibri" w:eastAsia="Calibri" w:hAnsi="Calibri" w:cs="Calibri"/>
          <w:spacing w:val="-1"/>
          <w:sz w:val="22"/>
          <w:szCs w:val="22"/>
        </w:rPr>
        <w:t>is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9"/>
          <w:sz w:val="22"/>
          <w:szCs w:val="22"/>
        </w:rPr>
        <w:t xml:space="preserve"> </w:t>
      </w:r>
      <w:ins w:id="230" w:author="Deni Septiadi Azzub" w:date="2018-03-01T21:51:00Z">
        <w:r w:rsidR="00A3120B">
          <w:rPr>
            <w:rFonts w:ascii="Calibri" w:eastAsia="Calibri" w:hAnsi="Calibri" w:cs="Calibri"/>
            <w:spacing w:val="9"/>
            <w:sz w:val="22"/>
            <w:szCs w:val="22"/>
            <w:lang w:val="id-ID"/>
          </w:rPr>
          <w:t xml:space="preserve">melihat </w:t>
        </w:r>
      </w:ins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9"/>
          <w:sz w:val="22"/>
          <w:szCs w:val="22"/>
        </w:rPr>
        <w:t>n</w:t>
      </w:r>
      <w:r>
        <w:rPr>
          <w:rFonts w:ascii="Calibri" w:eastAsia="Calibri" w:hAnsi="Calibri" w:cs="Calibri"/>
          <w:spacing w:val="3"/>
          <w:sz w:val="22"/>
          <w:szCs w:val="22"/>
        </w:rPr>
        <w:t>g</w:t>
      </w:r>
      <w:r>
        <w:rPr>
          <w:rFonts w:ascii="Calibri" w:eastAsia="Calibri" w:hAnsi="Calibri" w:cs="Calibri"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sz w:val="22"/>
          <w:szCs w:val="22"/>
        </w:rPr>
        <w:t>un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8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b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n</w:t>
      </w:r>
      <w:r>
        <w:rPr>
          <w:rFonts w:ascii="Calibri" w:eastAsia="Calibri" w:hAnsi="Calibri" w:cs="Calibri"/>
          <w:spacing w:val="-3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k</w:t>
      </w:r>
      <w:r>
        <w:rPr>
          <w:rFonts w:ascii="Calibri" w:eastAsia="Calibri" w:hAnsi="Calibri" w:cs="Calibri"/>
          <w:spacing w:val="1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f</w:t>
      </w:r>
      <w:r>
        <w:rPr>
          <w:rFonts w:ascii="Calibri" w:eastAsia="Calibri" w:hAnsi="Calibri" w:cs="Calibri"/>
          <w:spacing w:val="-1"/>
          <w:sz w:val="22"/>
          <w:szCs w:val="22"/>
        </w:rPr>
        <w:t>isi</w:t>
      </w:r>
      <w:r>
        <w:rPr>
          <w:rFonts w:ascii="Calibri" w:eastAsia="Calibri" w:hAnsi="Calibri" w:cs="Calibri"/>
          <w:sz w:val="22"/>
          <w:szCs w:val="22"/>
        </w:rPr>
        <w:t xml:space="preserve">k </w:t>
      </w:r>
      <w:ins w:id="231" w:author="Deni Septiadi Azzub" w:date="2018-03-01T21:51:00Z">
        <w:r w:rsidR="00A3120B">
          <w:rPr>
            <w:rFonts w:ascii="Calibri" w:eastAsia="Calibri" w:hAnsi="Calibri" w:cs="Calibri"/>
            <w:sz w:val="22"/>
            <w:szCs w:val="22"/>
            <w:lang w:val="id-ID"/>
          </w:rPr>
          <w:t xml:space="preserve">dari produk </w:t>
        </w:r>
      </w:ins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9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1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w w:val="101"/>
          <w:sz w:val="22"/>
          <w:szCs w:val="22"/>
        </w:rPr>
        <w:t>ki</w:t>
      </w:r>
      <w:r>
        <w:rPr>
          <w:rFonts w:ascii="Calibri" w:eastAsia="Calibri" w:hAnsi="Calibri" w:cs="Calibri"/>
          <w:spacing w:val="-10"/>
          <w:w w:val="101"/>
          <w:sz w:val="22"/>
          <w:szCs w:val="22"/>
        </w:rPr>
        <w:t>t</w:t>
      </w:r>
      <w:r>
        <w:rPr>
          <w:rFonts w:ascii="Calibri" w:eastAsia="Calibri" w:hAnsi="Calibri" w:cs="Calibri"/>
          <w:w w:val="101"/>
          <w:sz w:val="22"/>
          <w:szCs w:val="22"/>
        </w:rPr>
        <w:t xml:space="preserve">a </w:t>
      </w:r>
      <w:r>
        <w:rPr>
          <w:rFonts w:ascii="Calibri" w:eastAsia="Calibri" w:hAnsi="Calibri" w:cs="Calibri"/>
          <w:spacing w:val="-3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w</w:t>
      </w:r>
      <w:r>
        <w:rPr>
          <w:rFonts w:ascii="Calibri" w:eastAsia="Calibri" w:hAnsi="Calibri" w:cs="Calibri"/>
          <w:spacing w:val="1"/>
          <w:sz w:val="22"/>
          <w:szCs w:val="22"/>
        </w:rPr>
        <w:t>ar</w:t>
      </w:r>
      <w:r>
        <w:rPr>
          <w:rFonts w:ascii="Calibri" w:eastAsia="Calibri" w:hAnsi="Calibri" w:cs="Calibri"/>
          <w:spacing w:val="-1"/>
          <w:sz w:val="22"/>
          <w:szCs w:val="22"/>
        </w:rPr>
        <w:t>k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9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.</w:t>
      </w:r>
      <w:r>
        <w:rPr>
          <w:rFonts w:ascii="Calibri" w:eastAsia="Calibri" w:hAnsi="Calibri" w:cs="Calibri"/>
          <w:spacing w:val="7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i</w:t>
      </w:r>
      <w:ins w:id="232" w:author="Deni Septiadi Azzub" w:date="2018-03-01T21:51:00Z">
        <w:r w:rsidR="00A3120B">
          <w:rPr>
            <w:rFonts w:ascii="Calibri" w:eastAsia="Calibri" w:hAnsi="Calibri" w:cs="Calibri"/>
            <w:sz w:val="22"/>
            <w:szCs w:val="22"/>
            <w:lang w:val="id-ID"/>
          </w:rPr>
          <w:t>,</w:t>
        </w:r>
      </w:ins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k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ma</w:t>
      </w:r>
      <w:r>
        <w:rPr>
          <w:rFonts w:ascii="Calibri" w:eastAsia="Calibri" w:hAnsi="Calibri" w:cs="Calibri"/>
          <w:spacing w:val="-2"/>
          <w:sz w:val="22"/>
          <w:szCs w:val="22"/>
        </w:rPr>
        <w:t>h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nn</w:t>
      </w:r>
      <w:r>
        <w:rPr>
          <w:rFonts w:ascii="Calibri" w:eastAsia="Calibri" w:hAnsi="Calibri" w:cs="Calibri"/>
          <w:spacing w:val="-8"/>
          <w:sz w:val="22"/>
          <w:szCs w:val="22"/>
        </w:rPr>
        <w:t>y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1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8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h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del w:id="233" w:author="Deni Septiadi Azzub" w:date="2018-03-01T21:51:00Z">
        <w:r w:rsidDel="00A3120B">
          <w:rPr>
            <w:rFonts w:ascii="Calibri" w:eastAsia="Calibri" w:hAnsi="Calibri" w:cs="Calibri"/>
            <w:spacing w:val="-1"/>
            <w:w w:val="101"/>
            <w:sz w:val="22"/>
            <w:szCs w:val="22"/>
          </w:rPr>
          <w:delText>ki</w:delText>
        </w:r>
        <w:r w:rsidDel="00A3120B">
          <w:rPr>
            <w:rFonts w:ascii="Calibri" w:eastAsia="Calibri" w:hAnsi="Calibri" w:cs="Calibri"/>
            <w:spacing w:val="-3"/>
            <w:w w:val="101"/>
            <w:sz w:val="22"/>
            <w:szCs w:val="22"/>
          </w:rPr>
          <w:delText>t</w:delText>
        </w:r>
        <w:r w:rsidDel="00A3120B">
          <w:rPr>
            <w:rFonts w:ascii="Calibri" w:eastAsia="Calibri" w:hAnsi="Calibri" w:cs="Calibri"/>
            <w:w w:val="101"/>
            <w:sz w:val="22"/>
            <w:szCs w:val="22"/>
          </w:rPr>
          <w:delText xml:space="preserve">a </w:delText>
        </w:r>
      </w:del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2"/>
          <w:sz w:val="22"/>
          <w:szCs w:val="22"/>
        </w:rPr>
        <w:t>bu</w:t>
      </w:r>
      <w:r>
        <w:rPr>
          <w:rFonts w:ascii="Calibri" w:eastAsia="Calibri" w:hAnsi="Calibri" w:cs="Calibri"/>
          <w:spacing w:val="-3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>uh</w:t>
      </w:r>
      <w:r>
        <w:rPr>
          <w:rFonts w:ascii="Calibri" w:eastAsia="Calibri" w:hAnsi="Calibri" w:cs="Calibri"/>
          <w:spacing w:val="-1"/>
          <w:sz w:val="22"/>
          <w:szCs w:val="22"/>
        </w:rPr>
        <w:t>k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1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9"/>
          <w:sz w:val="22"/>
          <w:szCs w:val="22"/>
        </w:rPr>
        <w:t>b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k</w:t>
      </w:r>
      <w:r>
        <w:rPr>
          <w:rFonts w:ascii="Calibri" w:eastAsia="Calibri" w:hAnsi="Calibri" w:cs="Calibri"/>
          <w:spacing w:val="6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9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 xml:space="preserve">g </w:t>
      </w:r>
      <w:r>
        <w:rPr>
          <w:rFonts w:ascii="Calibri" w:eastAsia="Calibri" w:hAnsi="Calibri" w:cs="Calibri"/>
          <w:spacing w:val="-1"/>
          <w:w w:val="101"/>
          <w:sz w:val="22"/>
          <w:szCs w:val="22"/>
        </w:rPr>
        <w:t>k</w:t>
      </w:r>
      <w:r>
        <w:rPr>
          <w:rFonts w:ascii="Calibri" w:eastAsia="Calibri" w:hAnsi="Calibri" w:cs="Calibri"/>
          <w:spacing w:val="-3"/>
          <w:w w:val="10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w w:val="101"/>
          <w:sz w:val="22"/>
          <w:szCs w:val="22"/>
        </w:rPr>
        <w:t>l</w:t>
      </w:r>
      <w:r>
        <w:rPr>
          <w:rFonts w:ascii="Calibri" w:eastAsia="Calibri" w:hAnsi="Calibri" w:cs="Calibri"/>
          <w:spacing w:val="-2"/>
          <w:w w:val="101"/>
          <w:sz w:val="22"/>
          <w:szCs w:val="22"/>
        </w:rPr>
        <w:t>u</w:t>
      </w:r>
      <w:r>
        <w:rPr>
          <w:rFonts w:ascii="Calibri" w:eastAsia="Calibri" w:hAnsi="Calibri" w:cs="Calibri"/>
          <w:spacing w:val="-6"/>
          <w:w w:val="101"/>
          <w:sz w:val="22"/>
          <w:szCs w:val="22"/>
        </w:rPr>
        <w:t>a</w:t>
      </w:r>
      <w:r>
        <w:rPr>
          <w:rFonts w:ascii="Calibri" w:eastAsia="Calibri" w:hAnsi="Calibri" w:cs="Calibri"/>
          <w:w w:val="101"/>
          <w:sz w:val="22"/>
          <w:szCs w:val="22"/>
        </w:rPr>
        <w:t xml:space="preserve">r </w:t>
      </w:r>
      <w:r>
        <w:rPr>
          <w:rFonts w:ascii="Calibri" w:eastAsia="Calibri" w:hAnsi="Calibri" w:cs="Calibri"/>
          <w:spacing w:val="-2"/>
          <w:sz w:val="22"/>
          <w:szCs w:val="22"/>
        </w:rPr>
        <w:t>un</w:t>
      </w:r>
      <w:r>
        <w:rPr>
          <w:rFonts w:ascii="Calibri" w:eastAsia="Calibri" w:hAnsi="Calibri" w:cs="Calibri"/>
          <w:spacing w:val="-3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k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n</w:t>
      </w:r>
      <w:r>
        <w:rPr>
          <w:rFonts w:ascii="Calibri" w:eastAsia="Calibri" w:hAnsi="Calibri" w:cs="Calibri"/>
          <w:spacing w:val="-1"/>
          <w:sz w:val="22"/>
          <w:szCs w:val="22"/>
        </w:rPr>
        <w:t>c</w:t>
      </w:r>
      <w:r>
        <w:rPr>
          <w:rFonts w:ascii="Calibri" w:eastAsia="Calibri" w:hAnsi="Calibri" w:cs="Calibri"/>
          <w:spacing w:val="-3"/>
          <w:sz w:val="22"/>
          <w:szCs w:val="22"/>
        </w:rPr>
        <w:t>et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k</w:t>
      </w:r>
      <w:r>
        <w:rPr>
          <w:rFonts w:ascii="Calibri" w:eastAsia="Calibri" w:hAnsi="Calibri" w:cs="Calibri"/>
          <w:spacing w:val="6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b</w:t>
      </w:r>
      <w:r>
        <w:rPr>
          <w:rFonts w:ascii="Calibri" w:eastAsia="Calibri" w:hAnsi="Calibri" w:cs="Calibri"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spacing w:val="-3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5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 xml:space="preserve">n </w:t>
      </w:r>
      <w:r>
        <w:rPr>
          <w:rFonts w:ascii="Calibri" w:eastAsia="Calibri" w:hAnsi="Calibri" w:cs="Calibri"/>
          <w:spacing w:val="1"/>
          <w:w w:val="101"/>
          <w:sz w:val="22"/>
          <w:szCs w:val="22"/>
        </w:rPr>
        <w:t>m</w:t>
      </w:r>
      <w:r>
        <w:rPr>
          <w:rFonts w:ascii="Calibri" w:eastAsia="Calibri" w:hAnsi="Calibri" w:cs="Calibri"/>
          <w:spacing w:val="-10"/>
          <w:w w:val="101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w w:val="101"/>
          <w:sz w:val="22"/>
          <w:szCs w:val="22"/>
        </w:rPr>
        <w:t>m</w:t>
      </w:r>
      <w:r>
        <w:rPr>
          <w:rFonts w:ascii="Calibri" w:eastAsia="Calibri" w:hAnsi="Calibri" w:cs="Calibri"/>
          <w:spacing w:val="-2"/>
          <w:w w:val="101"/>
          <w:sz w:val="22"/>
          <w:szCs w:val="22"/>
        </w:rPr>
        <w:t>b</w:t>
      </w:r>
      <w:r>
        <w:rPr>
          <w:rFonts w:ascii="Calibri" w:eastAsia="Calibri" w:hAnsi="Calibri" w:cs="Calibri"/>
          <w:spacing w:val="-1"/>
          <w:w w:val="101"/>
          <w:sz w:val="22"/>
          <w:szCs w:val="22"/>
        </w:rPr>
        <w:t>i</w:t>
      </w:r>
      <w:r>
        <w:rPr>
          <w:rFonts w:ascii="Calibri" w:eastAsia="Calibri" w:hAnsi="Calibri" w:cs="Calibri"/>
          <w:spacing w:val="6"/>
          <w:w w:val="101"/>
          <w:sz w:val="22"/>
          <w:szCs w:val="22"/>
        </w:rPr>
        <w:t>a</w:t>
      </w:r>
      <w:r>
        <w:rPr>
          <w:rFonts w:ascii="Calibri" w:eastAsia="Calibri" w:hAnsi="Calibri" w:cs="Calibri"/>
          <w:w w:val="101"/>
          <w:sz w:val="22"/>
          <w:szCs w:val="22"/>
        </w:rPr>
        <w:t>y</w:t>
      </w:r>
      <w:r>
        <w:rPr>
          <w:rFonts w:ascii="Calibri" w:eastAsia="Calibri" w:hAnsi="Calibri" w:cs="Calibri"/>
          <w:spacing w:val="-6"/>
          <w:w w:val="101"/>
          <w:sz w:val="22"/>
          <w:szCs w:val="22"/>
        </w:rPr>
        <w:t>a</w:t>
      </w:r>
      <w:r>
        <w:rPr>
          <w:rFonts w:ascii="Calibri" w:eastAsia="Calibri" w:hAnsi="Calibri" w:cs="Calibri"/>
          <w:w w:val="101"/>
          <w:sz w:val="22"/>
          <w:szCs w:val="22"/>
        </w:rPr>
        <w:t xml:space="preserve">i </w:t>
      </w:r>
      <w:r>
        <w:rPr>
          <w:rFonts w:ascii="Calibri" w:eastAsia="Calibri" w:hAnsi="Calibri" w:cs="Calibri"/>
          <w:spacing w:val="-2"/>
          <w:sz w:val="22"/>
          <w:szCs w:val="22"/>
        </w:rPr>
        <w:t>b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 xml:space="preserve">k </w:t>
      </w:r>
      <w:r>
        <w:rPr>
          <w:rFonts w:ascii="Calibri" w:eastAsia="Calibri" w:hAnsi="Calibri" w:cs="Calibri"/>
          <w:spacing w:val="-2"/>
          <w:sz w:val="22"/>
          <w:szCs w:val="22"/>
        </w:rPr>
        <w:t>p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pacing w:val="3"/>
          <w:sz w:val="22"/>
          <w:szCs w:val="22"/>
        </w:rPr>
        <w:t>g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8"/>
          <w:sz w:val="22"/>
          <w:szCs w:val="22"/>
        </w:rPr>
        <w:t>w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un</w:t>
      </w:r>
      <w:r>
        <w:rPr>
          <w:rFonts w:ascii="Calibri" w:eastAsia="Calibri" w:hAnsi="Calibri" w:cs="Calibri"/>
          <w:spacing w:val="-3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k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m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nd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w w:val="101"/>
          <w:sz w:val="22"/>
          <w:szCs w:val="22"/>
        </w:rPr>
        <w:t>b</w:t>
      </w:r>
      <w:r>
        <w:rPr>
          <w:rFonts w:ascii="Calibri" w:eastAsia="Calibri" w:hAnsi="Calibri" w:cs="Calibri"/>
          <w:spacing w:val="1"/>
          <w:w w:val="101"/>
          <w:sz w:val="22"/>
          <w:szCs w:val="22"/>
        </w:rPr>
        <w:t>r</w:t>
      </w:r>
      <w:r>
        <w:rPr>
          <w:rFonts w:ascii="Calibri" w:eastAsia="Calibri" w:hAnsi="Calibri" w:cs="Calibri"/>
          <w:spacing w:val="-3"/>
          <w:w w:val="10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w w:val="101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w w:val="101"/>
          <w:sz w:val="22"/>
          <w:szCs w:val="22"/>
        </w:rPr>
        <w:t>u</w:t>
      </w:r>
      <w:r>
        <w:rPr>
          <w:rFonts w:ascii="Calibri" w:eastAsia="Calibri" w:hAnsi="Calibri" w:cs="Calibri"/>
          <w:w w:val="101"/>
          <w:sz w:val="22"/>
          <w:szCs w:val="22"/>
        </w:rPr>
        <w:t xml:space="preserve">r 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3"/>
          <w:sz w:val="22"/>
          <w:szCs w:val="22"/>
        </w:rPr>
        <w:t>g</w:t>
      </w:r>
      <w:r>
        <w:rPr>
          <w:rFonts w:ascii="Calibri" w:eastAsia="Calibri" w:hAnsi="Calibri" w:cs="Calibri"/>
          <w:spacing w:val="-6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6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te</w:t>
      </w:r>
      <w:r>
        <w:rPr>
          <w:rFonts w:ascii="Calibri" w:eastAsia="Calibri" w:hAnsi="Calibri" w:cs="Calibri"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sz w:val="22"/>
          <w:szCs w:val="22"/>
        </w:rPr>
        <w:t>li</w:t>
      </w:r>
      <w:r>
        <w:rPr>
          <w:rFonts w:ascii="Calibri" w:eastAsia="Calibri" w:hAnsi="Calibri" w:cs="Calibri"/>
          <w:spacing w:val="-2"/>
          <w:sz w:val="22"/>
          <w:szCs w:val="22"/>
        </w:rPr>
        <w:t>h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5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pacing w:val="-9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sz w:val="22"/>
          <w:szCs w:val="22"/>
        </w:rPr>
        <w:t>ar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k</w:t>
      </w:r>
      <w:r>
        <w:rPr>
          <w:rFonts w:ascii="Calibri" w:eastAsia="Calibri" w:hAnsi="Calibri" w:cs="Calibri"/>
          <w:spacing w:val="7"/>
          <w:sz w:val="22"/>
          <w:szCs w:val="22"/>
        </w:rPr>
        <w:t xml:space="preserve"> </w:t>
      </w:r>
      <w:del w:id="234" w:author="Deni Septiadi Azzub" w:date="2018-03-01T21:52:00Z">
        <w:r w:rsidDel="00A3120B">
          <w:rPr>
            <w:rFonts w:ascii="Calibri" w:eastAsia="Calibri" w:hAnsi="Calibri" w:cs="Calibri"/>
            <w:spacing w:val="-2"/>
            <w:sz w:val="22"/>
            <w:szCs w:val="22"/>
          </w:rPr>
          <w:delText>d</w:delText>
        </w:r>
        <w:r w:rsidDel="00A3120B">
          <w:rPr>
            <w:rFonts w:ascii="Calibri" w:eastAsia="Calibri" w:hAnsi="Calibri" w:cs="Calibri"/>
            <w:spacing w:val="1"/>
            <w:sz w:val="22"/>
            <w:szCs w:val="22"/>
          </w:rPr>
          <w:delText>a</w:delText>
        </w:r>
        <w:r w:rsidDel="00A3120B">
          <w:rPr>
            <w:rFonts w:ascii="Calibri" w:eastAsia="Calibri" w:hAnsi="Calibri" w:cs="Calibri"/>
            <w:sz w:val="22"/>
            <w:szCs w:val="22"/>
          </w:rPr>
          <w:delText>n</w:delText>
        </w:r>
        <w:r w:rsidDel="00A3120B">
          <w:rPr>
            <w:rFonts w:ascii="Calibri" w:eastAsia="Calibri" w:hAnsi="Calibri" w:cs="Calibri"/>
            <w:spacing w:val="-6"/>
            <w:sz w:val="22"/>
            <w:szCs w:val="22"/>
          </w:rPr>
          <w:delText xml:space="preserve"> </w:delText>
        </w:r>
      </w:del>
      <w:ins w:id="235" w:author="Deni Septiadi Azzub" w:date="2018-03-01T21:52:00Z">
        <w:r w:rsidR="00A3120B">
          <w:rPr>
            <w:rFonts w:ascii="Calibri" w:eastAsia="Calibri" w:hAnsi="Calibri" w:cs="Calibri"/>
            <w:spacing w:val="-2"/>
            <w:sz w:val="22"/>
            <w:szCs w:val="22"/>
            <w:lang w:val="id-ID"/>
          </w:rPr>
          <w:t>serta</w:t>
        </w:r>
        <w:r w:rsidR="00A3120B">
          <w:rPr>
            <w:rFonts w:ascii="Calibri" w:eastAsia="Calibri" w:hAnsi="Calibri" w:cs="Calibri"/>
            <w:spacing w:val="-6"/>
            <w:sz w:val="22"/>
            <w:szCs w:val="22"/>
          </w:rPr>
          <w:t xml:space="preserve"> </w:t>
        </w:r>
      </w:ins>
      <w:r>
        <w:rPr>
          <w:rFonts w:ascii="Calibri" w:eastAsia="Calibri" w:hAnsi="Calibri" w:cs="Calibri"/>
          <w:spacing w:val="1"/>
          <w:w w:val="101"/>
          <w:sz w:val="22"/>
          <w:szCs w:val="22"/>
        </w:rPr>
        <w:t>m</w:t>
      </w:r>
      <w:r>
        <w:rPr>
          <w:rFonts w:ascii="Calibri" w:eastAsia="Calibri" w:hAnsi="Calibri" w:cs="Calibri"/>
          <w:spacing w:val="-3"/>
          <w:w w:val="101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w w:val="101"/>
          <w:sz w:val="22"/>
          <w:szCs w:val="22"/>
        </w:rPr>
        <w:t>n</w:t>
      </w:r>
      <w:r>
        <w:rPr>
          <w:rFonts w:ascii="Calibri" w:eastAsia="Calibri" w:hAnsi="Calibri" w:cs="Calibri"/>
          <w:w w:val="101"/>
          <w:sz w:val="22"/>
          <w:szCs w:val="22"/>
        </w:rPr>
        <w:t>y</w:t>
      </w:r>
      <w:r>
        <w:rPr>
          <w:rFonts w:ascii="Calibri" w:eastAsia="Calibri" w:hAnsi="Calibri" w:cs="Calibri"/>
          <w:spacing w:val="-3"/>
          <w:w w:val="101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w w:val="101"/>
          <w:sz w:val="22"/>
          <w:szCs w:val="22"/>
        </w:rPr>
        <w:t>b</w:t>
      </w:r>
      <w:r>
        <w:rPr>
          <w:rFonts w:ascii="Calibri" w:eastAsia="Calibri" w:hAnsi="Calibri" w:cs="Calibri"/>
          <w:spacing w:val="1"/>
          <w:w w:val="101"/>
          <w:sz w:val="22"/>
          <w:szCs w:val="22"/>
        </w:rPr>
        <w:t>ar</w:t>
      </w:r>
      <w:ins w:id="236" w:author="Deni Septiadi Azzub" w:date="2018-03-01T21:52:00Z">
        <w:r w:rsidR="00A3120B">
          <w:rPr>
            <w:rFonts w:ascii="Calibri" w:eastAsia="Calibri" w:hAnsi="Calibri" w:cs="Calibri"/>
            <w:spacing w:val="1"/>
            <w:w w:val="101"/>
            <w:sz w:val="22"/>
            <w:szCs w:val="22"/>
            <w:lang w:val="id-ID"/>
          </w:rPr>
          <w:t>kan</w:t>
        </w:r>
      </w:ins>
      <w:r>
        <w:rPr>
          <w:rFonts w:ascii="Calibri" w:eastAsia="Calibri" w:hAnsi="Calibri" w:cs="Calibri"/>
          <w:spacing w:val="-9"/>
          <w:w w:val="101"/>
          <w:sz w:val="22"/>
          <w:szCs w:val="22"/>
        </w:rPr>
        <w:t>n</w:t>
      </w:r>
      <w:r>
        <w:rPr>
          <w:rFonts w:ascii="Calibri" w:eastAsia="Calibri" w:hAnsi="Calibri" w:cs="Calibri"/>
          <w:w w:val="101"/>
          <w:sz w:val="22"/>
          <w:szCs w:val="22"/>
        </w:rPr>
        <w:t>y</w:t>
      </w:r>
      <w:r>
        <w:rPr>
          <w:rFonts w:ascii="Calibri" w:eastAsia="Calibri" w:hAnsi="Calibri" w:cs="Calibri"/>
          <w:spacing w:val="1"/>
          <w:w w:val="101"/>
          <w:sz w:val="22"/>
          <w:szCs w:val="22"/>
        </w:rPr>
        <w:t>a</w:t>
      </w:r>
      <w:r>
        <w:rPr>
          <w:rFonts w:ascii="Calibri" w:eastAsia="Calibri" w:hAnsi="Calibri" w:cs="Calibri"/>
          <w:w w:val="101"/>
          <w:sz w:val="22"/>
          <w:szCs w:val="22"/>
        </w:rPr>
        <w:t>.</w:t>
      </w:r>
    </w:p>
    <w:p w:rsidR="00143462" w:rsidRDefault="00143462">
      <w:pPr>
        <w:spacing w:line="200" w:lineRule="exact"/>
      </w:pPr>
    </w:p>
    <w:p w:rsidR="00143462" w:rsidRDefault="00143462">
      <w:pPr>
        <w:spacing w:before="19" w:line="220" w:lineRule="exact"/>
        <w:rPr>
          <w:sz w:val="22"/>
          <w:szCs w:val="22"/>
        </w:rPr>
      </w:pPr>
    </w:p>
    <w:p w:rsidR="00143462" w:rsidRDefault="009D580B">
      <w:pPr>
        <w:tabs>
          <w:tab w:val="left" w:pos="440"/>
        </w:tabs>
        <w:spacing w:line="354" w:lineRule="auto"/>
        <w:ind w:left="454" w:right="68" w:hanging="454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2"/>
          <w:sz w:val="22"/>
          <w:szCs w:val="22"/>
        </w:rPr>
        <w:t>3</w:t>
      </w:r>
      <w:r>
        <w:rPr>
          <w:rFonts w:ascii="Calibri" w:eastAsia="Calibri" w:hAnsi="Calibri" w:cs="Calibri"/>
          <w:sz w:val="22"/>
          <w:szCs w:val="22"/>
        </w:rPr>
        <w:t>.</w:t>
      </w:r>
      <w:r>
        <w:rPr>
          <w:rFonts w:ascii="Calibri" w:eastAsia="Calibri" w:hAnsi="Calibri" w:cs="Calibri"/>
          <w:spacing w:val="-48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pacing w:val="3"/>
          <w:sz w:val="22"/>
          <w:szCs w:val="22"/>
        </w:rPr>
        <w:t>M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pacing w:val="-6"/>
          <w:sz w:val="22"/>
          <w:szCs w:val="22"/>
        </w:rPr>
        <w:t>m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8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 xml:space="preserve">g </w:t>
      </w:r>
      <w:del w:id="237" w:author="Deni Septiadi Azzub" w:date="2018-03-01T21:52:00Z">
        <w:r w:rsidDel="0075311E">
          <w:rPr>
            <w:rFonts w:ascii="Calibri" w:eastAsia="Calibri" w:hAnsi="Calibri" w:cs="Calibri"/>
            <w:spacing w:val="14"/>
            <w:sz w:val="22"/>
            <w:szCs w:val="22"/>
          </w:rPr>
          <w:delText xml:space="preserve"> </w:delText>
        </w:r>
      </w:del>
      <w:r>
        <w:rPr>
          <w:rFonts w:ascii="Calibri" w:eastAsia="Calibri" w:hAnsi="Calibri" w:cs="Calibri"/>
          <w:spacing w:val="-1"/>
          <w:sz w:val="22"/>
          <w:szCs w:val="22"/>
        </w:rPr>
        <w:t>ikl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46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 xml:space="preserve">i 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k</w:t>
      </w:r>
      <w:r>
        <w:rPr>
          <w:rFonts w:ascii="Calibri" w:eastAsia="Calibri" w:hAnsi="Calibri" w:cs="Calibri"/>
          <w:spacing w:val="-3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>ra</w:t>
      </w:r>
      <w:r>
        <w:rPr>
          <w:rFonts w:ascii="Calibri" w:eastAsia="Calibri" w:hAnsi="Calibri" w:cs="Calibri"/>
          <w:spacing w:val="-9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 xml:space="preserve">, </w:t>
      </w:r>
      <w:r>
        <w:rPr>
          <w:rFonts w:ascii="Calibri" w:eastAsia="Calibri" w:hAnsi="Calibri" w:cs="Calibri"/>
          <w:spacing w:val="9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b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li</w:t>
      </w:r>
      <w:r>
        <w:rPr>
          <w:rFonts w:ascii="Calibri" w:eastAsia="Calibri" w:hAnsi="Calibri" w:cs="Calibri"/>
          <w:spacing w:val="-2"/>
          <w:sz w:val="22"/>
          <w:szCs w:val="22"/>
        </w:rPr>
        <w:t>h</w:t>
      </w:r>
      <w:r>
        <w:rPr>
          <w:rFonts w:ascii="Calibri" w:eastAsia="Calibri" w:hAnsi="Calibri" w:cs="Calibri"/>
          <w:spacing w:val="-10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 xml:space="preserve">, </w:t>
      </w:r>
      <w:r>
        <w:rPr>
          <w:rFonts w:ascii="Calibri" w:eastAsia="Calibri" w:hAnsi="Calibri" w:cs="Calibri"/>
          <w:spacing w:val="9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w w:val="101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w w:val="101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w w:val="101"/>
          <w:sz w:val="22"/>
          <w:szCs w:val="22"/>
        </w:rPr>
        <w:t>p</w:t>
      </w:r>
      <w:r>
        <w:rPr>
          <w:rFonts w:ascii="Calibri" w:eastAsia="Calibri" w:hAnsi="Calibri" w:cs="Calibri"/>
          <w:spacing w:val="-6"/>
          <w:w w:val="101"/>
          <w:sz w:val="22"/>
          <w:szCs w:val="22"/>
        </w:rPr>
        <w:t>a</w:t>
      </w:r>
      <w:r>
        <w:rPr>
          <w:rFonts w:ascii="Calibri" w:eastAsia="Calibri" w:hAnsi="Calibri" w:cs="Calibri"/>
          <w:w w:val="101"/>
          <w:sz w:val="22"/>
          <w:szCs w:val="22"/>
        </w:rPr>
        <w:t xml:space="preserve">n </w:t>
      </w:r>
      <w:r>
        <w:rPr>
          <w:rFonts w:ascii="Calibri" w:eastAsia="Calibri" w:hAnsi="Calibri" w:cs="Calibri"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kl</w:t>
      </w:r>
      <w:r>
        <w:rPr>
          <w:rFonts w:ascii="Calibri" w:eastAsia="Calibri" w:hAnsi="Calibri" w:cs="Calibri"/>
          <w:spacing w:val="1"/>
          <w:sz w:val="22"/>
          <w:szCs w:val="22"/>
        </w:rPr>
        <w:t>am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,</w:t>
      </w:r>
      <w:r>
        <w:rPr>
          <w:rFonts w:ascii="Calibri" w:eastAsia="Calibri" w:hAnsi="Calibri" w:cs="Calibri"/>
          <w:spacing w:val="10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9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 w:rsidRPr="003067DB">
        <w:rPr>
          <w:rFonts w:ascii="Calibri" w:eastAsia="Calibri" w:hAnsi="Calibri" w:cs="Calibri"/>
          <w:i/>
          <w:spacing w:val="1"/>
          <w:w w:val="101"/>
          <w:sz w:val="22"/>
          <w:szCs w:val="22"/>
          <w:rPrChange w:id="238" w:author="Deni Septiadi Azzub" w:date="2018-03-01T21:52:00Z">
            <w:rPr>
              <w:rFonts w:ascii="Calibri" w:eastAsia="Calibri" w:hAnsi="Calibri" w:cs="Calibri"/>
              <w:spacing w:val="1"/>
              <w:w w:val="101"/>
              <w:sz w:val="22"/>
              <w:szCs w:val="22"/>
            </w:rPr>
          </w:rPrChange>
        </w:rPr>
        <w:t>B</w:t>
      </w:r>
      <w:r w:rsidRPr="003067DB">
        <w:rPr>
          <w:rFonts w:ascii="Calibri" w:eastAsia="Calibri" w:hAnsi="Calibri" w:cs="Calibri"/>
          <w:i/>
          <w:spacing w:val="-1"/>
          <w:w w:val="101"/>
          <w:sz w:val="22"/>
          <w:szCs w:val="22"/>
          <w:rPrChange w:id="239" w:author="Deni Septiadi Azzub" w:date="2018-03-01T21:52:00Z">
            <w:rPr>
              <w:rFonts w:ascii="Calibri" w:eastAsia="Calibri" w:hAnsi="Calibri" w:cs="Calibri"/>
              <w:spacing w:val="-1"/>
              <w:w w:val="101"/>
              <w:sz w:val="22"/>
              <w:szCs w:val="22"/>
            </w:rPr>
          </w:rPrChange>
        </w:rPr>
        <w:t>ill</w:t>
      </w:r>
      <w:r w:rsidRPr="003067DB">
        <w:rPr>
          <w:rFonts w:ascii="Calibri" w:eastAsia="Calibri" w:hAnsi="Calibri" w:cs="Calibri"/>
          <w:i/>
          <w:spacing w:val="-2"/>
          <w:w w:val="101"/>
          <w:sz w:val="22"/>
          <w:szCs w:val="22"/>
          <w:rPrChange w:id="240" w:author="Deni Septiadi Azzub" w:date="2018-03-01T21:52:00Z">
            <w:rPr>
              <w:rFonts w:ascii="Calibri" w:eastAsia="Calibri" w:hAnsi="Calibri" w:cs="Calibri"/>
              <w:spacing w:val="-2"/>
              <w:w w:val="101"/>
              <w:sz w:val="22"/>
              <w:szCs w:val="22"/>
            </w:rPr>
          </w:rPrChange>
        </w:rPr>
        <w:t>b</w:t>
      </w:r>
      <w:r w:rsidRPr="003067DB">
        <w:rPr>
          <w:rFonts w:ascii="Calibri" w:eastAsia="Calibri" w:hAnsi="Calibri" w:cs="Calibri"/>
          <w:i/>
          <w:spacing w:val="-3"/>
          <w:w w:val="101"/>
          <w:sz w:val="22"/>
          <w:szCs w:val="22"/>
          <w:rPrChange w:id="241" w:author="Deni Septiadi Azzub" w:date="2018-03-01T21:52:00Z">
            <w:rPr>
              <w:rFonts w:ascii="Calibri" w:eastAsia="Calibri" w:hAnsi="Calibri" w:cs="Calibri"/>
              <w:spacing w:val="-3"/>
              <w:w w:val="101"/>
              <w:sz w:val="22"/>
              <w:szCs w:val="22"/>
            </w:rPr>
          </w:rPrChange>
        </w:rPr>
        <w:t>o</w:t>
      </w:r>
      <w:r w:rsidRPr="003067DB">
        <w:rPr>
          <w:rFonts w:ascii="Calibri" w:eastAsia="Calibri" w:hAnsi="Calibri" w:cs="Calibri"/>
          <w:i/>
          <w:spacing w:val="-6"/>
          <w:w w:val="101"/>
          <w:sz w:val="22"/>
          <w:szCs w:val="22"/>
          <w:rPrChange w:id="242" w:author="Deni Septiadi Azzub" w:date="2018-03-01T21:52:00Z">
            <w:rPr>
              <w:rFonts w:ascii="Calibri" w:eastAsia="Calibri" w:hAnsi="Calibri" w:cs="Calibri"/>
              <w:spacing w:val="-6"/>
              <w:w w:val="101"/>
              <w:sz w:val="22"/>
              <w:szCs w:val="22"/>
            </w:rPr>
          </w:rPrChange>
        </w:rPr>
        <w:t>a</w:t>
      </w:r>
      <w:r w:rsidRPr="003067DB">
        <w:rPr>
          <w:rFonts w:ascii="Calibri" w:eastAsia="Calibri" w:hAnsi="Calibri" w:cs="Calibri"/>
          <w:i/>
          <w:spacing w:val="1"/>
          <w:w w:val="101"/>
          <w:sz w:val="22"/>
          <w:szCs w:val="22"/>
          <w:rPrChange w:id="243" w:author="Deni Septiadi Azzub" w:date="2018-03-01T21:52:00Z">
            <w:rPr>
              <w:rFonts w:ascii="Calibri" w:eastAsia="Calibri" w:hAnsi="Calibri" w:cs="Calibri"/>
              <w:spacing w:val="1"/>
              <w:w w:val="101"/>
              <w:sz w:val="22"/>
              <w:szCs w:val="22"/>
            </w:rPr>
          </w:rPrChange>
        </w:rPr>
        <w:t>r</w:t>
      </w:r>
      <w:r w:rsidRPr="003067DB">
        <w:rPr>
          <w:rFonts w:ascii="Calibri" w:eastAsia="Calibri" w:hAnsi="Calibri" w:cs="Calibri"/>
          <w:i/>
          <w:w w:val="101"/>
          <w:sz w:val="22"/>
          <w:szCs w:val="22"/>
          <w:rPrChange w:id="244" w:author="Deni Septiadi Azzub" w:date="2018-03-01T21:52:00Z">
            <w:rPr>
              <w:rFonts w:ascii="Calibri" w:eastAsia="Calibri" w:hAnsi="Calibri" w:cs="Calibri"/>
              <w:w w:val="101"/>
              <w:sz w:val="22"/>
              <w:szCs w:val="22"/>
            </w:rPr>
          </w:rPrChange>
        </w:rPr>
        <w:t>d</w:t>
      </w:r>
    </w:p>
    <w:p w:rsidR="00143462" w:rsidRDefault="009D580B">
      <w:pPr>
        <w:spacing w:before="7" w:line="360" w:lineRule="auto"/>
        <w:ind w:left="454" w:right="65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Dal</w:t>
      </w:r>
      <w:r>
        <w:rPr>
          <w:rFonts w:ascii="Calibri" w:eastAsia="Calibri" w:hAnsi="Calibri" w:cs="Calibri"/>
          <w:spacing w:val="-6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 xml:space="preserve">m </w:t>
      </w:r>
      <w:r>
        <w:rPr>
          <w:rFonts w:ascii="Calibri" w:eastAsia="Calibri" w:hAnsi="Calibri" w:cs="Calibri"/>
          <w:spacing w:val="-2"/>
          <w:sz w:val="22"/>
          <w:szCs w:val="22"/>
        </w:rPr>
        <w:t>b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b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ra</w:t>
      </w:r>
      <w:r>
        <w:rPr>
          <w:rFonts w:ascii="Calibri" w:eastAsia="Calibri" w:hAnsi="Calibri" w:cs="Calibri"/>
          <w:spacing w:val="-2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si</w:t>
      </w:r>
      <w:r>
        <w:rPr>
          <w:rFonts w:ascii="Calibri" w:eastAsia="Calibri" w:hAnsi="Calibri" w:cs="Calibri"/>
          <w:spacing w:val="-3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>u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si</w:t>
      </w:r>
      <w:r>
        <w:rPr>
          <w:rFonts w:ascii="Calibri" w:eastAsia="Calibri" w:hAnsi="Calibri" w:cs="Calibri"/>
          <w:sz w:val="22"/>
          <w:szCs w:val="22"/>
        </w:rPr>
        <w:t xml:space="preserve">, </w:t>
      </w:r>
      <w:r>
        <w:rPr>
          <w:rFonts w:ascii="Calibri" w:eastAsia="Calibri" w:hAnsi="Calibri" w:cs="Calibri"/>
          <w:spacing w:val="-3"/>
          <w:sz w:val="22"/>
          <w:szCs w:val="22"/>
        </w:rPr>
        <w:t>te</w:t>
      </w:r>
      <w:r>
        <w:rPr>
          <w:rFonts w:ascii="Calibri" w:eastAsia="Calibri" w:hAnsi="Calibri" w:cs="Calibri"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sz w:val="22"/>
          <w:szCs w:val="22"/>
        </w:rPr>
        <w:t>k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9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w w:val="101"/>
          <w:sz w:val="22"/>
          <w:szCs w:val="22"/>
        </w:rPr>
        <w:t>ki</w:t>
      </w:r>
      <w:r>
        <w:rPr>
          <w:rFonts w:ascii="Calibri" w:eastAsia="Calibri" w:hAnsi="Calibri" w:cs="Calibri"/>
          <w:spacing w:val="-10"/>
          <w:w w:val="101"/>
          <w:sz w:val="22"/>
          <w:szCs w:val="22"/>
        </w:rPr>
        <w:t>t</w:t>
      </w:r>
      <w:r>
        <w:rPr>
          <w:rFonts w:ascii="Calibri" w:eastAsia="Calibri" w:hAnsi="Calibri" w:cs="Calibri"/>
          <w:w w:val="101"/>
          <w:sz w:val="22"/>
          <w:szCs w:val="22"/>
        </w:rPr>
        <w:t xml:space="preserve">a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n</w:t>
      </w:r>
      <w:r>
        <w:rPr>
          <w:rFonts w:ascii="Calibri" w:eastAsia="Calibri" w:hAnsi="Calibri" w:cs="Calibri"/>
          <w:spacing w:val="-4"/>
          <w:sz w:val="22"/>
          <w:szCs w:val="22"/>
        </w:rPr>
        <w:t>g</w:t>
      </w:r>
      <w:r>
        <w:rPr>
          <w:rFonts w:ascii="Calibri" w:eastAsia="Calibri" w:hAnsi="Calibri" w:cs="Calibri"/>
          <w:spacing w:val="3"/>
          <w:sz w:val="22"/>
          <w:szCs w:val="22"/>
        </w:rPr>
        <w:t>g</w:t>
      </w:r>
      <w:r>
        <w:rPr>
          <w:rFonts w:ascii="Calibri" w:eastAsia="Calibri" w:hAnsi="Calibri" w:cs="Calibri"/>
          <w:spacing w:val="-2"/>
          <w:sz w:val="22"/>
          <w:szCs w:val="22"/>
        </w:rPr>
        <w:t>un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k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d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 xml:space="preserve">a </w:t>
      </w:r>
      <w:r>
        <w:rPr>
          <w:rFonts w:ascii="Calibri" w:eastAsia="Calibri" w:hAnsi="Calibri" w:cs="Calibri"/>
          <w:spacing w:val="-1"/>
          <w:sz w:val="22"/>
          <w:szCs w:val="22"/>
        </w:rPr>
        <w:t>ikl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5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k</w:t>
      </w:r>
      <w:r>
        <w:rPr>
          <w:rFonts w:ascii="Calibri" w:eastAsia="Calibri" w:hAnsi="Calibri" w:cs="Calibri"/>
          <w:spacing w:val="-3"/>
          <w:sz w:val="22"/>
          <w:szCs w:val="22"/>
        </w:rPr>
        <w:t>o</w:t>
      </w:r>
      <w:r>
        <w:rPr>
          <w:rFonts w:ascii="Calibri" w:eastAsia="Calibri" w:hAnsi="Calibri" w:cs="Calibri"/>
          <w:spacing w:val="-6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,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w w:val="101"/>
          <w:sz w:val="22"/>
          <w:szCs w:val="22"/>
        </w:rPr>
        <w:t>b</w:t>
      </w:r>
      <w:r>
        <w:rPr>
          <w:rFonts w:ascii="Calibri" w:eastAsia="Calibri" w:hAnsi="Calibri" w:cs="Calibri"/>
          <w:spacing w:val="1"/>
          <w:w w:val="101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w w:val="101"/>
          <w:sz w:val="22"/>
          <w:szCs w:val="22"/>
        </w:rPr>
        <w:t>li</w:t>
      </w:r>
      <w:r>
        <w:rPr>
          <w:rFonts w:ascii="Calibri" w:eastAsia="Calibri" w:hAnsi="Calibri" w:cs="Calibri"/>
          <w:spacing w:val="-2"/>
          <w:w w:val="101"/>
          <w:sz w:val="22"/>
          <w:szCs w:val="22"/>
        </w:rPr>
        <w:t>h</w:t>
      </w:r>
      <w:r>
        <w:rPr>
          <w:rFonts w:ascii="Calibri" w:eastAsia="Calibri" w:hAnsi="Calibri" w:cs="Calibri"/>
          <w:spacing w:val="-10"/>
          <w:w w:val="101"/>
          <w:sz w:val="22"/>
          <w:szCs w:val="22"/>
        </w:rPr>
        <w:t>o</w:t>
      </w:r>
      <w:r>
        <w:rPr>
          <w:rFonts w:ascii="Calibri" w:eastAsia="Calibri" w:hAnsi="Calibri" w:cs="Calibri"/>
          <w:w w:val="101"/>
          <w:sz w:val="22"/>
          <w:szCs w:val="22"/>
        </w:rPr>
        <w:t xml:space="preserve">, </w:t>
      </w:r>
      <w:r>
        <w:rPr>
          <w:rFonts w:ascii="Calibri" w:eastAsia="Calibri" w:hAnsi="Calibri" w:cs="Calibri"/>
          <w:spacing w:val="-2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kl</w:t>
      </w:r>
      <w:r>
        <w:rPr>
          <w:rFonts w:ascii="Calibri" w:eastAsia="Calibri" w:hAnsi="Calibri" w:cs="Calibri"/>
          <w:spacing w:val="-6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,</w:t>
      </w:r>
      <w:r>
        <w:rPr>
          <w:rFonts w:ascii="Calibri" w:eastAsia="Calibri" w:hAnsi="Calibri" w:cs="Calibri"/>
          <w:spacing w:val="8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 xml:space="preserve">n </w:t>
      </w:r>
      <w:r w:rsidRPr="003067DB">
        <w:rPr>
          <w:rFonts w:ascii="Calibri" w:eastAsia="Calibri" w:hAnsi="Calibri" w:cs="Calibri"/>
          <w:i/>
          <w:spacing w:val="-2"/>
          <w:w w:val="101"/>
          <w:sz w:val="22"/>
          <w:szCs w:val="22"/>
          <w:rPrChange w:id="245" w:author="Deni Septiadi Azzub" w:date="2018-03-01T21:52:00Z">
            <w:rPr>
              <w:rFonts w:ascii="Calibri" w:eastAsia="Calibri" w:hAnsi="Calibri" w:cs="Calibri"/>
              <w:spacing w:val="-2"/>
              <w:w w:val="101"/>
              <w:sz w:val="22"/>
              <w:szCs w:val="22"/>
            </w:rPr>
          </w:rPrChange>
        </w:rPr>
        <w:t>b</w:t>
      </w:r>
      <w:r w:rsidRPr="003067DB">
        <w:rPr>
          <w:rFonts w:ascii="Calibri" w:eastAsia="Calibri" w:hAnsi="Calibri" w:cs="Calibri"/>
          <w:i/>
          <w:spacing w:val="-1"/>
          <w:w w:val="101"/>
          <w:sz w:val="22"/>
          <w:szCs w:val="22"/>
          <w:rPrChange w:id="246" w:author="Deni Septiadi Azzub" w:date="2018-03-01T21:52:00Z">
            <w:rPr>
              <w:rFonts w:ascii="Calibri" w:eastAsia="Calibri" w:hAnsi="Calibri" w:cs="Calibri"/>
              <w:spacing w:val="-1"/>
              <w:w w:val="101"/>
              <w:sz w:val="22"/>
              <w:szCs w:val="22"/>
            </w:rPr>
          </w:rPrChange>
        </w:rPr>
        <w:t>ill</w:t>
      </w:r>
      <w:r w:rsidRPr="003067DB">
        <w:rPr>
          <w:rFonts w:ascii="Calibri" w:eastAsia="Calibri" w:hAnsi="Calibri" w:cs="Calibri"/>
          <w:i/>
          <w:spacing w:val="-2"/>
          <w:w w:val="101"/>
          <w:sz w:val="22"/>
          <w:szCs w:val="22"/>
          <w:rPrChange w:id="247" w:author="Deni Septiadi Azzub" w:date="2018-03-01T21:52:00Z">
            <w:rPr>
              <w:rFonts w:ascii="Calibri" w:eastAsia="Calibri" w:hAnsi="Calibri" w:cs="Calibri"/>
              <w:spacing w:val="-2"/>
              <w:w w:val="101"/>
              <w:sz w:val="22"/>
              <w:szCs w:val="22"/>
            </w:rPr>
          </w:rPrChange>
        </w:rPr>
        <w:t>b</w:t>
      </w:r>
      <w:r w:rsidRPr="003067DB">
        <w:rPr>
          <w:rFonts w:ascii="Calibri" w:eastAsia="Calibri" w:hAnsi="Calibri" w:cs="Calibri"/>
          <w:i/>
          <w:spacing w:val="-3"/>
          <w:w w:val="101"/>
          <w:sz w:val="22"/>
          <w:szCs w:val="22"/>
          <w:rPrChange w:id="248" w:author="Deni Septiadi Azzub" w:date="2018-03-01T21:52:00Z">
            <w:rPr>
              <w:rFonts w:ascii="Calibri" w:eastAsia="Calibri" w:hAnsi="Calibri" w:cs="Calibri"/>
              <w:spacing w:val="-3"/>
              <w:w w:val="101"/>
              <w:sz w:val="22"/>
              <w:szCs w:val="22"/>
            </w:rPr>
          </w:rPrChange>
        </w:rPr>
        <w:t>o</w:t>
      </w:r>
      <w:r w:rsidRPr="003067DB">
        <w:rPr>
          <w:rFonts w:ascii="Calibri" w:eastAsia="Calibri" w:hAnsi="Calibri" w:cs="Calibri"/>
          <w:i/>
          <w:spacing w:val="1"/>
          <w:w w:val="101"/>
          <w:sz w:val="22"/>
          <w:szCs w:val="22"/>
          <w:rPrChange w:id="249" w:author="Deni Septiadi Azzub" w:date="2018-03-01T21:52:00Z">
            <w:rPr>
              <w:rFonts w:ascii="Calibri" w:eastAsia="Calibri" w:hAnsi="Calibri" w:cs="Calibri"/>
              <w:spacing w:val="1"/>
              <w:w w:val="101"/>
              <w:sz w:val="22"/>
              <w:szCs w:val="22"/>
            </w:rPr>
          </w:rPrChange>
        </w:rPr>
        <w:t>ar</w:t>
      </w:r>
      <w:r w:rsidRPr="003067DB">
        <w:rPr>
          <w:rFonts w:ascii="Calibri" w:eastAsia="Calibri" w:hAnsi="Calibri" w:cs="Calibri"/>
          <w:i/>
          <w:spacing w:val="-9"/>
          <w:w w:val="101"/>
          <w:sz w:val="22"/>
          <w:szCs w:val="22"/>
          <w:rPrChange w:id="250" w:author="Deni Septiadi Azzub" w:date="2018-03-01T21:52:00Z">
            <w:rPr>
              <w:rFonts w:ascii="Calibri" w:eastAsia="Calibri" w:hAnsi="Calibri" w:cs="Calibri"/>
              <w:spacing w:val="-9"/>
              <w:w w:val="101"/>
              <w:sz w:val="22"/>
              <w:szCs w:val="22"/>
            </w:rPr>
          </w:rPrChange>
        </w:rPr>
        <w:t>d</w:t>
      </w:r>
      <w:r>
        <w:rPr>
          <w:rFonts w:ascii="Calibri" w:eastAsia="Calibri" w:hAnsi="Calibri" w:cs="Calibri"/>
          <w:w w:val="101"/>
          <w:sz w:val="22"/>
          <w:szCs w:val="22"/>
        </w:rPr>
        <w:t xml:space="preserve">. </w:t>
      </w:r>
      <w:r>
        <w:rPr>
          <w:rFonts w:ascii="Calibri" w:eastAsia="Calibri" w:hAnsi="Calibri" w:cs="Calibri"/>
          <w:spacing w:val="-1"/>
          <w:sz w:val="22"/>
          <w:szCs w:val="22"/>
        </w:rPr>
        <w:t>K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ma</w:t>
      </w:r>
      <w:r>
        <w:rPr>
          <w:rFonts w:ascii="Calibri" w:eastAsia="Calibri" w:hAnsi="Calibri" w:cs="Calibri"/>
          <w:spacing w:val="-2"/>
          <w:sz w:val="22"/>
          <w:szCs w:val="22"/>
        </w:rPr>
        <w:t>h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nn</w:t>
      </w:r>
      <w:r>
        <w:rPr>
          <w:rFonts w:ascii="Calibri" w:eastAsia="Calibri" w:hAnsi="Calibri" w:cs="Calibri"/>
          <w:sz w:val="22"/>
          <w:szCs w:val="22"/>
        </w:rPr>
        <w:t>ya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h</w:t>
      </w:r>
      <w:ins w:id="251" w:author="Deni Septiadi Azzub" w:date="2018-03-01T21:52:00Z">
        <w:r w:rsidR="001D2B0A">
          <w:rPr>
            <w:rFonts w:ascii="Calibri" w:eastAsia="Calibri" w:hAnsi="Calibri" w:cs="Calibri"/>
            <w:sz w:val="22"/>
            <w:szCs w:val="22"/>
            <w:lang w:val="id-ID"/>
          </w:rPr>
          <w:t>,</w:t>
        </w:r>
      </w:ins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b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spacing w:val="-6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r</w:t>
      </w:r>
      <w:ins w:id="252" w:author="Deni Septiadi Azzub" w:date="2018-03-01T21:52:00Z">
        <w:r w:rsidR="001D2B0A">
          <w:rPr>
            <w:rFonts w:ascii="Calibri" w:eastAsia="Calibri" w:hAnsi="Calibri" w:cs="Calibri"/>
            <w:sz w:val="22"/>
            <w:szCs w:val="22"/>
            <w:lang w:val="id-ID"/>
          </w:rPr>
          <w:t>nya</w:t>
        </w:r>
      </w:ins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b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ya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w w:val="101"/>
          <w:sz w:val="22"/>
          <w:szCs w:val="22"/>
        </w:rPr>
        <w:t>d</w:t>
      </w:r>
      <w:r>
        <w:rPr>
          <w:rFonts w:ascii="Calibri" w:eastAsia="Calibri" w:hAnsi="Calibri" w:cs="Calibri"/>
          <w:spacing w:val="-6"/>
          <w:w w:val="101"/>
          <w:sz w:val="22"/>
          <w:szCs w:val="22"/>
        </w:rPr>
        <w:t>a</w:t>
      </w:r>
      <w:r>
        <w:rPr>
          <w:rFonts w:ascii="Calibri" w:eastAsia="Calibri" w:hAnsi="Calibri" w:cs="Calibri"/>
          <w:w w:val="101"/>
          <w:sz w:val="22"/>
          <w:szCs w:val="22"/>
        </w:rPr>
        <w:t xml:space="preserve">n </w:t>
      </w:r>
      <w:r>
        <w:rPr>
          <w:rFonts w:ascii="Calibri" w:eastAsia="Calibri" w:hAnsi="Calibri" w:cs="Calibri"/>
          <w:spacing w:val="-2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3"/>
          <w:sz w:val="22"/>
          <w:szCs w:val="22"/>
        </w:rPr>
        <w:t>j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k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p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6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n</w:t>
      </w:r>
      <w:r>
        <w:rPr>
          <w:rFonts w:ascii="Calibri" w:eastAsia="Calibri" w:hAnsi="Calibri" w:cs="Calibri"/>
          <w:spacing w:val="-4"/>
          <w:sz w:val="22"/>
          <w:szCs w:val="22"/>
        </w:rPr>
        <w:t>g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ikl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n</w:t>
      </w:r>
      <w:del w:id="253" w:author="Deni Septiadi Azzub" w:date="2018-03-01T21:53:00Z">
        <w:r w:rsidDel="001D2B0A">
          <w:rPr>
            <w:rFonts w:ascii="Calibri" w:eastAsia="Calibri" w:hAnsi="Calibri" w:cs="Calibri"/>
            <w:spacing w:val="-12"/>
            <w:sz w:val="22"/>
            <w:szCs w:val="22"/>
          </w:rPr>
          <w:delText xml:space="preserve"> </w:delText>
        </w:r>
        <w:r w:rsidDel="001D2B0A">
          <w:rPr>
            <w:rFonts w:ascii="Calibri" w:eastAsia="Calibri" w:hAnsi="Calibri" w:cs="Calibri"/>
            <w:sz w:val="22"/>
            <w:szCs w:val="22"/>
          </w:rPr>
          <w:delText>y</w:delText>
        </w:r>
        <w:r w:rsidDel="001D2B0A">
          <w:rPr>
            <w:rFonts w:ascii="Calibri" w:eastAsia="Calibri" w:hAnsi="Calibri" w:cs="Calibri"/>
            <w:spacing w:val="1"/>
            <w:sz w:val="22"/>
            <w:szCs w:val="22"/>
          </w:rPr>
          <w:delText>a</w:delText>
        </w:r>
        <w:r w:rsidDel="001D2B0A">
          <w:rPr>
            <w:rFonts w:ascii="Calibri" w:eastAsia="Calibri" w:hAnsi="Calibri" w:cs="Calibri"/>
            <w:spacing w:val="-9"/>
            <w:sz w:val="22"/>
            <w:szCs w:val="22"/>
          </w:rPr>
          <w:delText>n</w:delText>
        </w:r>
        <w:r w:rsidDel="001D2B0A">
          <w:rPr>
            <w:rFonts w:ascii="Calibri" w:eastAsia="Calibri" w:hAnsi="Calibri" w:cs="Calibri"/>
            <w:sz w:val="22"/>
            <w:szCs w:val="22"/>
          </w:rPr>
          <w:delText xml:space="preserve">g </w:delText>
        </w:r>
        <w:r w:rsidDel="001D2B0A">
          <w:rPr>
            <w:rFonts w:ascii="Calibri" w:eastAsia="Calibri" w:hAnsi="Calibri" w:cs="Calibri"/>
            <w:spacing w:val="-1"/>
            <w:sz w:val="22"/>
            <w:szCs w:val="22"/>
          </w:rPr>
          <w:delText>s</w:delText>
        </w:r>
        <w:r w:rsidDel="001D2B0A">
          <w:rPr>
            <w:rFonts w:ascii="Calibri" w:eastAsia="Calibri" w:hAnsi="Calibri" w:cs="Calibri"/>
            <w:spacing w:val="1"/>
            <w:sz w:val="22"/>
            <w:szCs w:val="22"/>
          </w:rPr>
          <w:delText>a</w:delText>
        </w:r>
        <w:r w:rsidDel="001D2B0A">
          <w:rPr>
            <w:rFonts w:ascii="Calibri" w:eastAsia="Calibri" w:hAnsi="Calibri" w:cs="Calibri"/>
            <w:spacing w:val="-9"/>
            <w:sz w:val="22"/>
            <w:szCs w:val="22"/>
          </w:rPr>
          <w:delText>n</w:delText>
        </w:r>
        <w:r w:rsidDel="001D2B0A">
          <w:rPr>
            <w:rFonts w:ascii="Calibri" w:eastAsia="Calibri" w:hAnsi="Calibri" w:cs="Calibri"/>
            <w:spacing w:val="3"/>
            <w:sz w:val="22"/>
            <w:szCs w:val="22"/>
          </w:rPr>
          <w:delText>g</w:delText>
        </w:r>
        <w:r w:rsidDel="001D2B0A">
          <w:rPr>
            <w:rFonts w:ascii="Calibri" w:eastAsia="Calibri" w:hAnsi="Calibri" w:cs="Calibri"/>
            <w:spacing w:val="1"/>
            <w:sz w:val="22"/>
            <w:szCs w:val="22"/>
          </w:rPr>
          <w:delText>a</w:delText>
        </w:r>
        <w:r w:rsidDel="001D2B0A">
          <w:rPr>
            <w:rFonts w:ascii="Calibri" w:eastAsia="Calibri" w:hAnsi="Calibri" w:cs="Calibri"/>
            <w:sz w:val="22"/>
            <w:szCs w:val="22"/>
          </w:rPr>
          <w:delText>t</w:delText>
        </w:r>
        <w:r w:rsidDel="001D2B0A">
          <w:rPr>
            <w:rFonts w:ascii="Calibri" w:eastAsia="Calibri" w:hAnsi="Calibri" w:cs="Calibri"/>
            <w:spacing w:val="-3"/>
            <w:sz w:val="22"/>
            <w:szCs w:val="22"/>
          </w:rPr>
          <w:delText xml:space="preserve"> </w:delText>
        </w:r>
        <w:r w:rsidDel="001D2B0A">
          <w:rPr>
            <w:rFonts w:ascii="Calibri" w:eastAsia="Calibri" w:hAnsi="Calibri" w:cs="Calibri"/>
            <w:spacing w:val="-2"/>
            <w:w w:val="101"/>
            <w:sz w:val="22"/>
            <w:szCs w:val="22"/>
          </w:rPr>
          <w:delText>b</w:delText>
        </w:r>
        <w:r w:rsidDel="001D2B0A">
          <w:rPr>
            <w:rFonts w:ascii="Calibri" w:eastAsia="Calibri" w:hAnsi="Calibri" w:cs="Calibri"/>
            <w:spacing w:val="-3"/>
            <w:w w:val="101"/>
            <w:sz w:val="22"/>
            <w:szCs w:val="22"/>
          </w:rPr>
          <w:delText>e</w:delText>
        </w:r>
        <w:r w:rsidDel="001D2B0A">
          <w:rPr>
            <w:rFonts w:ascii="Calibri" w:eastAsia="Calibri" w:hAnsi="Calibri" w:cs="Calibri"/>
            <w:spacing w:val="-8"/>
            <w:w w:val="101"/>
            <w:sz w:val="22"/>
            <w:szCs w:val="22"/>
          </w:rPr>
          <w:delText>s</w:delText>
        </w:r>
        <w:r w:rsidDel="001D2B0A">
          <w:rPr>
            <w:rFonts w:ascii="Calibri" w:eastAsia="Calibri" w:hAnsi="Calibri" w:cs="Calibri"/>
            <w:spacing w:val="1"/>
            <w:w w:val="101"/>
            <w:sz w:val="22"/>
            <w:szCs w:val="22"/>
          </w:rPr>
          <w:delText>a</w:delText>
        </w:r>
        <w:r w:rsidDel="001D2B0A">
          <w:rPr>
            <w:rFonts w:ascii="Calibri" w:eastAsia="Calibri" w:hAnsi="Calibri" w:cs="Calibri"/>
            <w:spacing w:val="-6"/>
            <w:w w:val="101"/>
            <w:sz w:val="22"/>
            <w:szCs w:val="22"/>
          </w:rPr>
          <w:delText>r</w:delText>
        </w:r>
      </w:del>
      <w:ins w:id="254" w:author="Deni Septiadi Azzub" w:date="2018-03-01T21:53:00Z">
        <w:r w:rsidR="001D2B0A">
          <w:rPr>
            <w:rFonts w:ascii="Calibri" w:eastAsia="Calibri" w:hAnsi="Calibri" w:cs="Calibri"/>
            <w:w w:val="101"/>
            <w:sz w:val="22"/>
            <w:szCs w:val="22"/>
            <w:lang w:val="id-ID"/>
          </w:rPr>
          <w:t xml:space="preserve"> serta</w:t>
        </w:r>
      </w:ins>
      <w:del w:id="255" w:author="Deni Septiadi Azzub" w:date="2018-03-01T21:53:00Z">
        <w:r w:rsidDel="001D2B0A">
          <w:rPr>
            <w:rFonts w:ascii="Calibri" w:eastAsia="Calibri" w:hAnsi="Calibri" w:cs="Calibri"/>
            <w:w w:val="101"/>
            <w:sz w:val="22"/>
            <w:szCs w:val="22"/>
          </w:rPr>
          <w:delText xml:space="preserve">, </w:delText>
        </w:r>
        <w:r w:rsidDel="001D2B0A">
          <w:rPr>
            <w:rFonts w:ascii="Calibri" w:eastAsia="Calibri" w:hAnsi="Calibri" w:cs="Calibri"/>
            <w:spacing w:val="-2"/>
            <w:sz w:val="22"/>
            <w:szCs w:val="22"/>
          </w:rPr>
          <w:delText>d</w:delText>
        </w:r>
        <w:r w:rsidDel="001D2B0A">
          <w:rPr>
            <w:rFonts w:ascii="Calibri" w:eastAsia="Calibri" w:hAnsi="Calibri" w:cs="Calibri"/>
            <w:spacing w:val="1"/>
            <w:sz w:val="22"/>
            <w:szCs w:val="22"/>
          </w:rPr>
          <w:delText>a</w:delText>
        </w:r>
        <w:r w:rsidDel="001D2B0A">
          <w:rPr>
            <w:rFonts w:ascii="Calibri" w:eastAsia="Calibri" w:hAnsi="Calibri" w:cs="Calibri"/>
            <w:sz w:val="22"/>
            <w:szCs w:val="22"/>
          </w:rPr>
          <w:delText>n</w:delText>
        </w:r>
        <w:r w:rsidDel="001D2B0A">
          <w:rPr>
            <w:rFonts w:ascii="Calibri" w:eastAsia="Calibri" w:hAnsi="Calibri" w:cs="Calibri"/>
            <w:spacing w:val="4"/>
            <w:sz w:val="22"/>
            <w:szCs w:val="22"/>
          </w:rPr>
          <w:delText xml:space="preserve"> </w:delText>
        </w:r>
      </w:del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n</w:t>
      </w:r>
      <w:r>
        <w:rPr>
          <w:rFonts w:ascii="Calibri" w:eastAsia="Calibri" w:hAnsi="Calibri" w:cs="Calibri"/>
          <w:spacing w:val="-3"/>
          <w:sz w:val="22"/>
          <w:szCs w:val="22"/>
        </w:rPr>
        <w:t>j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9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p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k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spacing w:val="-10"/>
          <w:sz w:val="22"/>
          <w:szCs w:val="22"/>
        </w:rPr>
        <w:t>j</w:t>
      </w:r>
      <w:r>
        <w:rPr>
          <w:rFonts w:ascii="Calibri" w:eastAsia="Calibri" w:hAnsi="Calibri" w:cs="Calibri"/>
          <w:spacing w:val="1"/>
          <w:sz w:val="22"/>
          <w:szCs w:val="22"/>
        </w:rPr>
        <w:t>aa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spacing w:val="-2"/>
          <w:sz w:val="22"/>
          <w:szCs w:val="22"/>
        </w:rPr>
        <w:t>u</w:t>
      </w:r>
      <w:r>
        <w:rPr>
          <w:rFonts w:ascii="Calibri" w:eastAsia="Calibri" w:hAnsi="Calibri" w:cs="Calibri"/>
          <w:spacing w:val="-6"/>
          <w:sz w:val="22"/>
          <w:szCs w:val="22"/>
        </w:rPr>
        <w:t>m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h</w:t>
      </w:r>
      <w:r>
        <w:rPr>
          <w:rFonts w:ascii="Calibri" w:eastAsia="Calibri" w:hAnsi="Calibri" w:cs="Calibri"/>
          <w:spacing w:val="7"/>
          <w:sz w:val="22"/>
          <w:szCs w:val="22"/>
        </w:rPr>
        <w:t xml:space="preserve"> </w:t>
      </w:r>
      <w:del w:id="256" w:author="Deni Septiadi Azzub" w:date="2018-03-01T21:53:00Z">
        <w:r w:rsidDel="001D2B0A">
          <w:rPr>
            <w:rFonts w:ascii="Calibri" w:eastAsia="Calibri" w:hAnsi="Calibri" w:cs="Calibri"/>
            <w:spacing w:val="-1"/>
            <w:sz w:val="22"/>
            <w:szCs w:val="22"/>
          </w:rPr>
          <w:delText>ki</w:delText>
        </w:r>
        <w:r w:rsidDel="001D2B0A">
          <w:rPr>
            <w:rFonts w:ascii="Calibri" w:eastAsia="Calibri" w:hAnsi="Calibri" w:cs="Calibri"/>
            <w:spacing w:val="-3"/>
            <w:sz w:val="22"/>
            <w:szCs w:val="22"/>
          </w:rPr>
          <w:delText>t</w:delText>
        </w:r>
        <w:r w:rsidDel="001D2B0A">
          <w:rPr>
            <w:rFonts w:ascii="Calibri" w:eastAsia="Calibri" w:hAnsi="Calibri" w:cs="Calibri"/>
            <w:sz w:val="22"/>
            <w:szCs w:val="22"/>
          </w:rPr>
          <w:delText xml:space="preserve">a </w:delText>
        </w:r>
      </w:del>
      <w:r>
        <w:rPr>
          <w:rFonts w:ascii="Calibri" w:eastAsia="Calibri" w:hAnsi="Calibri" w:cs="Calibri"/>
          <w:spacing w:val="-2"/>
          <w:w w:val="101"/>
          <w:sz w:val="22"/>
          <w:szCs w:val="22"/>
        </w:rPr>
        <w:t>un</w:t>
      </w:r>
      <w:r>
        <w:rPr>
          <w:rFonts w:ascii="Calibri" w:eastAsia="Calibri" w:hAnsi="Calibri" w:cs="Calibri"/>
          <w:spacing w:val="-3"/>
          <w:w w:val="101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w w:val="101"/>
          <w:sz w:val="22"/>
          <w:szCs w:val="22"/>
        </w:rPr>
        <w:t>u</w:t>
      </w:r>
      <w:r>
        <w:rPr>
          <w:rFonts w:ascii="Calibri" w:eastAsia="Calibri" w:hAnsi="Calibri" w:cs="Calibri"/>
          <w:w w:val="101"/>
          <w:sz w:val="22"/>
          <w:szCs w:val="22"/>
        </w:rPr>
        <w:t xml:space="preserve">k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2"/>
          <w:sz w:val="22"/>
          <w:szCs w:val="22"/>
        </w:rPr>
        <w:t>bu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ikl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 xml:space="preserve">n </w:t>
      </w:r>
      <w:r>
        <w:rPr>
          <w:rFonts w:ascii="Calibri" w:eastAsia="Calibri" w:hAnsi="Calibri" w:cs="Calibri"/>
          <w:spacing w:val="-3"/>
          <w:sz w:val="22"/>
          <w:szCs w:val="22"/>
        </w:rPr>
        <w:t>te</w:t>
      </w:r>
      <w:r>
        <w:rPr>
          <w:rFonts w:ascii="Calibri" w:eastAsia="Calibri" w:hAnsi="Calibri" w:cs="Calibri"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bu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n</w:t>
      </w:r>
      <w:r>
        <w:rPr>
          <w:rFonts w:ascii="Calibri" w:eastAsia="Calibri" w:hAnsi="Calibri" w:cs="Calibri"/>
          <w:spacing w:val="-6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k</w:t>
      </w:r>
      <w:r>
        <w:rPr>
          <w:rFonts w:ascii="Calibri" w:eastAsia="Calibri" w:hAnsi="Calibri" w:cs="Calibri"/>
          <w:spacing w:val="5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w w:val="101"/>
          <w:sz w:val="22"/>
          <w:szCs w:val="22"/>
        </w:rPr>
        <w:t>(e</w:t>
      </w:r>
      <w:r>
        <w:rPr>
          <w:rFonts w:ascii="Calibri" w:eastAsia="Calibri" w:hAnsi="Calibri" w:cs="Calibri"/>
          <w:w w:val="101"/>
          <w:sz w:val="22"/>
          <w:szCs w:val="22"/>
        </w:rPr>
        <w:t xml:space="preserve">ye </w:t>
      </w:r>
      <w:r>
        <w:rPr>
          <w:rFonts w:ascii="Calibri" w:eastAsia="Calibri" w:hAnsi="Calibri" w:cs="Calibri"/>
          <w:spacing w:val="-1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3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c</w:t>
      </w:r>
      <w:r>
        <w:rPr>
          <w:rFonts w:ascii="Calibri" w:eastAsia="Calibri" w:hAnsi="Calibri" w:cs="Calibri"/>
          <w:spacing w:val="-2"/>
          <w:sz w:val="22"/>
          <w:szCs w:val="22"/>
        </w:rPr>
        <w:t>h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pacing w:val="-2"/>
          <w:sz w:val="22"/>
          <w:szCs w:val="22"/>
        </w:rPr>
        <w:t>n</w:t>
      </w:r>
      <w:r>
        <w:rPr>
          <w:rFonts w:ascii="Calibri" w:eastAsia="Calibri" w:hAnsi="Calibri" w:cs="Calibri"/>
          <w:spacing w:val="3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 xml:space="preserve">) </w:t>
      </w:r>
      <w:del w:id="257" w:author="Deni Septiadi Azzub" w:date="2018-03-01T21:53:00Z">
        <w:r w:rsidDel="001D2B0A">
          <w:rPr>
            <w:rFonts w:ascii="Calibri" w:eastAsia="Calibri" w:hAnsi="Calibri" w:cs="Calibri"/>
            <w:sz w:val="22"/>
            <w:szCs w:val="22"/>
          </w:rPr>
          <w:delText xml:space="preserve"> </w:delText>
        </w:r>
        <w:r w:rsidDel="001D2B0A">
          <w:rPr>
            <w:rFonts w:ascii="Calibri" w:eastAsia="Calibri" w:hAnsi="Calibri" w:cs="Calibri"/>
            <w:spacing w:val="42"/>
            <w:sz w:val="22"/>
            <w:szCs w:val="22"/>
          </w:rPr>
          <w:delText xml:space="preserve"> </w:delText>
        </w:r>
      </w:del>
      <w:r>
        <w:rPr>
          <w:rFonts w:ascii="Calibri" w:eastAsia="Calibri" w:hAnsi="Calibri" w:cs="Calibri"/>
          <w:spacing w:val="-2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ar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4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spacing w:val="-8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4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d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pacing w:val="-2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 xml:space="preserve">,  </w:t>
      </w:r>
      <w:r>
        <w:rPr>
          <w:rFonts w:ascii="Calibri" w:eastAsia="Calibri" w:hAnsi="Calibri" w:cs="Calibri"/>
          <w:spacing w:val="-8"/>
          <w:sz w:val="22"/>
          <w:szCs w:val="22"/>
        </w:rPr>
        <w:t>k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3"/>
          <w:sz w:val="22"/>
          <w:szCs w:val="22"/>
        </w:rPr>
        <w:t>t</w:t>
      </w:r>
      <w:r>
        <w:rPr>
          <w:rFonts w:ascii="Calibri" w:eastAsia="Calibri" w:hAnsi="Calibri" w:cs="Calibri"/>
          <w:spacing w:val="4"/>
          <w:sz w:val="22"/>
          <w:szCs w:val="22"/>
        </w:rPr>
        <w:t>a</w:t>
      </w:r>
      <w:r>
        <w:rPr>
          <w:rFonts w:ascii="Calibri" w:eastAsia="Calibri" w:hAnsi="Calibri" w:cs="Calibri"/>
          <w:spacing w:val="-4"/>
          <w:sz w:val="22"/>
          <w:szCs w:val="22"/>
        </w:rPr>
        <w:t>-</w:t>
      </w:r>
      <w:r>
        <w:rPr>
          <w:rFonts w:ascii="Calibri" w:eastAsia="Calibri" w:hAnsi="Calibri" w:cs="Calibri"/>
          <w:spacing w:val="-1"/>
          <w:sz w:val="22"/>
          <w:szCs w:val="22"/>
        </w:rPr>
        <w:t>k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3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a</w:t>
      </w:r>
      <w:del w:id="258" w:author="Deni Septiadi Azzub" w:date="2018-03-01T21:53:00Z">
        <w:r w:rsidDel="001D2B0A">
          <w:rPr>
            <w:rFonts w:ascii="Calibri" w:eastAsia="Calibri" w:hAnsi="Calibri" w:cs="Calibri"/>
            <w:sz w:val="22"/>
            <w:szCs w:val="22"/>
          </w:rPr>
          <w:delText xml:space="preserve"> </w:delText>
        </w:r>
      </w:del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w w:val="101"/>
          <w:sz w:val="22"/>
          <w:szCs w:val="22"/>
        </w:rPr>
        <w:t>d</w:t>
      </w:r>
      <w:r>
        <w:rPr>
          <w:rFonts w:ascii="Calibri" w:eastAsia="Calibri" w:hAnsi="Calibri" w:cs="Calibri"/>
          <w:spacing w:val="-6"/>
          <w:w w:val="101"/>
          <w:sz w:val="22"/>
          <w:szCs w:val="22"/>
        </w:rPr>
        <w:t>a</w:t>
      </w:r>
      <w:r>
        <w:rPr>
          <w:rFonts w:ascii="Calibri" w:eastAsia="Calibri" w:hAnsi="Calibri" w:cs="Calibri"/>
          <w:w w:val="101"/>
          <w:sz w:val="22"/>
          <w:szCs w:val="22"/>
        </w:rPr>
        <w:t xml:space="preserve">n </w:t>
      </w:r>
      <w:r>
        <w:rPr>
          <w:rFonts w:ascii="Calibri" w:eastAsia="Calibri" w:hAnsi="Calibri" w:cs="Calibri"/>
          <w:spacing w:val="-2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spacing w:val="-3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5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9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k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7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d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pacing w:val="-9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9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1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spacing w:val="-3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 xml:space="preserve">a </w:t>
      </w:r>
      <w:r>
        <w:rPr>
          <w:rFonts w:ascii="Calibri" w:eastAsia="Calibri" w:hAnsi="Calibri" w:cs="Calibri"/>
          <w:spacing w:val="-2"/>
          <w:w w:val="101"/>
          <w:sz w:val="22"/>
          <w:szCs w:val="22"/>
        </w:rPr>
        <w:t>h</w:t>
      </w:r>
      <w:r>
        <w:rPr>
          <w:rFonts w:ascii="Calibri" w:eastAsia="Calibri" w:hAnsi="Calibri" w:cs="Calibri"/>
          <w:spacing w:val="1"/>
          <w:w w:val="101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w w:val="101"/>
          <w:sz w:val="22"/>
          <w:szCs w:val="22"/>
        </w:rPr>
        <w:t>n</w:t>
      </w:r>
      <w:r>
        <w:rPr>
          <w:rFonts w:ascii="Calibri" w:eastAsia="Calibri" w:hAnsi="Calibri" w:cs="Calibri"/>
          <w:spacing w:val="-8"/>
          <w:w w:val="101"/>
          <w:sz w:val="22"/>
          <w:szCs w:val="22"/>
        </w:rPr>
        <w:t>y</w:t>
      </w:r>
      <w:r>
        <w:rPr>
          <w:rFonts w:ascii="Calibri" w:eastAsia="Calibri" w:hAnsi="Calibri" w:cs="Calibri"/>
          <w:w w:val="101"/>
          <w:sz w:val="22"/>
          <w:szCs w:val="22"/>
        </w:rPr>
        <w:t xml:space="preserve">a </w:t>
      </w:r>
      <w:r>
        <w:rPr>
          <w:rFonts w:ascii="Calibri" w:eastAsia="Calibri" w:hAnsi="Calibri" w:cs="Calibri"/>
          <w:spacing w:val="-3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>ra</w:t>
      </w:r>
      <w:r>
        <w:rPr>
          <w:rFonts w:ascii="Calibri" w:eastAsia="Calibri" w:hAnsi="Calibri" w:cs="Calibri"/>
          <w:spacing w:val="-2"/>
          <w:sz w:val="22"/>
          <w:szCs w:val="22"/>
        </w:rPr>
        <w:t>n</w:t>
      </w:r>
      <w:r>
        <w:rPr>
          <w:rFonts w:ascii="Calibri" w:eastAsia="Calibri" w:hAnsi="Calibri" w:cs="Calibri"/>
          <w:spacing w:val="3"/>
          <w:sz w:val="22"/>
          <w:szCs w:val="22"/>
        </w:rPr>
        <w:t>g</w:t>
      </w:r>
      <w:r>
        <w:rPr>
          <w:rFonts w:ascii="Calibri" w:eastAsia="Calibri" w:hAnsi="Calibri" w:cs="Calibri"/>
          <w:spacing w:val="-4"/>
          <w:sz w:val="22"/>
          <w:szCs w:val="22"/>
        </w:rPr>
        <w:t>-</w:t>
      </w:r>
      <w:r>
        <w:rPr>
          <w:rFonts w:ascii="Calibri" w:eastAsia="Calibri" w:hAnsi="Calibri" w:cs="Calibri"/>
          <w:spacing w:val="-3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>ra</w:t>
      </w:r>
      <w:r>
        <w:rPr>
          <w:rFonts w:ascii="Calibri" w:eastAsia="Calibri" w:hAnsi="Calibri" w:cs="Calibri"/>
          <w:spacing w:val="-9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1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te</w:t>
      </w:r>
      <w:r>
        <w:rPr>
          <w:rFonts w:ascii="Calibri" w:eastAsia="Calibri" w:hAnsi="Calibri" w:cs="Calibri"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spacing w:val="-3"/>
          <w:sz w:val="22"/>
          <w:szCs w:val="22"/>
        </w:rPr>
        <w:t>te</w:t>
      </w:r>
      <w:r>
        <w:rPr>
          <w:rFonts w:ascii="Calibri" w:eastAsia="Calibri" w:hAnsi="Calibri" w:cs="Calibri"/>
          <w:spacing w:val="-2"/>
          <w:sz w:val="22"/>
          <w:szCs w:val="22"/>
        </w:rPr>
        <w:t>n</w:t>
      </w:r>
      <w:r>
        <w:rPr>
          <w:rFonts w:ascii="Calibri" w:eastAsia="Calibri" w:hAnsi="Calibri" w:cs="Calibri"/>
          <w:spacing w:val="-3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u</w:t>
      </w:r>
      <w:r>
        <w:rPr>
          <w:rFonts w:ascii="Calibri" w:eastAsia="Calibri" w:hAnsi="Calibri" w:cs="Calibri"/>
          <w:spacing w:val="5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10"/>
          <w:sz w:val="22"/>
          <w:szCs w:val="22"/>
        </w:rPr>
        <w:t>j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8"/>
          <w:sz w:val="22"/>
          <w:szCs w:val="22"/>
        </w:rPr>
        <w:t>y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 xml:space="preserve">g </w:t>
      </w:r>
      <w:r>
        <w:rPr>
          <w:rFonts w:ascii="Calibri" w:eastAsia="Calibri" w:hAnsi="Calibri" w:cs="Calibri"/>
          <w:spacing w:val="1"/>
          <w:w w:val="101"/>
          <w:sz w:val="22"/>
          <w:szCs w:val="22"/>
        </w:rPr>
        <w:t>m</w:t>
      </w:r>
      <w:r>
        <w:rPr>
          <w:rFonts w:ascii="Calibri" w:eastAsia="Calibri" w:hAnsi="Calibri" w:cs="Calibri"/>
          <w:spacing w:val="-10"/>
          <w:w w:val="101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w w:val="101"/>
          <w:sz w:val="22"/>
          <w:szCs w:val="22"/>
        </w:rPr>
        <w:t>m</w:t>
      </w:r>
      <w:r>
        <w:rPr>
          <w:rFonts w:ascii="Calibri" w:eastAsia="Calibri" w:hAnsi="Calibri" w:cs="Calibri"/>
          <w:spacing w:val="-2"/>
          <w:w w:val="101"/>
          <w:sz w:val="22"/>
          <w:szCs w:val="22"/>
        </w:rPr>
        <w:t>b</w:t>
      </w:r>
      <w:r>
        <w:rPr>
          <w:rFonts w:ascii="Calibri" w:eastAsia="Calibri" w:hAnsi="Calibri" w:cs="Calibri"/>
          <w:spacing w:val="1"/>
          <w:w w:val="101"/>
          <w:sz w:val="22"/>
          <w:szCs w:val="22"/>
        </w:rPr>
        <w:t>a</w:t>
      </w:r>
      <w:r>
        <w:rPr>
          <w:rFonts w:ascii="Calibri" w:eastAsia="Calibri" w:hAnsi="Calibri" w:cs="Calibri"/>
          <w:spacing w:val="-8"/>
          <w:w w:val="101"/>
          <w:sz w:val="22"/>
          <w:szCs w:val="22"/>
        </w:rPr>
        <w:t>c</w:t>
      </w:r>
      <w:r>
        <w:rPr>
          <w:rFonts w:ascii="Calibri" w:eastAsia="Calibri" w:hAnsi="Calibri" w:cs="Calibri"/>
          <w:w w:val="101"/>
          <w:sz w:val="22"/>
          <w:szCs w:val="22"/>
        </w:rPr>
        <w:t>a</w:t>
      </w:r>
      <w:ins w:id="259" w:author="Deni Septiadi Azzub" w:date="2018-03-01T21:53:00Z">
        <w:r w:rsidR="001D2B0A">
          <w:rPr>
            <w:rFonts w:ascii="Calibri" w:eastAsia="Calibri" w:hAnsi="Calibri" w:cs="Calibri"/>
            <w:w w:val="101"/>
            <w:sz w:val="22"/>
            <w:szCs w:val="22"/>
            <w:lang w:val="id-ID"/>
          </w:rPr>
          <w:t xml:space="preserve"> iklan yang telah dibuat,</w:t>
        </w:r>
      </w:ins>
      <w:r>
        <w:rPr>
          <w:rFonts w:ascii="Calibri" w:eastAsia="Calibri" w:hAnsi="Calibri" w:cs="Calibri"/>
          <w:w w:val="10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pacing w:val="-3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 xml:space="preserve">u </w:t>
      </w:r>
      <w:del w:id="260" w:author="Deni Septiadi Azzub" w:date="2018-03-01T21:54:00Z">
        <w:r w:rsidDel="001D2B0A">
          <w:rPr>
            <w:rFonts w:ascii="Calibri" w:eastAsia="Calibri" w:hAnsi="Calibri" w:cs="Calibri"/>
            <w:spacing w:val="-3"/>
            <w:sz w:val="22"/>
            <w:szCs w:val="22"/>
          </w:rPr>
          <w:delText>o</w:delText>
        </w:r>
        <w:r w:rsidDel="001D2B0A">
          <w:rPr>
            <w:rFonts w:ascii="Calibri" w:eastAsia="Calibri" w:hAnsi="Calibri" w:cs="Calibri"/>
            <w:spacing w:val="1"/>
            <w:sz w:val="22"/>
            <w:szCs w:val="22"/>
          </w:rPr>
          <w:delText>ra</w:delText>
        </w:r>
        <w:r w:rsidDel="001D2B0A">
          <w:rPr>
            <w:rFonts w:ascii="Calibri" w:eastAsia="Calibri" w:hAnsi="Calibri" w:cs="Calibri"/>
            <w:spacing w:val="-9"/>
            <w:sz w:val="22"/>
            <w:szCs w:val="22"/>
          </w:rPr>
          <w:delText>n</w:delText>
        </w:r>
        <w:r w:rsidDel="001D2B0A">
          <w:rPr>
            <w:rFonts w:ascii="Calibri" w:eastAsia="Calibri" w:hAnsi="Calibri" w:cs="Calibri"/>
            <w:sz w:val="22"/>
            <w:szCs w:val="22"/>
          </w:rPr>
          <w:delText>g</w:delText>
        </w:r>
        <w:r w:rsidDel="001D2B0A">
          <w:rPr>
            <w:rFonts w:ascii="Calibri" w:eastAsia="Calibri" w:hAnsi="Calibri" w:cs="Calibri"/>
            <w:spacing w:val="5"/>
            <w:sz w:val="22"/>
            <w:szCs w:val="22"/>
          </w:rPr>
          <w:delText xml:space="preserve"> </w:delText>
        </w:r>
      </w:del>
      <w:ins w:id="261" w:author="Deni Septiadi Azzub" w:date="2018-03-01T21:54:00Z">
        <w:r w:rsidR="001D2B0A">
          <w:rPr>
            <w:rFonts w:ascii="Calibri" w:eastAsia="Calibri" w:hAnsi="Calibri" w:cs="Calibri"/>
            <w:spacing w:val="-3"/>
            <w:sz w:val="22"/>
            <w:szCs w:val="22"/>
            <w:lang w:val="id-ID"/>
          </w:rPr>
          <w:t>mereka</w:t>
        </w:r>
        <w:r w:rsidR="001D2B0A">
          <w:rPr>
            <w:rFonts w:ascii="Calibri" w:eastAsia="Calibri" w:hAnsi="Calibri" w:cs="Calibri"/>
            <w:spacing w:val="5"/>
            <w:sz w:val="22"/>
            <w:szCs w:val="22"/>
          </w:rPr>
          <w:t xml:space="preserve"> </w:t>
        </w:r>
      </w:ins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9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5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b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spacing w:val="-8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n</w:t>
      </w:r>
      <w:r>
        <w:rPr>
          <w:rFonts w:ascii="Calibri" w:eastAsia="Calibri" w:hAnsi="Calibri" w:cs="Calibri"/>
          <w:spacing w:val="-4"/>
          <w:sz w:val="22"/>
          <w:szCs w:val="22"/>
        </w:rPr>
        <w:t>g</w:t>
      </w:r>
      <w:r>
        <w:rPr>
          <w:rFonts w:ascii="Calibri" w:eastAsia="Calibri" w:hAnsi="Calibri" w:cs="Calibri"/>
          <w:spacing w:val="3"/>
          <w:sz w:val="22"/>
          <w:szCs w:val="22"/>
        </w:rPr>
        <w:t>g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w w:val="101"/>
          <w:sz w:val="22"/>
          <w:szCs w:val="22"/>
        </w:rPr>
        <w:t>k</w:t>
      </w:r>
      <w:r>
        <w:rPr>
          <w:rFonts w:ascii="Calibri" w:eastAsia="Calibri" w:hAnsi="Calibri" w:cs="Calibri"/>
          <w:spacing w:val="-3"/>
          <w:w w:val="101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w w:val="101"/>
          <w:sz w:val="22"/>
          <w:szCs w:val="22"/>
        </w:rPr>
        <w:t>r</w:t>
      </w:r>
      <w:r>
        <w:rPr>
          <w:rFonts w:ascii="Calibri" w:eastAsia="Calibri" w:hAnsi="Calibri" w:cs="Calibri"/>
          <w:spacing w:val="-6"/>
          <w:w w:val="101"/>
          <w:sz w:val="22"/>
          <w:szCs w:val="22"/>
        </w:rPr>
        <w:t>a</w:t>
      </w:r>
      <w:r>
        <w:rPr>
          <w:rFonts w:ascii="Calibri" w:eastAsia="Calibri" w:hAnsi="Calibri" w:cs="Calibri"/>
          <w:w w:val="101"/>
          <w:sz w:val="22"/>
          <w:szCs w:val="22"/>
        </w:rPr>
        <w:t xml:space="preserve">n </w:t>
      </w:r>
      <w:r>
        <w:rPr>
          <w:rFonts w:ascii="Calibri" w:eastAsia="Calibri" w:hAnsi="Calibri" w:cs="Calibri"/>
          <w:spacing w:val="1"/>
          <w:sz w:val="22"/>
          <w:szCs w:val="22"/>
        </w:rPr>
        <w:t>ma</w:t>
      </w:r>
      <w:r>
        <w:rPr>
          <w:rFonts w:ascii="Calibri" w:eastAsia="Calibri" w:hAnsi="Calibri" w:cs="Calibri"/>
          <w:spacing w:val="-2"/>
          <w:sz w:val="22"/>
          <w:szCs w:val="22"/>
        </w:rPr>
        <w:t>upu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9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 xml:space="preserve">g </w:t>
      </w:r>
      <w:del w:id="262" w:author="Deni Septiadi Azzub" w:date="2018-03-01T21:54:00Z">
        <w:r w:rsidDel="001D2B0A">
          <w:rPr>
            <w:rFonts w:ascii="Calibri" w:eastAsia="Calibri" w:hAnsi="Calibri" w:cs="Calibri"/>
            <w:spacing w:val="-2"/>
            <w:sz w:val="22"/>
            <w:szCs w:val="22"/>
          </w:rPr>
          <w:delText>h</w:delText>
        </w:r>
        <w:r w:rsidDel="001D2B0A">
          <w:rPr>
            <w:rFonts w:ascii="Calibri" w:eastAsia="Calibri" w:hAnsi="Calibri" w:cs="Calibri"/>
            <w:spacing w:val="1"/>
            <w:sz w:val="22"/>
            <w:szCs w:val="22"/>
          </w:rPr>
          <w:delText>a</w:delText>
        </w:r>
        <w:r w:rsidDel="001D2B0A">
          <w:rPr>
            <w:rFonts w:ascii="Calibri" w:eastAsia="Calibri" w:hAnsi="Calibri" w:cs="Calibri"/>
            <w:spacing w:val="-2"/>
            <w:sz w:val="22"/>
            <w:szCs w:val="22"/>
          </w:rPr>
          <w:delText>n</w:delText>
        </w:r>
        <w:r w:rsidDel="001D2B0A">
          <w:rPr>
            <w:rFonts w:ascii="Calibri" w:eastAsia="Calibri" w:hAnsi="Calibri" w:cs="Calibri"/>
            <w:sz w:val="22"/>
            <w:szCs w:val="22"/>
          </w:rPr>
          <w:delText>ya</w:delText>
        </w:r>
        <w:r w:rsidDel="001D2B0A">
          <w:rPr>
            <w:rFonts w:ascii="Calibri" w:eastAsia="Calibri" w:hAnsi="Calibri" w:cs="Calibri"/>
            <w:spacing w:val="-1"/>
            <w:sz w:val="22"/>
            <w:szCs w:val="22"/>
          </w:rPr>
          <w:delText xml:space="preserve"> l</w:delText>
        </w:r>
        <w:r w:rsidDel="001D2B0A">
          <w:rPr>
            <w:rFonts w:ascii="Calibri" w:eastAsia="Calibri" w:hAnsi="Calibri" w:cs="Calibri"/>
            <w:spacing w:val="-3"/>
            <w:sz w:val="22"/>
            <w:szCs w:val="22"/>
          </w:rPr>
          <w:delText>e</w:delText>
        </w:r>
        <w:r w:rsidDel="001D2B0A">
          <w:rPr>
            <w:rFonts w:ascii="Calibri" w:eastAsia="Calibri" w:hAnsi="Calibri" w:cs="Calibri"/>
            <w:spacing w:val="-1"/>
            <w:sz w:val="22"/>
            <w:szCs w:val="22"/>
          </w:rPr>
          <w:delText>w</w:delText>
        </w:r>
        <w:r w:rsidDel="001D2B0A">
          <w:rPr>
            <w:rFonts w:ascii="Calibri" w:eastAsia="Calibri" w:hAnsi="Calibri" w:cs="Calibri"/>
            <w:spacing w:val="1"/>
            <w:sz w:val="22"/>
            <w:szCs w:val="22"/>
          </w:rPr>
          <w:delText>a</w:delText>
        </w:r>
        <w:r w:rsidDel="001D2B0A">
          <w:rPr>
            <w:rFonts w:ascii="Calibri" w:eastAsia="Calibri" w:hAnsi="Calibri" w:cs="Calibri"/>
            <w:sz w:val="22"/>
            <w:szCs w:val="22"/>
          </w:rPr>
          <w:delText>t</w:delText>
        </w:r>
      </w:del>
      <w:ins w:id="263" w:author="Deni Septiadi Azzub" w:date="2018-03-01T21:54:00Z">
        <w:r w:rsidR="001D2B0A">
          <w:rPr>
            <w:rFonts w:ascii="Calibri" w:eastAsia="Calibri" w:hAnsi="Calibri" w:cs="Calibri"/>
            <w:spacing w:val="-2"/>
            <w:sz w:val="22"/>
            <w:szCs w:val="22"/>
            <w:lang w:val="id-ID"/>
          </w:rPr>
          <w:t>ada di</w:t>
        </w:r>
      </w:ins>
      <w:r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pacing w:val="-6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h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w w:val="101"/>
          <w:sz w:val="22"/>
          <w:szCs w:val="22"/>
        </w:rPr>
        <w:t>te</w:t>
      </w:r>
      <w:r>
        <w:rPr>
          <w:rFonts w:ascii="Calibri" w:eastAsia="Calibri" w:hAnsi="Calibri" w:cs="Calibri"/>
          <w:spacing w:val="1"/>
          <w:w w:val="101"/>
          <w:sz w:val="22"/>
          <w:szCs w:val="22"/>
        </w:rPr>
        <w:t>r</w:t>
      </w:r>
      <w:r>
        <w:rPr>
          <w:rFonts w:ascii="Calibri" w:eastAsia="Calibri" w:hAnsi="Calibri" w:cs="Calibri"/>
          <w:spacing w:val="-3"/>
          <w:w w:val="101"/>
          <w:sz w:val="22"/>
          <w:szCs w:val="22"/>
        </w:rPr>
        <w:t>te</w:t>
      </w:r>
      <w:r>
        <w:rPr>
          <w:rFonts w:ascii="Calibri" w:eastAsia="Calibri" w:hAnsi="Calibri" w:cs="Calibri"/>
          <w:spacing w:val="-2"/>
          <w:w w:val="101"/>
          <w:sz w:val="22"/>
          <w:szCs w:val="22"/>
        </w:rPr>
        <w:t>n</w:t>
      </w:r>
      <w:r>
        <w:rPr>
          <w:rFonts w:ascii="Calibri" w:eastAsia="Calibri" w:hAnsi="Calibri" w:cs="Calibri"/>
          <w:spacing w:val="-3"/>
          <w:w w:val="101"/>
          <w:sz w:val="22"/>
          <w:szCs w:val="22"/>
        </w:rPr>
        <w:t>t</w:t>
      </w:r>
      <w:r>
        <w:rPr>
          <w:rFonts w:ascii="Calibri" w:eastAsia="Calibri" w:hAnsi="Calibri" w:cs="Calibri"/>
          <w:w w:val="101"/>
          <w:sz w:val="22"/>
          <w:szCs w:val="22"/>
        </w:rPr>
        <w:t xml:space="preserve">u </w:t>
      </w:r>
      <w:r>
        <w:rPr>
          <w:rFonts w:ascii="Calibri" w:eastAsia="Calibri" w:hAnsi="Calibri" w:cs="Calibri"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3"/>
          <w:sz w:val="22"/>
          <w:szCs w:val="22"/>
        </w:rPr>
        <w:t>j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 xml:space="preserve">.  </w:t>
      </w:r>
      <w:r>
        <w:rPr>
          <w:rFonts w:ascii="Calibri" w:eastAsia="Calibri" w:hAnsi="Calibri" w:cs="Calibri"/>
          <w:spacing w:val="-1"/>
          <w:sz w:val="22"/>
          <w:szCs w:val="22"/>
        </w:rPr>
        <w:t>K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b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pacing w:val="-2"/>
          <w:sz w:val="22"/>
          <w:szCs w:val="22"/>
        </w:rPr>
        <w:t>h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nn</w:t>
      </w:r>
      <w:r>
        <w:rPr>
          <w:rFonts w:ascii="Calibri" w:eastAsia="Calibri" w:hAnsi="Calibri" w:cs="Calibri"/>
          <w:sz w:val="22"/>
          <w:szCs w:val="22"/>
        </w:rPr>
        <w:t>ya</w:t>
      </w:r>
      <w:ins w:id="264" w:author="Deni Septiadi Azzub" w:date="2018-03-01T21:54:00Z">
        <w:r w:rsidR="001D2B0A">
          <w:rPr>
            <w:rFonts w:ascii="Calibri" w:eastAsia="Calibri" w:hAnsi="Calibri" w:cs="Calibri"/>
            <w:sz w:val="22"/>
            <w:szCs w:val="22"/>
            <w:lang w:val="id-ID"/>
          </w:rPr>
          <w:t>,</w:t>
        </w:r>
      </w:ins>
      <w:del w:id="265" w:author="Deni Septiadi Azzub" w:date="2018-03-01T21:54:00Z">
        <w:r w:rsidDel="001D2B0A">
          <w:rPr>
            <w:rFonts w:ascii="Calibri" w:eastAsia="Calibri" w:hAnsi="Calibri" w:cs="Calibri"/>
            <w:sz w:val="22"/>
            <w:szCs w:val="22"/>
          </w:rPr>
          <w:delText xml:space="preserve"> </w:delText>
        </w:r>
      </w:del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6"/>
          <w:w w:val="101"/>
          <w:sz w:val="22"/>
          <w:szCs w:val="22"/>
        </w:rPr>
        <w:t>m</w:t>
      </w:r>
      <w:r>
        <w:rPr>
          <w:rFonts w:ascii="Calibri" w:eastAsia="Calibri" w:hAnsi="Calibri" w:cs="Calibri"/>
          <w:spacing w:val="1"/>
          <w:w w:val="101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w w:val="101"/>
          <w:sz w:val="22"/>
          <w:szCs w:val="22"/>
        </w:rPr>
        <w:t>s</w:t>
      </w:r>
      <w:r>
        <w:rPr>
          <w:rFonts w:ascii="Calibri" w:eastAsia="Calibri" w:hAnsi="Calibri" w:cs="Calibri"/>
          <w:w w:val="101"/>
          <w:sz w:val="22"/>
          <w:szCs w:val="22"/>
        </w:rPr>
        <w:t>y</w:t>
      </w:r>
      <w:r>
        <w:rPr>
          <w:rFonts w:ascii="Calibri" w:eastAsia="Calibri" w:hAnsi="Calibri" w:cs="Calibri"/>
          <w:spacing w:val="-6"/>
          <w:w w:val="101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w w:val="101"/>
          <w:sz w:val="22"/>
          <w:szCs w:val="22"/>
        </w:rPr>
        <w:t>ra</w:t>
      </w:r>
      <w:r>
        <w:rPr>
          <w:rFonts w:ascii="Calibri" w:eastAsia="Calibri" w:hAnsi="Calibri" w:cs="Calibri"/>
          <w:spacing w:val="-8"/>
          <w:w w:val="101"/>
          <w:sz w:val="22"/>
          <w:szCs w:val="22"/>
        </w:rPr>
        <w:t>k</w:t>
      </w:r>
      <w:r>
        <w:rPr>
          <w:rFonts w:ascii="Calibri" w:eastAsia="Calibri" w:hAnsi="Calibri" w:cs="Calibri"/>
          <w:spacing w:val="1"/>
          <w:w w:val="101"/>
          <w:sz w:val="22"/>
          <w:szCs w:val="22"/>
        </w:rPr>
        <w:t>a</w:t>
      </w:r>
      <w:r>
        <w:rPr>
          <w:rFonts w:ascii="Calibri" w:eastAsia="Calibri" w:hAnsi="Calibri" w:cs="Calibri"/>
          <w:w w:val="101"/>
          <w:sz w:val="22"/>
          <w:szCs w:val="22"/>
        </w:rPr>
        <w:t xml:space="preserve">t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n</w:t>
      </w:r>
      <w:r>
        <w:rPr>
          <w:rFonts w:ascii="Calibri" w:eastAsia="Calibri" w:hAnsi="Calibri" w:cs="Calibri"/>
          <w:spacing w:val="3"/>
          <w:sz w:val="22"/>
          <w:szCs w:val="22"/>
        </w:rPr>
        <w:t>g</w:t>
      </w:r>
      <w:r>
        <w:rPr>
          <w:rFonts w:ascii="Calibri" w:eastAsia="Calibri" w:hAnsi="Calibri" w:cs="Calibri"/>
          <w:spacing w:val="-3"/>
          <w:sz w:val="22"/>
          <w:szCs w:val="22"/>
        </w:rPr>
        <w:t>et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hu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1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spacing w:val="-3"/>
          <w:sz w:val="22"/>
          <w:szCs w:val="22"/>
        </w:rPr>
        <w:t>o</w:t>
      </w:r>
      <w:r>
        <w:rPr>
          <w:rFonts w:ascii="Calibri" w:eastAsia="Calibri" w:hAnsi="Calibri" w:cs="Calibri"/>
          <w:spacing w:val="-2"/>
          <w:sz w:val="22"/>
          <w:szCs w:val="22"/>
        </w:rPr>
        <w:t>du</w:t>
      </w:r>
      <w:r>
        <w:rPr>
          <w:rFonts w:ascii="Calibri" w:eastAsia="Calibri" w:hAnsi="Calibri" w:cs="Calibri"/>
          <w:sz w:val="22"/>
          <w:szCs w:val="22"/>
        </w:rPr>
        <w:t>k</w:t>
      </w:r>
      <w:r>
        <w:rPr>
          <w:rFonts w:ascii="Calibri" w:eastAsia="Calibri" w:hAnsi="Calibri" w:cs="Calibri"/>
          <w:spacing w:val="6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w w:val="101"/>
          <w:sz w:val="22"/>
          <w:szCs w:val="22"/>
        </w:rPr>
        <w:t>ki</w:t>
      </w:r>
      <w:r>
        <w:rPr>
          <w:rFonts w:ascii="Calibri" w:eastAsia="Calibri" w:hAnsi="Calibri" w:cs="Calibri"/>
          <w:spacing w:val="-3"/>
          <w:w w:val="101"/>
          <w:sz w:val="22"/>
          <w:szCs w:val="22"/>
        </w:rPr>
        <w:t>t</w:t>
      </w:r>
      <w:r>
        <w:rPr>
          <w:rFonts w:ascii="Calibri" w:eastAsia="Calibri" w:hAnsi="Calibri" w:cs="Calibri"/>
          <w:spacing w:val="-6"/>
          <w:w w:val="101"/>
          <w:sz w:val="22"/>
          <w:szCs w:val="22"/>
        </w:rPr>
        <w:t>a</w:t>
      </w:r>
      <w:r>
        <w:rPr>
          <w:rFonts w:ascii="Calibri" w:eastAsia="Calibri" w:hAnsi="Calibri" w:cs="Calibri"/>
          <w:w w:val="101"/>
          <w:sz w:val="22"/>
          <w:szCs w:val="22"/>
        </w:rPr>
        <w:t>.</w:t>
      </w:r>
    </w:p>
    <w:p w:rsidR="00143462" w:rsidRDefault="00143462">
      <w:pPr>
        <w:spacing w:line="200" w:lineRule="exact"/>
      </w:pPr>
    </w:p>
    <w:p w:rsidR="00143462" w:rsidRDefault="00143462">
      <w:pPr>
        <w:spacing w:before="4" w:line="200" w:lineRule="exact"/>
      </w:pPr>
    </w:p>
    <w:p w:rsidR="00143462" w:rsidRPr="000F4388" w:rsidRDefault="009D580B">
      <w:pPr>
        <w:ind w:right="1725"/>
        <w:jc w:val="both"/>
        <w:rPr>
          <w:rFonts w:ascii="Calibri" w:eastAsia="Calibri" w:hAnsi="Calibri" w:cs="Calibri"/>
          <w:color w:val="000000" w:themeColor="text1"/>
          <w:sz w:val="22"/>
          <w:szCs w:val="22"/>
          <w:rPrChange w:id="266" w:author="Deni Septiadi Azzub" w:date="2018-03-01T21:55:00Z">
            <w:rPr>
              <w:rFonts w:ascii="Calibri" w:eastAsia="Calibri" w:hAnsi="Calibri" w:cs="Calibri"/>
              <w:sz w:val="22"/>
              <w:szCs w:val="22"/>
            </w:rPr>
          </w:rPrChange>
        </w:rPr>
      </w:pPr>
      <w:r w:rsidRPr="000F4388">
        <w:rPr>
          <w:rFonts w:ascii="Calibri" w:eastAsia="Calibri" w:hAnsi="Calibri" w:cs="Calibri"/>
          <w:color w:val="000000" w:themeColor="text1"/>
          <w:sz w:val="22"/>
          <w:szCs w:val="22"/>
          <w:rPrChange w:id="267" w:author="Deni Septiadi Azzub" w:date="2018-03-01T21:55:00Z">
            <w:rPr>
              <w:rFonts w:ascii="Calibri" w:eastAsia="Calibri" w:hAnsi="Calibri" w:cs="Calibri"/>
              <w:color w:val="C00000"/>
              <w:sz w:val="22"/>
              <w:szCs w:val="22"/>
            </w:rPr>
          </w:rPrChange>
        </w:rPr>
        <w:t>P</w:t>
      </w:r>
      <w:r w:rsidRPr="000F4388">
        <w:rPr>
          <w:rFonts w:ascii="Calibri" w:eastAsia="Calibri" w:hAnsi="Calibri" w:cs="Calibri"/>
          <w:color w:val="000000" w:themeColor="text1"/>
          <w:spacing w:val="-3"/>
          <w:sz w:val="22"/>
          <w:szCs w:val="22"/>
          <w:rPrChange w:id="268" w:author="Deni Septiadi Azzub" w:date="2018-03-01T21:55:00Z">
            <w:rPr>
              <w:rFonts w:ascii="Calibri" w:eastAsia="Calibri" w:hAnsi="Calibri" w:cs="Calibri"/>
              <w:color w:val="C00000"/>
              <w:spacing w:val="-3"/>
              <w:sz w:val="22"/>
              <w:szCs w:val="22"/>
            </w:rPr>
          </w:rPrChange>
        </w:rPr>
        <w:t>e</w:t>
      </w:r>
      <w:r w:rsidRPr="000F4388">
        <w:rPr>
          <w:rFonts w:ascii="Calibri" w:eastAsia="Calibri" w:hAnsi="Calibri" w:cs="Calibri"/>
          <w:color w:val="000000" w:themeColor="text1"/>
          <w:spacing w:val="1"/>
          <w:sz w:val="22"/>
          <w:szCs w:val="22"/>
          <w:rPrChange w:id="269" w:author="Deni Septiadi Azzub" w:date="2018-03-01T21:55:00Z">
            <w:rPr>
              <w:rFonts w:ascii="Calibri" w:eastAsia="Calibri" w:hAnsi="Calibri" w:cs="Calibri"/>
              <w:color w:val="C00000"/>
              <w:spacing w:val="1"/>
              <w:sz w:val="22"/>
              <w:szCs w:val="22"/>
            </w:rPr>
          </w:rPrChange>
        </w:rPr>
        <w:t>r</w:t>
      </w:r>
      <w:r w:rsidRPr="000F4388">
        <w:rPr>
          <w:rFonts w:ascii="Calibri" w:eastAsia="Calibri" w:hAnsi="Calibri" w:cs="Calibri"/>
          <w:color w:val="000000" w:themeColor="text1"/>
          <w:spacing w:val="-1"/>
          <w:sz w:val="22"/>
          <w:szCs w:val="22"/>
          <w:rPrChange w:id="270" w:author="Deni Septiadi Azzub" w:date="2018-03-01T21:55:00Z">
            <w:rPr>
              <w:rFonts w:ascii="Calibri" w:eastAsia="Calibri" w:hAnsi="Calibri" w:cs="Calibri"/>
              <w:color w:val="C00000"/>
              <w:spacing w:val="-1"/>
              <w:sz w:val="22"/>
              <w:szCs w:val="22"/>
            </w:rPr>
          </w:rPrChange>
        </w:rPr>
        <w:t>k</w:t>
      </w:r>
      <w:r w:rsidRPr="000F4388">
        <w:rPr>
          <w:rFonts w:ascii="Calibri" w:eastAsia="Calibri" w:hAnsi="Calibri" w:cs="Calibri"/>
          <w:color w:val="000000" w:themeColor="text1"/>
          <w:spacing w:val="-3"/>
          <w:sz w:val="22"/>
          <w:szCs w:val="22"/>
          <w:rPrChange w:id="271" w:author="Deni Septiadi Azzub" w:date="2018-03-01T21:55:00Z">
            <w:rPr>
              <w:rFonts w:ascii="Calibri" w:eastAsia="Calibri" w:hAnsi="Calibri" w:cs="Calibri"/>
              <w:color w:val="C00000"/>
              <w:spacing w:val="-3"/>
              <w:sz w:val="22"/>
              <w:szCs w:val="22"/>
            </w:rPr>
          </w:rPrChange>
        </w:rPr>
        <w:t>e</w:t>
      </w:r>
      <w:r w:rsidRPr="000F4388">
        <w:rPr>
          <w:rFonts w:ascii="Calibri" w:eastAsia="Calibri" w:hAnsi="Calibri" w:cs="Calibri"/>
          <w:color w:val="000000" w:themeColor="text1"/>
          <w:spacing w:val="1"/>
          <w:sz w:val="22"/>
          <w:szCs w:val="22"/>
          <w:rPrChange w:id="272" w:author="Deni Septiadi Azzub" w:date="2018-03-01T21:55:00Z">
            <w:rPr>
              <w:rFonts w:ascii="Calibri" w:eastAsia="Calibri" w:hAnsi="Calibri" w:cs="Calibri"/>
              <w:color w:val="C00000"/>
              <w:spacing w:val="1"/>
              <w:sz w:val="22"/>
              <w:szCs w:val="22"/>
            </w:rPr>
          </w:rPrChange>
        </w:rPr>
        <w:t>m</w:t>
      </w:r>
      <w:r w:rsidRPr="000F4388">
        <w:rPr>
          <w:rFonts w:ascii="Calibri" w:eastAsia="Calibri" w:hAnsi="Calibri" w:cs="Calibri"/>
          <w:color w:val="000000" w:themeColor="text1"/>
          <w:spacing w:val="-2"/>
          <w:sz w:val="22"/>
          <w:szCs w:val="22"/>
          <w:rPrChange w:id="273" w:author="Deni Septiadi Azzub" w:date="2018-03-01T21:55:00Z">
            <w:rPr>
              <w:rFonts w:ascii="Calibri" w:eastAsia="Calibri" w:hAnsi="Calibri" w:cs="Calibri"/>
              <w:color w:val="C00000"/>
              <w:spacing w:val="-2"/>
              <w:sz w:val="22"/>
              <w:szCs w:val="22"/>
            </w:rPr>
          </w:rPrChange>
        </w:rPr>
        <w:t>b</w:t>
      </w:r>
      <w:r w:rsidRPr="000F4388">
        <w:rPr>
          <w:rFonts w:ascii="Calibri" w:eastAsia="Calibri" w:hAnsi="Calibri" w:cs="Calibri"/>
          <w:color w:val="000000" w:themeColor="text1"/>
          <w:spacing w:val="1"/>
          <w:sz w:val="22"/>
          <w:szCs w:val="22"/>
          <w:rPrChange w:id="274" w:author="Deni Septiadi Azzub" w:date="2018-03-01T21:55:00Z">
            <w:rPr>
              <w:rFonts w:ascii="Calibri" w:eastAsia="Calibri" w:hAnsi="Calibri" w:cs="Calibri"/>
              <w:color w:val="C00000"/>
              <w:spacing w:val="1"/>
              <w:sz w:val="22"/>
              <w:szCs w:val="22"/>
            </w:rPr>
          </w:rPrChange>
        </w:rPr>
        <w:t>a</w:t>
      </w:r>
      <w:r w:rsidRPr="000F4388">
        <w:rPr>
          <w:rFonts w:ascii="Calibri" w:eastAsia="Calibri" w:hAnsi="Calibri" w:cs="Calibri"/>
          <w:color w:val="000000" w:themeColor="text1"/>
          <w:spacing w:val="-9"/>
          <w:sz w:val="22"/>
          <w:szCs w:val="22"/>
          <w:rPrChange w:id="275" w:author="Deni Septiadi Azzub" w:date="2018-03-01T21:55:00Z">
            <w:rPr>
              <w:rFonts w:ascii="Calibri" w:eastAsia="Calibri" w:hAnsi="Calibri" w:cs="Calibri"/>
              <w:color w:val="C00000"/>
              <w:spacing w:val="-9"/>
              <w:sz w:val="22"/>
              <w:szCs w:val="22"/>
            </w:rPr>
          </w:rPrChange>
        </w:rPr>
        <w:t>n</w:t>
      </w:r>
      <w:r w:rsidRPr="000F4388">
        <w:rPr>
          <w:rFonts w:ascii="Calibri" w:eastAsia="Calibri" w:hAnsi="Calibri" w:cs="Calibri"/>
          <w:color w:val="000000" w:themeColor="text1"/>
          <w:spacing w:val="3"/>
          <w:sz w:val="22"/>
          <w:szCs w:val="22"/>
          <w:rPrChange w:id="276" w:author="Deni Septiadi Azzub" w:date="2018-03-01T21:55:00Z">
            <w:rPr>
              <w:rFonts w:ascii="Calibri" w:eastAsia="Calibri" w:hAnsi="Calibri" w:cs="Calibri"/>
              <w:color w:val="C00000"/>
              <w:spacing w:val="3"/>
              <w:sz w:val="22"/>
              <w:szCs w:val="22"/>
            </w:rPr>
          </w:rPrChange>
        </w:rPr>
        <w:t>g</w:t>
      </w:r>
      <w:r w:rsidRPr="000F4388">
        <w:rPr>
          <w:rFonts w:ascii="Calibri" w:eastAsia="Calibri" w:hAnsi="Calibri" w:cs="Calibri"/>
          <w:color w:val="000000" w:themeColor="text1"/>
          <w:spacing w:val="1"/>
          <w:sz w:val="22"/>
          <w:szCs w:val="22"/>
          <w:rPrChange w:id="277" w:author="Deni Septiadi Azzub" w:date="2018-03-01T21:55:00Z">
            <w:rPr>
              <w:rFonts w:ascii="Calibri" w:eastAsia="Calibri" w:hAnsi="Calibri" w:cs="Calibri"/>
              <w:color w:val="C00000"/>
              <w:spacing w:val="1"/>
              <w:sz w:val="22"/>
              <w:szCs w:val="22"/>
            </w:rPr>
          </w:rPrChange>
        </w:rPr>
        <w:t>a</w:t>
      </w:r>
      <w:r w:rsidRPr="000F4388">
        <w:rPr>
          <w:rFonts w:ascii="Calibri" w:eastAsia="Calibri" w:hAnsi="Calibri" w:cs="Calibri"/>
          <w:color w:val="000000" w:themeColor="text1"/>
          <w:sz w:val="22"/>
          <w:szCs w:val="22"/>
          <w:rPrChange w:id="278" w:author="Deni Septiadi Azzub" w:date="2018-03-01T21:55:00Z">
            <w:rPr>
              <w:rFonts w:ascii="Calibri" w:eastAsia="Calibri" w:hAnsi="Calibri" w:cs="Calibri"/>
              <w:color w:val="C00000"/>
              <w:sz w:val="22"/>
              <w:szCs w:val="22"/>
            </w:rPr>
          </w:rPrChange>
        </w:rPr>
        <w:t>n</w:t>
      </w:r>
      <w:r w:rsidRPr="000F4388">
        <w:rPr>
          <w:rFonts w:ascii="Calibri" w:eastAsia="Calibri" w:hAnsi="Calibri" w:cs="Calibri"/>
          <w:color w:val="000000" w:themeColor="text1"/>
          <w:spacing w:val="12"/>
          <w:sz w:val="22"/>
          <w:szCs w:val="22"/>
          <w:rPrChange w:id="279" w:author="Deni Septiadi Azzub" w:date="2018-03-01T21:55:00Z">
            <w:rPr>
              <w:rFonts w:ascii="Calibri" w:eastAsia="Calibri" w:hAnsi="Calibri" w:cs="Calibri"/>
              <w:color w:val="C00000"/>
              <w:spacing w:val="12"/>
              <w:sz w:val="22"/>
              <w:szCs w:val="22"/>
            </w:rPr>
          </w:rPrChange>
        </w:rPr>
        <w:t xml:space="preserve"> </w:t>
      </w:r>
      <w:r w:rsidRPr="000F4388">
        <w:rPr>
          <w:rFonts w:ascii="Calibri" w:eastAsia="Calibri" w:hAnsi="Calibri" w:cs="Calibri"/>
          <w:color w:val="000000" w:themeColor="text1"/>
          <w:spacing w:val="-8"/>
          <w:sz w:val="22"/>
          <w:szCs w:val="22"/>
          <w:rPrChange w:id="280" w:author="Deni Septiadi Azzub" w:date="2018-03-01T21:55:00Z">
            <w:rPr>
              <w:rFonts w:ascii="Calibri" w:eastAsia="Calibri" w:hAnsi="Calibri" w:cs="Calibri"/>
              <w:color w:val="C00000"/>
              <w:spacing w:val="-8"/>
              <w:sz w:val="22"/>
              <w:szCs w:val="22"/>
            </w:rPr>
          </w:rPrChange>
        </w:rPr>
        <w:t>E</w:t>
      </w:r>
      <w:r w:rsidRPr="000F4388">
        <w:rPr>
          <w:rFonts w:ascii="Calibri" w:eastAsia="Calibri" w:hAnsi="Calibri" w:cs="Calibri"/>
          <w:color w:val="000000" w:themeColor="text1"/>
          <w:spacing w:val="1"/>
          <w:sz w:val="22"/>
          <w:szCs w:val="22"/>
          <w:rPrChange w:id="281" w:author="Deni Septiadi Azzub" w:date="2018-03-01T21:55:00Z">
            <w:rPr>
              <w:rFonts w:ascii="Calibri" w:eastAsia="Calibri" w:hAnsi="Calibri" w:cs="Calibri"/>
              <w:color w:val="C00000"/>
              <w:spacing w:val="1"/>
              <w:sz w:val="22"/>
              <w:szCs w:val="22"/>
            </w:rPr>
          </w:rPrChange>
        </w:rPr>
        <w:t>r</w:t>
      </w:r>
      <w:r w:rsidRPr="000F4388">
        <w:rPr>
          <w:rFonts w:ascii="Calibri" w:eastAsia="Calibri" w:hAnsi="Calibri" w:cs="Calibri"/>
          <w:color w:val="000000" w:themeColor="text1"/>
          <w:sz w:val="22"/>
          <w:szCs w:val="22"/>
          <w:rPrChange w:id="282" w:author="Deni Septiadi Azzub" w:date="2018-03-01T21:55:00Z">
            <w:rPr>
              <w:rFonts w:ascii="Calibri" w:eastAsia="Calibri" w:hAnsi="Calibri" w:cs="Calibri"/>
              <w:color w:val="C00000"/>
              <w:sz w:val="22"/>
              <w:szCs w:val="22"/>
            </w:rPr>
          </w:rPrChange>
        </w:rPr>
        <w:t>a</w:t>
      </w:r>
      <w:r w:rsidRPr="000F4388">
        <w:rPr>
          <w:rFonts w:ascii="Calibri" w:eastAsia="Calibri" w:hAnsi="Calibri" w:cs="Calibri"/>
          <w:color w:val="000000" w:themeColor="text1"/>
          <w:spacing w:val="5"/>
          <w:sz w:val="22"/>
          <w:szCs w:val="22"/>
          <w:rPrChange w:id="283" w:author="Deni Septiadi Azzub" w:date="2018-03-01T21:55:00Z">
            <w:rPr>
              <w:rFonts w:ascii="Calibri" w:eastAsia="Calibri" w:hAnsi="Calibri" w:cs="Calibri"/>
              <w:color w:val="C00000"/>
              <w:spacing w:val="5"/>
              <w:sz w:val="22"/>
              <w:szCs w:val="22"/>
            </w:rPr>
          </w:rPrChange>
        </w:rPr>
        <w:t xml:space="preserve"> </w:t>
      </w:r>
      <w:r w:rsidRPr="000F4388">
        <w:rPr>
          <w:rFonts w:ascii="Calibri" w:eastAsia="Calibri" w:hAnsi="Calibri" w:cs="Calibri"/>
          <w:color w:val="000000" w:themeColor="text1"/>
          <w:spacing w:val="-1"/>
          <w:w w:val="101"/>
          <w:sz w:val="22"/>
          <w:szCs w:val="22"/>
          <w:rPrChange w:id="284" w:author="Deni Septiadi Azzub" w:date="2018-03-01T21:55:00Z">
            <w:rPr>
              <w:rFonts w:ascii="Calibri" w:eastAsia="Calibri" w:hAnsi="Calibri" w:cs="Calibri"/>
              <w:color w:val="C00000"/>
              <w:spacing w:val="-1"/>
              <w:w w:val="101"/>
              <w:sz w:val="22"/>
              <w:szCs w:val="22"/>
            </w:rPr>
          </w:rPrChange>
        </w:rPr>
        <w:t>T</w:t>
      </w:r>
      <w:r w:rsidRPr="000F4388">
        <w:rPr>
          <w:rFonts w:ascii="Calibri" w:eastAsia="Calibri" w:hAnsi="Calibri" w:cs="Calibri"/>
          <w:color w:val="000000" w:themeColor="text1"/>
          <w:spacing w:val="-3"/>
          <w:w w:val="101"/>
          <w:sz w:val="22"/>
          <w:szCs w:val="22"/>
          <w:rPrChange w:id="285" w:author="Deni Septiadi Azzub" w:date="2018-03-01T21:55:00Z">
            <w:rPr>
              <w:rFonts w:ascii="Calibri" w:eastAsia="Calibri" w:hAnsi="Calibri" w:cs="Calibri"/>
              <w:color w:val="C00000"/>
              <w:spacing w:val="-3"/>
              <w:w w:val="101"/>
              <w:sz w:val="22"/>
              <w:szCs w:val="22"/>
            </w:rPr>
          </w:rPrChange>
        </w:rPr>
        <w:t>e</w:t>
      </w:r>
      <w:r w:rsidRPr="000F4388">
        <w:rPr>
          <w:rFonts w:ascii="Calibri" w:eastAsia="Calibri" w:hAnsi="Calibri" w:cs="Calibri"/>
          <w:color w:val="000000" w:themeColor="text1"/>
          <w:spacing w:val="-1"/>
          <w:w w:val="101"/>
          <w:sz w:val="22"/>
          <w:szCs w:val="22"/>
          <w:rPrChange w:id="286" w:author="Deni Septiadi Azzub" w:date="2018-03-01T21:55:00Z">
            <w:rPr>
              <w:rFonts w:ascii="Calibri" w:eastAsia="Calibri" w:hAnsi="Calibri" w:cs="Calibri"/>
              <w:color w:val="C00000"/>
              <w:spacing w:val="-1"/>
              <w:w w:val="101"/>
              <w:sz w:val="22"/>
              <w:szCs w:val="22"/>
            </w:rPr>
          </w:rPrChange>
        </w:rPr>
        <w:t>k</w:t>
      </w:r>
      <w:r w:rsidRPr="000F4388">
        <w:rPr>
          <w:rFonts w:ascii="Calibri" w:eastAsia="Calibri" w:hAnsi="Calibri" w:cs="Calibri"/>
          <w:color w:val="000000" w:themeColor="text1"/>
          <w:spacing w:val="-2"/>
          <w:w w:val="101"/>
          <w:sz w:val="22"/>
          <w:szCs w:val="22"/>
          <w:rPrChange w:id="287" w:author="Deni Septiadi Azzub" w:date="2018-03-01T21:55:00Z">
            <w:rPr>
              <w:rFonts w:ascii="Calibri" w:eastAsia="Calibri" w:hAnsi="Calibri" w:cs="Calibri"/>
              <w:color w:val="C00000"/>
              <w:spacing w:val="-2"/>
              <w:w w:val="101"/>
              <w:sz w:val="22"/>
              <w:szCs w:val="22"/>
            </w:rPr>
          </w:rPrChange>
        </w:rPr>
        <w:t>n</w:t>
      </w:r>
      <w:r w:rsidRPr="000F4388">
        <w:rPr>
          <w:rFonts w:ascii="Calibri" w:eastAsia="Calibri" w:hAnsi="Calibri" w:cs="Calibri"/>
          <w:color w:val="000000" w:themeColor="text1"/>
          <w:spacing w:val="-3"/>
          <w:w w:val="101"/>
          <w:sz w:val="22"/>
          <w:szCs w:val="22"/>
          <w:rPrChange w:id="288" w:author="Deni Septiadi Azzub" w:date="2018-03-01T21:55:00Z">
            <w:rPr>
              <w:rFonts w:ascii="Calibri" w:eastAsia="Calibri" w:hAnsi="Calibri" w:cs="Calibri"/>
              <w:color w:val="C00000"/>
              <w:spacing w:val="-3"/>
              <w:w w:val="101"/>
              <w:sz w:val="22"/>
              <w:szCs w:val="22"/>
            </w:rPr>
          </w:rPrChange>
        </w:rPr>
        <w:t>o</w:t>
      </w:r>
      <w:r w:rsidRPr="000F4388">
        <w:rPr>
          <w:rFonts w:ascii="Calibri" w:eastAsia="Calibri" w:hAnsi="Calibri" w:cs="Calibri"/>
          <w:color w:val="000000" w:themeColor="text1"/>
          <w:spacing w:val="-1"/>
          <w:w w:val="101"/>
          <w:sz w:val="22"/>
          <w:szCs w:val="22"/>
          <w:rPrChange w:id="289" w:author="Deni Septiadi Azzub" w:date="2018-03-01T21:55:00Z">
            <w:rPr>
              <w:rFonts w:ascii="Calibri" w:eastAsia="Calibri" w:hAnsi="Calibri" w:cs="Calibri"/>
              <w:color w:val="C00000"/>
              <w:spacing w:val="-1"/>
              <w:w w:val="101"/>
              <w:sz w:val="22"/>
              <w:szCs w:val="22"/>
            </w:rPr>
          </w:rPrChange>
        </w:rPr>
        <w:t>l</w:t>
      </w:r>
      <w:r w:rsidRPr="000F4388">
        <w:rPr>
          <w:rFonts w:ascii="Calibri" w:eastAsia="Calibri" w:hAnsi="Calibri" w:cs="Calibri"/>
          <w:color w:val="000000" w:themeColor="text1"/>
          <w:spacing w:val="-3"/>
          <w:w w:val="101"/>
          <w:sz w:val="22"/>
          <w:szCs w:val="22"/>
          <w:rPrChange w:id="290" w:author="Deni Septiadi Azzub" w:date="2018-03-01T21:55:00Z">
            <w:rPr>
              <w:rFonts w:ascii="Calibri" w:eastAsia="Calibri" w:hAnsi="Calibri" w:cs="Calibri"/>
              <w:color w:val="C00000"/>
              <w:spacing w:val="-3"/>
              <w:w w:val="101"/>
              <w:sz w:val="22"/>
              <w:szCs w:val="22"/>
            </w:rPr>
          </w:rPrChange>
        </w:rPr>
        <w:t>o</w:t>
      </w:r>
      <w:r w:rsidRPr="000F4388">
        <w:rPr>
          <w:rFonts w:ascii="Calibri" w:eastAsia="Calibri" w:hAnsi="Calibri" w:cs="Calibri"/>
          <w:color w:val="000000" w:themeColor="text1"/>
          <w:spacing w:val="3"/>
          <w:w w:val="101"/>
          <w:sz w:val="22"/>
          <w:szCs w:val="22"/>
          <w:rPrChange w:id="291" w:author="Deni Septiadi Azzub" w:date="2018-03-01T21:55:00Z">
            <w:rPr>
              <w:rFonts w:ascii="Calibri" w:eastAsia="Calibri" w:hAnsi="Calibri" w:cs="Calibri"/>
              <w:color w:val="C00000"/>
              <w:spacing w:val="3"/>
              <w:w w:val="101"/>
              <w:sz w:val="22"/>
              <w:szCs w:val="22"/>
            </w:rPr>
          </w:rPrChange>
        </w:rPr>
        <w:t>g</w:t>
      </w:r>
      <w:r w:rsidRPr="000F4388">
        <w:rPr>
          <w:rFonts w:ascii="Calibri" w:eastAsia="Calibri" w:hAnsi="Calibri" w:cs="Calibri"/>
          <w:color w:val="000000" w:themeColor="text1"/>
          <w:w w:val="101"/>
          <w:sz w:val="22"/>
          <w:szCs w:val="22"/>
          <w:rPrChange w:id="292" w:author="Deni Septiadi Azzub" w:date="2018-03-01T21:55:00Z">
            <w:rPr>
              <w:rFonts w:ascii="Calibri" w:eastAsia="Calibri" w:hAnsi="Calibri" w:cs="Calibri"/>
              <w:color w:val="C00000"/>
              <w:w w:val="101"/>
              <w:sz w:val="22"/>
              <w:szCs w:val="22"/>
            </w:rPr>
          </w:rPrChange>
        </w:rPr>
        <w:t>i</w:t>
      </w:r>
    </w:p>
    <w:p w:rsidR="00143462" w:rsidRDefault="00143462">
      <w:pPr>
        <w:spacing w:before="5" w:line="120" w:lineRule="exact"/>
        <w:rPr>
          <w:sz w:val="13"/>
          <w:szCs w:val="13"/>
        </w:rPr>
      </w:pPr>
    </w:p>
    <w:p w:rsidR="00143462" w:rsidRDefault="009D580B">
      <w:pPr>
        <w:spacing w:line="359" w:lineRule="auto"/>
        <w:ind w:right="67"/>
        <w:jc w:val="both"/>
        <w:rPr>
          <w:rFonts w:ascii="Calibri" w:eastAsia="Calibri" w:hAnsi="Calibri" w:cs="Calibri"/>
          <w:sz w:val="22"/>
          <w:szCs w:val="22"/>
        </w:rPr>
        <w:sectPr w:rsidR="00143462">
          <w:footerReference w:type="default" r:id="rId8"/>
          <w:pgSz w:w="11920" w:h="16860"/>
          <w:pgMar w:top="1380" w:right="1320" w:bottom="280" w:left="280" w:header="0" w:footer="1012" w:gutter="0"/>
          <w:pgNumType w:start="1"/>
          <w:cols w:num="2" w:space="720" w:equalWidth="0">
            <w:col w:w="5425" w:space="513"/>
            <w:col w:w="4382"/>
          </w:cols>
        </w:sectPr>
      </w:pPr>
      <w:r>
        <w:rPr>
          <w:rFonts w:ascii="Calibri" w:eastAsia="Calibri" w:hAnsi="Calibri" w:cs="Calibri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 xml:space="preserve">a </w:t>
      </w:r>
      <w:r>
        <w:rPr>
          <w:rFonts w:ascii="Calibri" w:eastAsia="Calibri" w:hAnsi="Calibri" w:cs="Calibri"/>
          <w:spacing w:val="-3"/>
          <w:sz w:val="22"/>
          <w:szCs w:val="22"/>
        </w:rPr>
        <w:t>te</w:t>
      </w:r>
      <w:r>
        <w:rPr>
          <w:rFonts w:ascii="Calibri" w:eastAsia="Calibri" w:hAnsi="Calibri" w:cs="Calibri"/>
          <w:spacing w:val="-1"/>
          <w:sz w:val="22"/>
          <w:szCs w:val="22"/>
        </w:rPr>
        <w:t>k</w:t>
      </w:r>
      <w:r>
        <w:rPr>
          <w:rFonts w:ascii="Calibri" w:eastAsia="Calibri" w:hAnsi="Calibri" w:cs="Calibri"/>
          <w:spacing w:val="-2"/>
          <w:sz w:val="22"/>
          <w:szCs w:val="22"/>
        </w:rPr>
        <w:t>n</w:t>
      </w:r>
      <w:r>
        <w:rPr>
          <w:rFonts w:ascii="Calibri" w:eastAsia="Calibri" w:hAnsi="Calibri" w:cs="Calibri"/>
          <w:spacing w:val="-3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pacing w:val="-3"/>
          <w:sz w:val="22"/>
          <w:szCs w:val="22"/>
        </w:rPr>
        <w:t>o</w:t>
      </w:r>
      <w:r>
        <w:rPr>
          <w:rFonts w:ascii="Calibri" w:eastAsia="Calibri" w:hAnsi="Calibri" w:cs="Calibri"/>
          <w:spacing w:val="3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9"/>
          <w:sz w:val="22"/>
          <w:szCs w:val="22"/>
        </w:rPr>
        <w:t>h</w:t>
      </w:r>
      <w:r>
        <w:rPr>
          <w:rFonts w:ascii="Calibri" w:eastAsia="Calibri" w:hAnsi="Calibri" w:cs="Calibri"/>
          <w:spacing w:val="1"/>
          <w:sz w:val="22"/>
          <w:szCs w:val="22"/>
        </w:rPr>
        <w:t>am</w:t>
      </w:r>
      <w:r>
        <w:rPr>
          <w:rFonts w:ascii="Calibri" w:eastAsia="Calibri" w:hAnsi="Calibri" w:cs="Calibri"/>
          <w:spacing w:val="-2"/>
          <w:sz w:val="22"/>
          <w:szCs w:val="22"/>
        </w:rPr>
        <w:t>p</w:t>
      </w:r>
      <w:r>
        <w:rPr>
          <w:rFonts w:ascii="Calibri" w:eastAsia="Calibri" w:hAnsi="Calibri" w:cs="Calibri"/>
          <w:spacing w:val="-8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0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2"/>
          <w:sz w:val="22"/>
          <w:szCs w:val="22"/>
        </w:rPr>
        <w:t>bu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w w:val="101"/>
          <w:sz w:val="22"/>
          <w:szCs w:val="22"/>
        </w:rPr>
        <w:t>s</w:t>
      </w:r>
      <w:r>
        <w:rPr>
          <w:rFonts w:ascii="Calibri" w:eastAsia="Calibri" w:hAnsi="Calibri" w:cs="Calibri"/>
          <w:spacing w:val="-10"/>
          <w:w w:val="101"/>
          <w:sz w:val="22"/>
          <w:szCs w:val="22"/>
        </w:rPr>
        <w:t>e</w:t>
      </w:r>
      <w:r>
        <w:rPr>
          <w:rFonts w:ascii="Calibri" w:eastAsia="Calibri" w:hAnsi="Calibri" w:cs="Calibri"/>
          <w:spacing w:val="3"/>
          <w:w w:val="101"/>
          <w:sz w:val="22"/>
          <w:szCs w:val="22"/>
        </w:rPr>
        <w:t>g</w:t>
      </w:r>
      <w:r>
        <w:rPr>
          <w:rFonts w:ascii="Calibri" w:eastAsia="Calibri" w:hAnsi="Calibri" w:cs="Calibri"/>
          <w:spacing w:val="1"/>
          <w:w w:val="101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w w:val="101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w w:val="101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w w:val="101"/>
          <w:sz w:val="22"/>
          <w:szCs w:val="22"/>
        </w:rPr>
        <w:t>ny</w:t>
      </w:r>
      <w:r>
        <w:rPr>
          <w:rFonts w:ascii="Calibri" w:eastAsia="Calibri" w:hAnsi="Calibri" w:cs="Calibri"/>
          <w:w w:val="101"/>
          <w:sz w:val="22"/>
          <w:szCs w:val="22"/>
        </w:rPr>
        <w:t xml:space="preserve">a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n</w:t>
      </w:r>
      <w:r>
        <w:rPr>
          <w:rFonts w:ascii="Calibri" w:eastAsia="Calibri" w:hAnsi="Calibri" w:cs="Calibri"/>
          <w:spacing w:val="-3"/>
          <w:sz w:val="22"/>
          <w:szCs w:val="22"/>
        </w:rPr>
        <w:t>j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6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n</w:t>
      </w:r>
      <w:r>
        <w:rPr>
          <w:rFonts w:ascii="Calibri" w:eastAsia="Calibri" w:hAnsi="Calibri" w:cs="Calibri"/>
          <w:spacing w:val="3"/>
          <w:sz w:val="22"/>
          <w:szCs w:val="22"/>
        </w:rPr>
        <w:t>g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2"/>
          <w:sz w:val="22"/>
          <w:szCs w:val="22"/>
        </w:rPr>
        <w:t>u</w:t>
      </w:r>
      <w:r>
        <w:rPr>
          <w:rFonts w:ascii="Calibri" w:eastAsia="Calibri" w:hAnsi="Calibri" w:cs="Calibri"/>
          <w:spacing w:val="-9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h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 xml:space="preserve">n </w:t>
      </w:r>
      <w:r>
        <w:rPr>
          <w:rFonts w:ascii="Calibri" w:eastAsia="Calibri" w:hAnsi="Calibri" w:cs="Calibri"/>
          <w:spacing w:val="-2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>ra</w:t>
      </w:r>
      <w:r>
        <w:rPr>
          <w:rFonts w:ascii="Calibri" w:eastAsia="Calibri" w:hAnsi="Calibri" w:cs="Calibri"/>
          <w:spacing w:val="-1"/>
          <w:sz w:val="22"/>
          <w:szCs w:val="22"/>
        </w:rPr>
        <w:t>k</w:t>
      </w:r>
      <w:r>
        <w:rPr>
          <w:rFonts w:ascii="Calibri" w:eastAsia="Calibri" w:hAnsi="Calibri" w:cs="Calibri"/>
          <w:spacing w:val="-3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is</w:t>
      </w:r>
      <w:r>
        <w:rPr>
          <w:rFonts w:ascii="Calibri" w:eastAsia="Calibri" w:hAnsi="Calibri" w:cs="Calibri"/>
          <w:sz w:val="22"/>
          <w:szCs w:val="22"/>
        </w:rPr>
        <w:t>.</w:t>
      </w:r>
      <w:r>
        <w:rPr>
          <w:rFonts w:ascii="Calibri" w:eastAsia="Calibri" w:hAnsi="Calibri" w:cs="Calibri"/>
          <w:spacing w:val="6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w w:val="101"/>
          <w:sz w:val="22"/>
          <w:szCs w:val="22"/>
        </w:rPr>
        <w:t>Ti</w:t>
      </w:r>
      <w:r>
        <w:rPr>
          <w:rFonts w:ascii="Calibri" w:eastAsia="Calibri" w:hAnsi="Calibri" w:cs="Calibri"/>
          <w:spacing w:val="-9"/>
          <w:w w:val="101"/>
          <w:sz w:val="22"/>
          <w:szCs w:val="22"/>
        </w:rPr>
        <w:t>n</w:t>
      </w:r>
      <w:r>
        <w:rPr>
          <w:rFonts w:ascii="Calibri" w:eastAsia="Calibri" w:hAnsi="Calibri" w:cs="Calibri"/>
          <w:spacing w:val="3"/>
          <w:w w:val="101"/>
          <w:sz w:val="22"/>
          <w:szCs w:val="22"/>
        </w:rPr>
        <w:t>g</w:t>
      </w:r>
      <w:r>
        <w:rPr>
          <w:rFonts w:ascii="Calibri" w:eastAsia="Calibri" w:hAnsi="Calibri" w:cs="Calibri"/>
          <w:spacing w:val="-1"/>
          <w:w w:val="101"/>
          <w:sz w:val="22"/>
          <w:szCs w:val="22"/>
        </w:rPr>
        <w:t>k</w:t>
      </w:r>
      <w:r>
        <w:rPr>
          <w:rFonts w:ascii="Calibri" w:eastAsia="Calibri" w:hAnsi="Calibri" w:cs="Calibri"/>
          <w:spacing w:val="1"/>
          <w:w w:val="101"/>
          <w:sz w:val="22"/>
          <w:szCs w:val="22"/>
        </w:rPr>
        <w:t>a</w:t>
      </w:r>
      <w:r>
        <w:rPr>
          <w:rFonts w:ascii="Calibri" w:eastAsia="Calibri" w:hAnsi="Calibri" w:cs="Calibri"/>
          <w:w w:val="101"/>
          <w:sz w:val="22"/>
          <w:szCs w:val="22"/>
        </w:rPr>
        <w:t xml:space="preserve">t </w:t>
      </w:r>
      <w:r>
        <w:rPr>
          <w:rFonts w:ascii="Calibri" w:eastAsia="Calibri" w:hAnsi="Calibri" w:cs="Calibri"/>
          <w:spacing w:val="-2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spacing w:val="-3"/>
          <w:sz w:val="22"/>
          <w:szCs w:val="22"/>
        </w:rPr>
        <w:t>o</w:t>
      </w:r>
      <w:r>
        <w:rPr>
          <w:rFonts w:ascii="Calibri" w:eastAsia="Calibri" w:hAnsi="Calibri" w:cs="Calibri"/>
          <w:spacing w:val="-2"/>
          <w:sz w:val="22"/>
          <w:szCs w:val="22"/>
        </w:rPr>
        <w:t>du</w:t>
      </w:r>
      <w:r>
        <w:rPr>
          <w:rFonts w:ascii="Calibri" w:eastAsia="Calibri" w:hAnsi="Calibri" w:cs="Calibri"/>
          <w:spacing w:val="-1"/>
          <w:sz w:val="22"/>
          <w:szCs w:val="22"/>
        </w:rPr>
        <w:t>k</w:t>
      </w:r>
      <w:r>
        <w:rPr>
          <w:rFonts w:ascii="Calibri" w:eastAsia="Calibri" w:hAnsi="Calibri" w:cs="Calibri"/>
          <w:spacing w:val="-3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 xml:space="preserve">f </w:t>
      </w:r>
      <w:r>
        <w:rPr>
          <w:rFonts w:ascii="Calibri" w:eastAsia="Calibri" w:hAnsi="Calibri" w:cs="Calibri"/>
          <w:spacing w:val="1"/>
          <w:sz w:val="22"/>
          <w:szCs w:val="22"/>
        </w:rPr>
        <w:t>ma</w:t>
      </w:r>
      <w:r>
        <w:rPr>
          <w:rFonts w:ascii="Calibri" w:eastAsia="Calibri" w:hAnsi="Calibri" w:cs="Calibri"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6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k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spacing w:val="-2"/>
          <w:sz w:val="22"/>
          <w:szCs w:val="22"/>
        </w:rPr>
        <w:t>nd</w:t>
      </w:r>
      <w:r>
        <w:rPr>
          <w:rFonts w:ascii="Calibri" w:eastAsia="Calibri" w:hAnsi="Calibri" w:cs="Calibri"/>
          <w:spacing w:val="-3"/>
          <w:sz w:val="22"/>
          <w:szCs w:val="22"/>
        </w:rPr>
        <w:t>o</w:t>
      </w:r>
      <w:r>
        <w:rPr>
          <w:rFonts w:ascii="Calibri" w:eastAsia="Calibri" w:hAnsi="Calibri" w:cs="Calibri"/>
          <w:spacing w:val="-2"/>
          <w:sz w:val="22"/>
          <w:szCs w:val="22"/>
        </w:rPr>
        <w:t>n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si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5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w w:val="101"/>
          <w:sz w:val="22"/>
          <w:szCs w:val="22"/>
        </w:rPr>
        <w:t>s</w:t>
      </w:r>
      <w:r>
        <w:rPr>
          <w:rFonts w:ascii="Calibri" w:eastAsia="Calibri" w:hAnsi="Calibri" w:cs="Calibri"/>
          <w:spacing w:val="-3"/>
          <w:w w:val="101"/>
          <w:sz w:val="22"/>
          <w:szCs w:val="22"/>
        </w:rPr>
        <w:t>e</w:t>
      </w:r>
      <w:r>
        <w:rPr>
          <w:rFonts w:ascii="Calibri" w:eastAsia="Calibri" w:hAnsi="Calibri" w:cs="Calibri"/>
          <w:spacing w:val="-6"/>
          <w:w w:val="101"/>
          <w:sz w:val="22"/>
          <w:szCs w:val="22"/>
        </w:rPr>
        <w:t>m</w:t>
      </w:r>
      <w:r>
        <w:rPr>
          <w:rFonts w:ascii="Calibri" w:eastAsia="Calibri" w:hAnsi="Calibri" w:cs="Calibri"/>
          <w:spacing w:val="1"/>
          <w:w w:val="101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w w:val="101"/>
          <w:sz w:val="22"/>
          <w:szCs w:val="22"/>
        </w:rPr>
        <w:t>ki</w:t>
      </w:r>
      <w:r>
        <w:rPr>
          <w:rFonts w:ascii="Calibri" w:eastAsia="Calibri" w:hAnsi="Calibri" w:cs="Calibri"/>
          <w:w w:val="101"/>
          <w:sz w:val="22"/>
          <w:szCs w:val="22"/>
        </w:rPr>
        <w:t xml:space="preserve">n </w:t>
      </w:r>
      <w:r>
        <w:rPr>
          <w:rFonts w:ascii="Calibri" w:eastAsia="Calibri" w:hAnsi="Calibri" w:cs="Calibri"/>
          <w:spacing w:val="-3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pacing w:val="-2"/>
          <w:sz w:val="22"/>
          <w:szCs w:val="22"/>
        </w:rPr>
        <w:t>n</w:t>
      </w:r>
      <w:r>
        <w:rPr>
          <w:rFonts w:ascii="Calibri" w:eastAsia="Calibri" w:hAnsi="Calibri" w:cs="Calibri"/>
          <w:spacing w:val="3"/>
          <w:sz w:val="22"/>
          <w:szCs w:val="22"/>
        </w:rPr>
        <w:t>gg</w:t>
      </w:r>
      <w:r>
        <w:rPr>
          <w:rFonts w:ascii="Calibri" w:eastAsia="Calibri" w:hAnsi="Calibri" w:cs="Calibri"/>
          <w:sz w:val="22"/>
          <w:szCs w:val="22"/>
        </w:rPr>
        <w:t xml:space="preserve">i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0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ma</w:t>
      </w:r>
      <w:r>
        <w:rPr>
          <w:rFonts w:ascii="Calibri" w:eastAsia="Calibri" w:hAnsi="Calibri" w:cs="Calibri"/>
          <w:spacing w:val="-1"/>
          <w:sz w:val="22"/>
          <w:szCs w:val="22"/>
        </w:rPr>
        <w:t>k</w:t>
      </w:r>
      <w:r>
        <w:rPr>
          <w:rFonts w:ascii="Calibri" w:eastAsia="Calibri" w:hAnsi="Calibri" w:cs="Calibri"/>
          <w:spacing w:val="-8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5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k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un</w:t>
      </w:r>
      <w:r>
        <w:rPr>
          <w:rFonts w:ascii="Calibri" w:eastAsia="Calibri" w:hAnsi="Calibri" w:cs="Calibri"/>
          <w:spacing w:val="-3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 xml:space="preserve">k </w:t>
      </w:r>
      <w:r>
        <w:rPr>
          <w:rFonts w:ascii="Calibri" w:eastAsia="Calibri" w:hAnsi="Calibri" w:cs="Calibri"/>
          <w:spacing w:val="1"/>
          <w:w w:val="101"/>
          <w:sz w:val="22"/>
          <w:szCs w:val="22"/>
        </w:rPr>
        <w:t>m</w:t>
      </w:r>
      <w:r>
        <w:rPr>
          <w:rFonts w:ascii="Calibri" w:eastAsia="Calibri" w:hAnsi="Calibri" w:cs="Calibri"/>
          <w:spacing w:val="-3"/>
          <w:w w:val="101"/>
          <w:sz w:val="22"/>
          <w:szCs w:val="22"/>
        </w:rPr>
        <w:t>e</w:t>
      </w:r>
      <w:r>
        <w:rPr>
          <w:rFonts w:ascii="Calibri" w:eastAsia="Calibri" w:hAnsi="Calibri" w:cs="Calibri"/>
          <w:spacing w:val="-9"/>
          <w:w w:val="101"/>
          <w:sz w:val="22"/>
          <w:szCs w:val="22"/>
        </w:rPr>
        <w:t>n</w:t>
      </w:r>
      <w:r>
        <w:rPr>
          <w:rFonts w:ascii="Calibri" w:eastAsia="Calibri" w:hAnsi="Calibri" w:cs="Calibri"/>
          <w:spacing w:val="3"/>
          <w:w w:val="101"/>
          <w:sz w:val="22"/>
          <w:szCs w:val="22"/>
        </w:rPr>
        <w:t>gg</w:t>
      </w:r>
      <w:r>
        <w:rPr>
          <w:rFonts w:ascii="Calibri" w:eastAsia="Calibri" w:hAnsi="Calibri" w:cs="Calibri"/>
          <w:spacing w:val="-2"/>
          <w:w w:val="101"/>
          <w:sz w:val="22"/>
          <w:szCs w:val="22"/>
        </w:rPr>
        <w:t>un</w:t>
      </w:r>
      <w:r>
        <w:rPr>
          <w:rFonts w:ascii="Calibri" w:eastAsia="Calibri" w:hAnsi="Calibri" w:cs="Calibri"/>
          <w:spacing w:val="-6"/>
          <w:w w:val="101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w w:val="101"/>
          <w:sz w:val="22"/>
          <w:szCs w:val="22"/>
        </w:rPr>
        <w:t>k</w:t>
      </w:r>
      <w:r>
        <w:rPr>
          <w:rFonts w:ascii="Calibri" w:eastAsia="Calibri" w:hAnsi="Calibri" w:cs="Calibri"/>
          <w:spacing w:val="1"/>
          <w:w w:val="101"/>
          <w:sz w:val="22"/>
          <w:szCs w:val="22"/>
        </w:rPr>
        <w:t>a</w:t>
      </w:r>
      <w:r>
        <w:rPr>
          <w:rFonts w:ascii="Calibri" w:eastAsia="Calibri" w:hAnsi="Calibri" w:cs="Calibri"/>
          <w:w w:val="101"/>
          <w:sz w:val="22"/>
          <w:szCs w:val="22"/>
        </w:rPr>
        <w:t xml:space="preserve">n 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pacing w:val="-2"/>
          <w:sz w:val="22"/>
          <w:szCs w:val="22"/>
        </w:rPr>
        <w:t>n</w:t>
      </w:r>
      <w:r>
        <w:rPr>
          <w:rFonts w:ascii="Calibri" w:eastAsia="Calibri" w:hAnsi="Calibri" w:cs="Calibri"/>
          <w:spacing w:val="-3"/>
          <w:sz w:val="22"/>
          <w:szCs w:val="22"/>
        </w:rPr>
        <w:t>te</w:t>
      </w:r>
      <w:r>
        <w:rPr>
          <w:rFonts w:ascii="Calibri" w:eastAsia="Calibri" w:hAnsi="Calibri" w:cs="Calibri"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spacing w:val="-2"/>
          <w:sz w:val="22"/>
          <w:szCs w:val="22"/>
        </w:rPr>
        <w:t>n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 xml:space="preserve">t </w:t>
      </w:r>
      <w:del w:id="293" w:author="Deni Septiadi Azzub" w:date="2018-03-01T21:55:00Z">
        <w:r w:rsidDel="00156A07">
          <w:rPr>
            <w:rFonts w:ascii="Calibri" w:eastAsia="Calibri" w:hAnsi="Calibri" w:cs="Calibri"/>
            <w:sz w:val="22"/>
            <w:szCs w:val="22"/>
          </w:rPr>
          <w:delText xml:space="preserve">   </w:delText>
        </w:r>
        <w:r w:rsidDel="00156A07">
          <w:rPr>
            <w:rFonts w:ascii="Calibri" w:eastAsia="Calibri" w:hAnsi="Calibri" w:cs="Calibri"/>
            <w:spacing w:val="7"/>
            <w:sz w:val="22"/>
            <w:szCs w:val="22"/>
          </w:rPr>
          <w:delText xml:space="preserve"> </w:delText>
        </w:r>
      </w:del>
      <w:r>
        <w:rPr>
          <w:rFonts w:ascii="Calibri" w:eastAsia="Calibri" w:hAnsi="Calibri" w:cs="Calibri"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b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3"/>
          <w:sz w:val="22"/>
          <w:szCs w:val="22"/>
        </w:rPr>
        <w:t>g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 xml:space="preserve">i </w:t>
      </w:r>
      <w:del w:id="294" w:author="Deni Septiadi Azzub" w:date="2018-03-01T21:55:00Z">
        <w:r w:rsidDel="00156A07">
          <w:rPr>
            <w:rFonts w:ascii="Calibri" w:eastAsia="Calibri" w:hAnsi="Calibri" w:cs="Calibri"/>
            <w:sz w:val="22"/>
            <w:szCs w:val="22"/>
          </w:rPr>
          <w:delText xml:space="preserve">   </w:delText>
        </w:r>
        <w:r w:rsidDel="00156A07">
          <w:rPr>
            <w:rFonts w:ascii="Calibri" w:eastAsia="Calibri" w:hAnsi="Calibri" w:cs="Calibri"/>
            <w:spacing w:val="9"/>
            <w:sz w:val="22"/>
            <w:szCs w:val="22"/>
          </w:rPr>
          <w:delText xml:space="preserve"> </w:delText>
        </w:r>
      </w:del>
      <w:r>
        <w:rPr>
          <w:rFonts w:ascii="Calibri" w:eastAsia="Calibri" w:hAnsi="Calibri" w:cs="Calibri"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ara</w:t>
      </w:r>
      <w:r>
        <w:rPr>
          <w:rFonts w:ascii="Calibri" w:eastAsia="Calibri" w:hAnsi="Calibri" w:cs="Calibri"/>
          <w:spacing w:val="-2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 xml:space="preserve">a </w:t>
      </w:r>
      <w:del w:id="295" w:author="Deni Septiadi Azzub" w:date="2018-03-01T21:55:00Z">
        <w:r w:rsidDel="00156A07">
          <w:rPr>
            <w:rFonts w:ascii="Calibri" w:eastAsia="Calibri" w:hAnsi="Calibri" w:cs="Calibri"/>
            <w:sz w:val="22"/>
            <w:szCs w:val="22"/>
          </w:rPr>
          <w:delText xml:space="preserve">   </w:delText>
        </w:r>
        <w:r w:rsidDel="00156A07">
          <w:rPr>
            <w:rFonts w:ascii="Calibri" w:eastAsia="Calibri" w:hAnsi="Calibri" w:cs="Calibri"/>
            <w:spacing w:val="10"/>
            <w:sz w:val="22"/>
            <w:szCs w:val="22"/>
          </w:rPr>
          <w:delText xml:space="preserve"> </w:delText>
        </w:r>
      </w:del>
      <w:r>
        <w:rPr>
          <w:rFonts w:ascii="Calibri" w:eastAsia="Calibri" w:hAnsi="Calibri" w:cs="Calibri"/>
          <w:spacing w:val="-2"/>
          <w:sz w:val="22"/>
          <w:szCs w:val="22"/>
        </w:rPr>
        <w:t>un</w:t>
      </w:r>
      <w:r>
        <w:rPr>
          <w:rFonts w:ascii="Calibri" w:eastAsia="Calibri" w:hAnsi="Calibri" w:cs="Calibri"/>
          <w:spacing w:val="-3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 xml:space="preserve">k </w:t>
      </w:r>
      <w:del w:id="296" w:author="Deni Septiadi Azzub" w:date="2018-03-01T21:55:00Z">
        <w:r w:rsidDel="00156A07">
          <w:rPr>
            <w:rFonts w:ascii="Calibri" w:eastAsia="Calibri" w:hAnsi="Calibri" w:cs="Calibri"/>
            <w:sz w:val="22"/>
            <w:szCs w:val="22"/>
          </w:rPr>
          <w:delText xml:space="preserve">   </w:delText>
        </w:r>
        <w:r w:rsidDel="00156A07">
          <w:rPr>
            <w:rFonts w:ascii="Calibri" w:eastAsia="Calibri" w:hAnsi="Calibri" w:cs="Calibri"/>
            <w:spacing w:val="8"/>
            <w:sz w:val="22"/>
            <w:szCs w:val="22"/>
          </w:rPr>
          <w:delText xml:space="preserve"> </w:delText>
        </w:r>
      </w:del>
      <w:r>
        <w:rPr>
          <w:rFonts w:ascii="Calibri" w:eastAsia="Calibri" w:hAnsi="Calibri" w:cs="Calibri"/>
          <w:spacing w:val="1"/>
          <w:w w:val="101"/>
          <w:sz w:val="22"/>
          <w:szCs w:val="22"/>
        </w:rPr>
        <w:t>m</w:t>
      </w:r>
      <w:r>
        <w:rPr>
          <w:rFonts w:ascii="Calibri" w:eastAsia="Calibri" w:hAnsi="Calibri" w:cs="Calibri"/>
          <w:spacing w:val="-3"/>
          <w:w w:val="101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w w:val="101"/>
          <w:sz w:val="22"/>
          <w:szCs w:val="22"/>
        </w:rPr>
        <w:t>n</w:t>
      </w:r>
      <w:r>
        <w:rPr>
          <w:rFonts w:ascii="Calibri" w:eastAsia="Calibri" w:hAnsi="Calibri" w:cs="Calibri"/>
          <w:spacing w:val="-8"/>
          <w:w w:val="101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w w:val="101"/>
          <w:sz w:val="22"/>
          <w:szCs w:val="22"/>
        </w:rPr>
        <w:t>ar</w:t>
      </w:r>
      <w:r>
        <w:rPr>
          <w:rFonts w:ascii="Calibri" w:eastAsia="Calibri" w:hAnsi="Calibri" w:cs="Calibri"/>
          <w:w w:val="101"/>
          <w:sz w:val="22"/>
          <w:szCs w:val="22"/>
        </w:rPr>
        <w:t>i</w:t>
      </w:r>
    </w:p>
    <w:p w:rsidR="00143462" w:rsidRDefault="009D580B">
      <w:pPr>
        <w:spacing w:before="51" w:line="360" w:lineRule="auto"/>
        <w:ind w:left="101" w:right="-39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-1"/>
          <w:sz w:val="22"/>
          <w:szCs w:val="22"/>
        </w:rPr>
        <w:lastRenderedPageBreak/>
        <w:t>i</w:t>
      </w:r>
      <w:r>
        <w:rPr>
          <w:rFonts w:ascii="Calibri" w:eastAsia="Calibri" w:hAnsi="Calibri" w:cs="Calibri"/>
          <w:spacing w:val="-2"/>
          <w:sz w:val="22"/>
          <w:szCs w:val="22"/>
        </w:rPr>
        <w:t>n</w:t>
      </w:r>
      <w:r>
        <w:rPr>
          <w:rFonts w:ascii="Calibri" w:eastAsia="Calibri" w:hAnsi="Calibri" w:cs="Calibri"/>
          <w:spacing w:val="-3"/>
          <w:sz w:val="22"/>
          <w:szCs w:val="22"/>
        </w:rPr>
        <w:t>fo</w:t>
      </w:r>
      <w:r>
        <w:rPr>
          <w:rFonts w:ascii="Calibri" w:eastAsia="Calibri" w:hAnsi="Calibri" w:cs="Calibri"/>
          <w:spacing w:val="1"/>
          <w:sz w:val="22"/>
          <w:szCs w:val="22"/>
        </w:rPr>
        <w:t>rma</w:t>
      </w:r>
      <w:r>
        <w:rPr>
          <w:rFonts w:ascii="Calibri" w:eastAsia="Calibri" w:hAnsi="Calibri" w:cs="Calibri"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d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pacing w:val="-9"/>
          <w:sz w:val="22"/>
          <w:szCs w:val="22"/>
        </w:rPr>
        <w:t>n</w:t>
      </w:r>
      <w:r>
        <w:rPr>
          <w:rFonts w:ascii="Calibri" w:eastAsia="Calibri" w:hAnsi="Calibri" w:cs="Calibri"/>
          <w:spacing w:val="3"/>
          <w:sz w:val="22"/>
          <w:szCs w:val="22"/>
        </w:rPr>
        <w:t>g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9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2"/>
          <w:sz w:val="22"/>
          <w:szCs w:val="22"/>
        </w:rPr>
        <w:t>ud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.</w:t>
      </w:r>
      <w:r>
        <w:rPr>
          <w:rFonts w:ascii="Calibri" w:eastAsia="Calibri" w:hAnsi="Calibri" w:cs="Calibri"/>
          <w:spacing w:val="-5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Ba</w:t>
      </w:r>
      <w:r>
        <w:rPr>
          <w:rFonts w:ascii="Calibri" w:eastAsia="Calibri" w:hAnsi="Calibri" w:cs="Calibri"/>
          <w:spacing w:val="-9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k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p</w:t>
      </w:r>
      <w:r>
        <w:rPr>
          <w:rFonts w:ascii="Calibri" w:eastAsia="Calibri" w:hAnsi="Calibri" w:cs="Calibri"/>
          <w:spacing w:val="-10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spacing w:val="-2"/>
          <w:sz w:val="22"/>
          <w:szCs w:val="22"/>
        </w:rPr>
        <w:t>u</w:t>
      </w:r>
      <w:r>
        <w:rPr>
          <w:rFonts w:ascii="Calibri" w:eastAsia="Calibri" w:hAnsi="Calibri" w:cs="Calibri"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h</w:t>
      </w:r>
      <w:r>
        <w:rPr>
          <w:rFonts w:ascii="Calibri" w:eastAsia="Calibri" w:hAnsi="Calibri" w:cs="Calibri"/>
          <w:spacing w:val="-6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w w:val="101"/>
          <w:sz w:val="22"/>
          <w:szCs w:val="22"/>
        </w:rPr>
        <w:t>d</w:t>
      </w:r>
      <w:r>
        <w:rPr>
          <w:rFonts w:ascii="Calibri" w:eastAsia="Calibri" w:hAnsi="Calibri" w:cs="Calibri"/>
          <w:w w:val="101"/>
          <w:sz w:val="22"/>
          <w:szCs w:val="22"/>
        </w:rPr>
        <w:t xml:space="preserve">i 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10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pacing w:val="-2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 xml:space="preserve">i </w:t>
      </w:r>
      <w:ins w:id="297" w:author="Deni Septiadi Azzub" w:date="2018-03-01T21:55:00Z">
        <w:r w:rsidR="00237686">
          <w:rPr>
            <w:rFonts w:ascii="Calibri" w:eastAsia="Calibri" w:hAnsi="Calibri" w:cs="Calibri"/>
            <w:sz w:val="22"/>
            <w:szCs w:val="22"/>
            <w:lang w:val="id-ID"/>
          </w:rPr>
          <w:t xml:space="preserve">yang </w:t>
        </w:r>
      </w:ins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pacing w:val="-6"/>
          <w:sz w:val="22"/>
          <w:szCs w:val="22"/>
        </w:rPr>
        <w:t>m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n</w:t>
      </w:r>
      <w:r>
        <w:rPr>
          <w:rFonts w:ascii="Calibri" w:eastAsia="Calibri" w:hAnsi="Calibri" w:cs="Calibri"/>
          <w:spacing w:val="-3"/>
          <w:sz w:val="22"/>
          <w:szCs w:val="22"/>
        </w:rPr>
        <w:t>f</w:t>
      </w:r>
      <w:r>
        <w:rPr>
          <w:rFonts w:ascii="Calibri" w:eastAsia="Calibri" w:hAnsi="Calibri" w:cs="Calibri"/>
          <w:spacing w:val="1"/>
          <w:sz w:val="22"/>
          <w:szCs w:val="22"/>
        </w:rPr>
        <w:t>aa</w:t>
      </w:r>
      <w:r>
        <w:rPr>
          <w:rFonts w:ascii="Calibri" w:eastAsia="Calibri" w:hAnsi="Calibri" w:cs="Calibri"/>
          <w:spacing w:val="-3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k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17"/>
          <w:sz w:val="22"/>
          <w:szCs w:val="22"/>
        </w:rPr>
        <w:t xml:space="preserve"> </w:t>
      </w:r>
      <w:ins w:id="298" w:author="Deni Septiadi Azzub" w:date="2018-03-01T21:56:00Z">
        <w:r w:rsidR="00237686">
          <w:rPr>
            <w:rFonts w:ascii="Calibri" w:eastAsia="Calibri" w:hAnsi="Calibri" w:cs="Calibri"/>
            <w:spacing w:val="17"/>
            <w:sz w:val="22"/>
            <w:szCs w:val="22"/>
            <w:lang w:val="id-ID"/>
          </w:rPr>
          <w:t xml:space="preserve">secara </w:t>
        </w:r>
      </w:ins>
      <w:r>
        <w:rPr>
          <w:rFonts w:ascii="Calibri" w:eastAsia="Calibri" w:hAnsi="Calibri" w:cs="Calibri"/>
          <w:spacing w:val="-2"/>
          <w:sz w:val="22"/>
          <w:szCs w:val="22"/>
        </w:rPr>
        <w:t>p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nu</w:t>
      </w:r>
      <w:r>
        <w:rPr>
          <w:rFonts w:ascii="Calibri" w:eastAsia="Calibri" w:hAnsi="Calibri" w:cs="Calibri"/>
          <w:sz w:val="22"/>
          <w:szCs w:val="22"/>
        </w:rPr>
        <w:t>h</w:t>
      </w:r>
      <w:r>
        <w:rPr>
          <w:rFonts w:ascii="Calibri" w:eastAsia="Calibri" w:hAnsi="Calibri" w:cs="Calibri"/>
          <w:spacing w:val="10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p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pacing w:val="-2"/>
          <w:sz w:val="22"/>
          <w:szCs w:val="22"/>
        </w:rPr>
        <w:t>u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9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16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w w:val="101"/>
          <w:sz w:val="22"/>
          <w:szCs w:val="22"/>
        </w:rPr>
        <w:t>te</w:t>
      </w:r>
      <w:r>
        <w:rPr>
          <w:rFonts w:ascii="Calibri" w:eastAsia="Calibri" w:hAnsi="Calibri" w:cs="Calibri"/>
          <w:spacing w:val="1"/>
          <w:w w:val="101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w w:val="101"/>
          <w:sz w:val="22"/>
          <w:szCs w:val="22"/>
        </w:rPr>
        <w:t>s</w:t>
      </w:r>
      <w:r>
        <w:rPr>
          <w:rFonts w:ascii="Calibri" w:eastAsia="Calibri" w:hAnsi="Calibri" w:cs="Calibri"/>
          <w:spacing w:val="-3"/>
          <w:w w:val="101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w w:val="101"/>
          <w:sz w:val="22"/>
          <w:szCs w:val="22"/>
        </w:rPr>
        <w:t>bu</w:t>
      </w:r>
      <w:r>
        <w:rPr>
          <w:rFonts w:ascii="Calibri" w:eastAsia="Calibri" w:hAnsi="Calibri" w:cs="Calibri"/>
          <w:w w:val="101"/>
          <w:sz w:val="22"/>
          <w:szCs w:val="22"/>
        </w:rPr>
        <w:t xml:space="preserve">t </w:t>
      </w:r>
      <w:r>
        <w:rPr>
          <w:rFonts w:ascii="Calibri" w:eastAsia="Calibri" w:hAnsi="Calibri" w:cs="Calibri"/>
          <w:spacing w:val="-2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m</w:t>
      </w:r>
      <w:r>
        <w:rPr>
          <w:rFonts w:ascii="Calibri" w:eastAsia="Calibri" w:hAnsi="Calibri" w:cs="Calibri"/>
          <w:spacing w:val="8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p</w:t>
      </w:r>
      <w:r>
        <w:rPr>
          <w:rFonts w:ascii="Calibri" w:eastAsia="Calibri" w:hAnsi="Calibri" w:cs="Calibri"/>
          <w:spacing w:val="-10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ma</w:t>
      </w:r>
      <w:r>
        <w:rPr>
          <w:rFonts w:ascii="Calibri" w:eastAsia="Calibri" w:hAnsi="Calibri" w:cs="Calibri"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spacing w:val="-6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ra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9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9"/>
          <w:w w:val="101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w w:val="101"/>
          <w:sz w:val="22"/>
          <w:szCs w:val="22"/>
        </w:rPr>
        <w:t>r</w:t>
      </w:r>
      <w:r>
        <w:rPr>
          <w:rFonts w:ascii="Calibri" w:eastAsia="Calibri" w:hAnsi="Calibri" w:cs="Calibri"/>
          <w:spacing w:val="-3"/>
          <w:w w:val="101"/>
          <w:sz w:val="22"/>
          <w:szCs w:val="22"/>
        </w:rPr>
        <w:t>o</w:t>
      </w:r>
      <w:r>
        <w:rPr>
          <w:rFonts w:ascii="Calibri" w:eastAsia="Calibri" w:hAnsi="Calibri" w:cs="Calibri"/>
          <w:spacing w:val="-2"/>
          <w:w w:val="101"/>
          <w:sz w:val="22"/>
          <w:szCs w:val="22"/>
        </w:rPr>
        <w:t>du</w:t>
      </w:r>
      <w:r>
        <w:rPr>
          <w:rFonts w:ascii="Calibri" w:eastAsia="Calibri" w:hAnsi="Calibri" w:cs="Calibri"/>
          <w:spacing w:val="-1"/>
          <w:w w:val="101"/>
          <w:sz w:val="22"/>
          <w:szCs w:val="22"/>
        </w:rPr>
        <w:t>k</w:t>
      </w:r>
      <w:r>
        <w:rPr>
          <w:rFonts w:ascii="Calibri" w:eastAsia="Calibri" w:hAnsi="Calibri" w:cs="Calibri"/>
          <w:spacing w:val="-2"/>
          <w:w w:val="101"/>
          <w:sz w:val="22"/>
          <w:szCs w:val="22"/>
        </w:rPr>
        <w:t>n</w:t>
      </w:r>
      <w:r>
        <w:rPr>
          <w:rFonts w:ascii="Calibri" w:eastAsia="Calibri" w:hAnsi="Calibri" w:cs="Calibri"/>
          <w:w w:val="101"/>
          <w:sz w:val="22"/>
          <w:szCs w:val="22"/>
        </w:rPr>
        <w:t>y</w:t>
      </w:r>
      <w:r>
        <w:rPr>
          <w:rFonts w:ascii="Calibri" w:eastAsia="Calibri" w:hAnsi="Calibri" w:cs="Calibri"/>
          <w:spacing w:val="1"/>
          <w:w w:val="101"/>
          <w:sz w:val="22"/>
          <w:szCs w:val="22"/>
        </w:rPr>
        <w:t>a</w:t>
      </w:r>
      <w:r>
        <w:rPr>
          <w:rFonts w:ascii="Calibri" w:eastAsia="Calibri" w:hAnsi="Calibri" w:cs="Calibri"/>
          <w:w w:val="101"/>
          <w:sz w:val="22"/>
          <w:szCs w:val="22"/>
        </w:rPr>
        <w:t>.</w:t>
      </w:r>
    </w:p>
    <w:p w:rsidR="00143462" w:rsidRDefault="009D580B">
      <w:pPr>
        <w:spacing w:line="360" w:lineRule="auto"/>
        <w:ind w:left="101" w:right="-40" w:firstLine="720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P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ma</w:t>
      </w:r>
      <w:r>
        <w:rPr>
          <w:rFonts w:ascii="Calibri" w:eastAsia="Calibri" w:hAnsi="Calibri" w:cs="Calibri"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spacing w:val="-6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ra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6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 xml:space="preserve">i 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pacing w:val="-2"/>
          <w:sz w:val="22"/>
          <w:szCs w:val="22"/>
        </w:rPr>
        <w:t>n</w:t>
      </w:r>
      <w:r>
        <w:rPr>
          <w:rFonts w:ascii="Calibri" w:eastAsia="Calibri" w:hAnsi="Calibri" w:cs="Calibri"/>
          <w:spacing w:val="-3"/>
          <w:sz w:val="22"/>
          <w:szCs w:val="22"/>
        </w:rPr>
        <w:t>te</w:t>
      </w:r>
      <w:r>
        <w:rPr>
          <w:rFonts w:ascii="Calibri" w:eastAsia="Calibri" w:hAnsi="Calibri" w:cs="Calibri"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spacing w:val="-2"/>
          <w:sz w:val="22"/>
          <w:szCs w:val="22"/>
        </w:rPr>
        <w:t>n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sz w:val="22"/>
          <w:szCs w:val="22"/>
        </w:rPr>
        <w:t>ud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h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del w:id="299" w:author="Deni Septiadi Azzub" w:date="2018-03-01T21:56:00Z">
        <w:r w:rsidDel="00237686">
          <w:rPr>
            <w:rFonts w:ascii="Calibri" w:eastAsia="Calibri" w:hAnsi="Calibri" w:cs="Calibri"/>
            <w:spacing w:val="-1"/>
            <w:w w:val="101"/>
            <w:sz w:val="22"/>
            <w:szCs w:val="22"/>
          </w:rPr>
          <w:delText>s</w:delText>
        </w:r>
        <w:r w:rsidDel="00237686">
          <w:rPr>
            <w:rFonts w:ascii="Calibri" w:eastAsia="Calibri" w:hAnsi="Calibri" w:cs="Calibri"/>
            <w:spacing w:val="1"/>
            <w:w w:val="101"/>
            <w:sz w:val="22"/>
            <w:szCs w:val="22"/>
          </w:rPr>
          <w:delText>a</w:delText>
        </w:r>
        <w:r w:rsidDel="00237686">
          <w:rPr>
            <w:rFonts w:ascii="Calibri" w:eastAsia="Calibri" w:hAnsi="Calibri" w:cs="Calibri"/>
            <w:spacing w:val="-2"/>
            <w:w w:val="101"/>
            <w:sz w:val="22"/>
            <w:szCs w:val="22"/>
          </w:rPr>
          <w:delText>n</w:delText>
        </w:r>
        <w:r w:rsidDel="00237686">
          <w:rPr>
            <w:rFonts w:ascii="Calibri" w:eastAsia="Calibri" w:hAnsi="Calibri" w:cs="Calibri"/>
            <w:spacing w:val="3"/>
            <w:w w:val="101"/>
            <w:sz w:val="22"/>
            <w:szCs w:val="22"/>
          </w:rPr>
          <w:delText>g</w:delText>
        </w:r>
        <w:r w:rsidDel="00237686">
          <w:rPr>
            <w:rFonts w:ascii="Calibri" w:eastAsia="Calibri" w:hAnsi="Calibri" w:cs="Calibri"/>
            <w:spacing w:val="1"/>
            <w:w w:val="101"/>
            <w:sz w:val="22"/>
            <w:szCs w:val="22"/>
          </w:rPr>
          <w:delText>a</w:delText>
        </w:r>
        <w:r w:rsidDel="00237686">
          <w:rPr>
            <w:rFonts w:ascii="Calibri" w:eastAsia="Calibri" w:hAnsi="Calibri" w:cs="Calibri"/>
            <w:w w:val="101"/>
            <w:sz w:val="22"/>
            <w:szCs w:val="22"/>
          </w:rPr>
          <w:delText xml:space="preserve">t </w:delText>
        </w:r>
      </w:del>
      <w:r>
        <w:rPr>
          <w:rFonts w:ascii="Calibri" w:eastAsia="Calibri" w:hAnsi="Calibri" w:cs="Calibri"/>
          <w:spacing w:val="-1"/>
          <w:sz w:val="22"/>
          <w:szCs w:val="22"/>
        </w:rPr>
        <w:t>c</w:t>
      </w:r>
      <w:r>
        <w:rPr>
          <w:rFonts w:ascii="Calibri" w:eastAsia="Calibri" w:hAnsi="Calibri" w:cs="Calibri"/>
          <w:spacing w:val="-2"/>
          <w:sz w:val="22"/>
          <w:szCs w:val="22"/>
        </w:rPr>
        <w:t>u</w:t>
      </w:r>
      <w:r>
        <w:rPr>
          <w:rFonts w:ascii="Calibri" w:eastAsia="Calibri" w:hAnsi="Calibri" w:cs="Calibri"/>
          <w:spacing w:val="-1"/>
          <w:sz w:val="22"/>
          <w:szCs w:val="22"/>
        </w:rPr>
        <w:t>k</w:t>
      </w:r>
      <w:r>
        <w:rPr>
          <w:rFonts w:ascii="Calibri" w:eastAsia="Calibri" w:hAnsi="Calibri" w:cs="Calibri"/>
          <w:spacing w:val="-2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 xml:space="preserve">p </w:t>
      </w:r>
      <w:r>
        <w:rPr>
          <w:rFonts w:ascii="Calibri" w:eastAsia="Calibri" w:hAnsi="Calibri" w:cs="Calibri"/>
          <w:spacing w:val="-2"/>
          <w:sz w:val="22"/>
          <w:szCs w:val="22"/>
        </w:rPr>
        <w:t>p</w:t>
      </w:r>
      <w:r>
        <w:rPr>
          <w:rFonts w:ascii="Calibri" w:eastAsia="Calibri" w:hAnsi="Calibri" w:cs="Calibri"/>
          <w:spacing w:val="-3"/>
          <w:sz w:val="22"/>
          <w:szCs w:val="22"/>
        </w:rPr>
        <w:t>o</w:t>
      </w:r>
      <w:r>
        <w:rPr>
          <w:rFonts w:ascii="Calibri" w:eastAsia="Calibri" w:hAnsi="Calibri" w:cs="Calibri"/>
          <w:spacing w:val="-2"/>
          <w:sz w:val="22"/>
          <w:szCs w:val="22"/>
        </w:rPr>
        <w:t>pu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.</w:t>
      </w:r>
      <w:r>
        <w:rPr>
          <w:rFonts w:ascii="Calibri" w:eastAsia="Calibri" w:hAnsi="Calibri" w:cs="Calibri"/>
          <w:spacing w:val="5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P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spacing w:val="-2"/>
          <w:sz w:val="22"/>
          <w:szCs w:val="22"/>
        </w:rPr>
        <w:t>u</w:t>
      </w:r>
      <w:r>
        <w:rPr>
          <w:rFonts w:ascii="Calibri" w:eastAsia="Calibri" w:hAnsi="Calibri" w:cs="Calibri"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h</w:t>
      </w:r>
      <w:r>
        <w:rPr>
          <w:rFonts w:ascii="Calibri" w:eastAsia="Calibri" w:hAnsi="Calibri" w:cs="Calibri"/>
          <w:spacing w:val="1"/>
          <w:sz w:val="22"/>
          <w:szCs w:val="22"/>
        </w:rPr>
        <w:t>aa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5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j</w:t>
      </w:r>
      <w:r>
        <w:rPr>
          <w:rFonts w:ascii="Calibri" w:eastAsia="Calibri" w:hAnsi="Calibri" w:cs="Calibri"/>
          <w:spacing w:val="-2"/>
          <w:sz w:val="22"/>
          <w:szCs w:val="22"/>
        </w:rPr>
        <w:t>u</w:t>
      </w:r>
      <w:r>
        <w:rPr>
          <w:rFonts w:ascii="Calibri" w:eastAsia="Calibri" w:hAnsi="Calibri" w:cs="Calibri"/>
          <w:spacing w:val="3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w w:val="101"/>
          <w:sz w:val="22"/>
          <w:szCs w:val="22"/>
        </w:rPr>
        <w:t>m</w:t>
      </w:r>
      <w:r>
        <w:rPr>
          <w:rFonts w:ascii="Calibri" w:eastAsia="Calibri" w:hAnsi="Calibri" w:cs="Calibri"/>
          <w:spacing w:val="-3"/>
          <w:w w:val="101"/>
          <w:sz w:val="22"/>
          <w:szCs w:val="22"/>
        </w:rPr>
        <w:t>e</w:t>
      </w:r>
      <w:r>
        <w:rPr>
          <w:rFonts w:ascii="Calibri" w:eastAsia="Calibri" w:hAnsi="Calibri" w:cs="Calibri"/>
          <w:spacing w:val="-9"/>
          <w:w w:val="101"/>
          <w:sz w:val="22"/>
          <w:szCs w:val="22"/>
        </w:rPr>
        <w:t>n</w:t>
      </w:r>
      <w:r>
        <w:rPr>
          <w:rFonts w:ascii="Calibri" w:eastAsia="Calibri" w:hAnsi="Calibri" w:cs="Calibri"/>
          <w:spacing w:val="3"/>
          <w:w w:val="101"/>
          <w:sz w:val="22"/>
          <w:szCs w:val="22"/>
        </w:rPr>
        <w:t>gg</w:t>
      </w:r>
      <w:r>
        <w:rPr>
          <w:rFonts w:ascii="Calibri" w:eastAsia="Calibri" w:hAnsi="Calibri" w:cs="Calibri"/>
          <w:spacing w:val="-2"/>
          <w:w w:val="101"/>
          <w:sz w:val="22"/>
          <w:szCs w:val="22"/>
        </w:rPr>
        <w:t>un</w:t>
      </w:r>
      <w:r>
        <w:rPr>
          <w:rFonts w:ascii="Calibri" w:eastAsia="Calibri" w:hAnsi="Calibri" w:cs="Calibri"/>
          <w:spacing w:val="-6"/>
          <w:w w:val="101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w w:val="101"/>
          <w:sz w:val="22"/>
          <w:szCs w:val="22"/>
        </w:rPr>
        <w:t>k</w:t>
      </w:r>
      <w:r>
        <w:rPr>
          <w:rFonts w:ascii="Calibri" w:eastAsia="Calibri" w:hAnsi="Calibri" w:cs="Calibri"/>
          <w:spacing w:val="1"/>
          <w:w w:val="101"/>
          <w:sz w:val="22"/>
          <w:szCs w:val="22"/>
        </w:rPr>
        <w:t>a</w:t>
      </w:r>
      <w:r>
        <w:rPr>
          <w:rFonts w:ascii="Calibri" w:eastAsia="Calibri" w:hAnsi="Calibri" w:cs="Calibri"/>
          <w:w w:val="101"/>
          <w:sz w:val="22"/>
          <w:szCs w:val="22"/>
        </w:rPr>
        <w:t xml:space="preserve">n 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pacing w:val="-2"/>
          <w:sz w:val="22"/>
          <w:szCs w:val="22"/>
        </w:rPr>
        <w:t>n</w:t>
      </w:r>
      <w:r>
        <w:rPr>
          <w:rFonts w:ascii="Calibri" w:eastAsia="Calibri" w:hAnsi="Calibri" w:cs="Calibri"/>
          <w:spacing w:val="-3"/>
          <w:sz w:val="22"/>
          <w:szCs w:val="22"/>
        </w:rPr>
        <w:t>te</w:t>
      </w:r>
      <w:r>
        <w:rPr>
          <w:rFonts w:ascii="Calibri" w:eastAsia="Calibri" w:hAnsi="Calibri" w:cs="Calibri"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spacing w:val="-2"/>
          <w:sz w:val="22"/>
          <w:szCs w:val="22"/>
        </w:rPr>
        <w:t>n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 xml:space="preserve">t </w:t>
      </w:r>
      <w:r>
        <w:rPr>
          <w:rFonts w:ascii="Calibri" w:eastAsia="Calibri" w:hAnsi="Calibri" w:cs="Calibri"/>
          <w:spacing w:val="-2"/>
          <w:sz w:val="22"/>
          <w:szCs w:val="22"/>
        </w:rPr>
        <w:t>un</w:t>
      </w:r>
      <w:r>
        <w:rPr>
          <w:rFonts w:ascii="Calibri" w:eastAsia="Calibri" w:hAnsi="Calibri" w:cs="Calibri"/>
          <w:spacing w:val="-3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 xml:space="preserve">k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n</w:t>
      </w:r>
      <w:r>
        <w:rPr>
          <w:rFonts w:ascii="Calibri" w:eastAsia="Calibri" w:hAnsi="Calibri" w:cs="Calibri"/>
          <w:spacing w:val="-1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ar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pacing w:val="-2"/>
          <w:sz w:val="22"/>
          <w:szCs w:val="22"/>
        </w:rPr>
        <w:t>n</w:t>
      </w:r>
      <w:r>
        <w:rPr>
          <w:rFonts w:ascii="Calibri" w:eastAsia="Calibri" w:hAnsi="Calibri" w:cs="Calibri"/>
          <w:spacing w:val="-3"/>
          <w:sz w:val="22"/>
          <w:szCs w:val="22"/>
        </w:rPr>
        <w:t>fo</w:t>
      </w:r>
      <w:r>
        <w:rPr>
          <w:rFonts w:ascii="Calibri" w:eastAsia="Calibri" w:hAnsi="Calibri" w:cs="Calibri"/>
          <w:spacing w:val="1"/>
          <w:sz w:val="22"/>
          <w:szCs w:val="22"/>
        </w:rPr>
        <w:t>rma</w:t>
      </w:r>
      <w:r>
        <w:rPr>
          <w:rFonts w:ascii="Calibri" w:eastAsia="Calibri" w:hAnsi="Calibri" w:cs="Calibri"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w w:val="101"/>
          <w:sz w:val="22"/>
          <w:szCs w:val="22"/>
        </w:rPr>
        <w:t>te</w:t>
      </w:r>
      <w:r>
        <w:rPr>
          <w:rFonts w:ascii="Calibri" w:eastAsia="Calibri" w:hAnsi="Calibri" w:cs="Calibri"/>
          <w:spacing w:val="1"/>
          <w:w w:val="101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w w:val="101"/>
          <w:sz w:val="22"/>
          <w:szCs w:val="22"/>
        </w:rPr>
        <w:t>ki</w:t>
      </w:r>
      <w:r>
        <w:rPr>
          <w:rFonts w:ascii="Calibri" w:eastAsia="Calibri" w:hAnsi="Calibri" w:cs="Calibri"/>
          <w:spacing w:val="-2"/>
          <w:w w:val="101"/>
          <w:sz w:val="22"/>
          <w:szCs w:val="22"/>
        </w:rPr>
        <w:t>n</w:t>
      </w:r>
      <w:r>
        <w:rPr>
          <w:rFonts w:ascii="Calibri" w:eastAsia="Calibri" w:hAnsi="Calibri" w:cs="Calibri"/>
          <w:w w:val="101"/>
          <w:sz w:val="22"/>
          <w:szCs w:val="22"/>
        </w:rPr>
        <w:t xml:space="preserve">i </w:t>
      </w:r>
      <w:r>
        <w:rPr>
          <w:rFonts w:ascii="Calibri" w:eastAsia="Calibri" w:hAnsi="Calibri" w:cs="Calibri"/>
          <w:spacing w:val="-3"/>
          <w:sz w:val="22"/>
          <w:szCs w:val="22"/>
        </w:rPr>
        <w:t>te</w:t>
      </w:r>
      <w:r>
        <w:rPr>
          <w:rFonts w:ascii="Calibri" w:eastAsia="Calibri" w:hAnsi="Calibri" w:cs="Calibri"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sz w:val="22"/>
          <w:szCs w:val="22"/>
        </w:rPr>
        <w:t>k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si</w:t>
      </w:r>
      <w:r>
        <w:rPr>
          <w:rFonts w:ascii="Calibri" w:eastAsia="Calibri" w:hAnsi="Calibri" w:cs="Calibri"/>
          <w:spacing w:val="-3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>u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6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t</w:t>
      </w:r>
      <w:r>
        <w:rPr>
          <w:rFonts w:ascii="Calibri" w:eastAsia="Calibri" w:hAnsi="Calibri" w:cs="Calibri"/>
          <w:spacing w:val="-6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spacing w:val="3"/>
          <w:sz w:val="22"/>
          <w:szCs w:val="22"/>
        </w:rPr>
        <w:t>g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9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 xml:space="preserve">r </w:t>
      </w:r>
      <w:r>
        <w:rPr>
          <w:rFonts w:ascii="Calibri" w:eastAsia="Calibri" w:hAnsi="Calibri" w:cs="Calibri"/>
          <w:spacing w:val="-2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spacing w:val="-3"/>
          <w:sz w:val="22"/>
          <w:szCs w:val="22"/>
        </w:rPr>
        <w:t>o</w:t>
      </w:r>
      <w:r>
        <w:rPr>
          <w:rFonts w:ascii="Calibri" w:eastAsia="Calibri" w:hAnsi="Calibri" w:cs="Calibri"/>
          <w:spacing w:val="-2"/>
          <w:sz w:val="22"/>
          <w:szCs w:val="22"/>
        </w:rPr>
        <w:t>du</w:t>
      </w:r>
      <w:r>
        <w:rPr>
          <w:rFonts w:ascii="Calibri" w:eastAsia="Calibri" w:hAnsi="Calibri" w:cs="Calibri"/>
          <w:sz w:val="22"/>
          <w:szCs w:val="22"/>
        </w:rPr>
        <w:t xml:space="preserve">k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k</w:t>
      </w:r>
      <w:r>
        <w:rPr>
          <w:rFonts w:ascii="Calibri" w:eastAsia="Calibri" w:hAnsi="Calibri" w:cs="Calibri"/>
          <w:sz w:val="22"/>
          <w:szCs w:val="22"/>
        </w:rPr>
        <w:t>a</w:t>
      </w:r>
      <w:ins w:id="300" w:author="Deni Septiadi Azzub" w:date="2018-03-01T21:56:00Z">
        <w:r w:rsidR="00237686">
          <w:rPr>
            <w:rFonts w:ascii="Calibri" w:eastAsia="Calibri" w:hAnsi="Calibri" w:cs="Calibri"/>
            <w:sz w:val="22"/>
            <w:szCs w:val="22"/>
            <w:lang w:val="id-ID"/>
          </w:rPr>
          <w:t>,</w:t>
        </w:r>
      </w:ins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del w:id="301" w:author="Deni Septiadi Azzub" w:date="2018-03-01T21:57:00Z">
        <w:r w:rsidDel="00237686">
          <w:rPr>
            <w:rFonts w:ascii="Calibri" w:eastAsia="Calibri" w:hAnsi="Calibri" w:cs="Calibri"/>
            <w:w w:val="101"/>
            <w:sz w:val="22"/>
            <w:szCs w:val="22"/>
          </w:rPr>
          <w:delText>y</w:delText>
        </w:r>
        <w:r w:rsidDel="00237686">
          <w:rPr>
            <w:rFonts w:ascii="Calibri" w:eastAsia="Calibri" w:hAnsi="Calibri" w:cs="Calibri"/>
            <w:spacing w:val="1"/>
            <w:w w:val="101"/>
            <w:sz w:val="22"/>
            <w:szCs w:val="22"/>
          </w:rPr>
          <w:delText>a</w:delText>
        </w:r>
        <w:r w:rsidDel="00237686">
          <w:rPr>
            <w:rFonts w:ascii="Calibri" w:eastAsia="Calibri" w:hAnsi="Calibri" w:cs="Calibri"/>
            <w:spacing w:val="-9"/>
            <w:w w:val="101"/>
            <w:sz w:val="22"/>
            <w:szCs w:val="22"/>
          </w:rPr>
          <w:delText>n</w:delText>
        </w:r>
        <w:r w:rsidDel="00237686">
          <w:rPr>
            <w:rFonts w:ascii="Calibri" w:eastAsia="Calibri" w:hAnsi="Calibri" w:cs="Calibri"/>
            <w:w w:val="101"/>
            <w:sz w:val="22"/>
            <w:szCs w:val="22"/>
          </w:rPr>
          <w:delText xml:space="preserve">g </w:delText>
        </w:r>
        <w:r w:rsidDel="00237686">
          <w:rPr>
            <w:rFonts w:ascii="Calibri" w:eastAsia="Calibri" w:hAnsi="Calibri" w:cs="Calibri"/>
            <w:spacing w:val="-3"/>
            <w:sz w:val="22"/>
            <w:szCs w:val="22"/>
          </w:rPr>
          <w:delText>j</w:delText>
        </w:r>
        <w:r w:rsidDel="00237686">
          <w:rPr>
            <w:rFonts w:ascii="Calibri" w:eastAsia="Calibri" w:hAnsi="Calibri" w:cs="Calibri"/>
            <w:spacing w:val="-2"/>
            <w:sz w:val="22"/>
            <w:szCs w:val="22"/>
          </w:rPr>
          <w:delText>u</w:delText>
        </w:r>
        <w:r w:rsidDel="00237686">
          <w:rPr>
            <w:rFonts w:ascii="Calibri" w:eastAsia="Calibri" w:hAnsi="Calibri" w:cs="Calibri"/>
            <w:spacing w:val="3"/>
            <w:sz w:val="22"/>
            <w:szCs w:val="22"/>
          </w:rPr>
          <w:delText>g</w:delText>
        </w:r>
        <w:r w:rsidDel="00237686">
          <w:rPr>
            <w:rFonts w:ascii="Calibri" w:eastAsia="Calibri" w:hAnsi="Calibri" w:cs="Calibri"/>
            <w:sz w:val="22"/>
            <w:szCs w:val="22"/>
          </w:rPr>
          <w:delText>a</w:delText>
        </w:r>
        <w:r w:rsidDel="00237686">
          <w:rPr>
            <w:rFonts w:ascii="Calibri" w:eastAsia="Calibri" w:hAnsi="Calibri" w:cs="Calibri"/>
            <w:spacing w:val="8"/>
            <w:sz w:val="22"/>
            <w:szCs w:val="22"/>
          </w:rPr>
          <w:delText xml:space="preserve"> </w:delText>
        </w:r>
      </w:del>
      <w:r>
        <w:rPr>
          <w:rFonts w:ascii="Calibri" w:eastAsia="Calibri" w:hAnsi="Calibri" w:cs="Calibri"/>
          <w:spacing w:val="-2"/>
          <w:sz w:val="22"/>
          <w:szCs w:val="22"/>
        </w:rPr>
        <w:t>d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n</w:t>
      </w:r>
      <w:r>
        <w:rPr>
          <w:rFonts w:ascii="Calibri" w:eastAsia="Calibri" w:hAnsi="Calibri" w:cs="Calibri"/>
          <w:spacing w:val="3"/>
          <w:sz w:val="22"/>
          <w:szCs w:val="22"/>
        </w:rPr>
        <w:t>g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7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pacing w:val="-2"/>
          <w:sz w:val="22"/>
          <w:szCs w:val="22"/>
        </w:rPr>
        <w:t>n</w:t>
      </w:r>
      <w:r>
        <w:rPr>
          <w:rFonts w:ascii="Calibri" w:eastAsia="Calibri" w:hAnsi="Calibri" w:cs="Calibri"/>
          <w:spacing w:val="-3"/>
          <w:sz w:val="22"/>
          <w:szCs w:val="22"/>
        </w:rPr>
        <w:t>te</w:t>
      </w:r>
      <w:r>
        <w:rPr>
          <w:rFonts w:ascii="Calibri" w:eastAsia="Calibri" w:hAnsi="Calibri" w:cs="Calibri"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spacing w:val="-2"/>
          <w:sz w:val="22"/>
          <w:szCs w:val="22"/>
        </w:rPr>
        <w:t>n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 xml:space="preserve">t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k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del w:id="302" w:author="Deni Septiadi Azzub" w:date="2018-03-01T21:57:00Z">
        <w:r w:rsidDel="00237686">
          <w:rPr>
            <w:rFonts w:ascii="Calibri" w:eastAsia="Calibri" w:hAnsi="Calibri" w:cs="Calibri"/>
            <w:spacing w:val="1"/>
            <w:w w:val="101"/>
            <w:sz w:val="22"/>
            <w:szCs w:val="22"/>
          </w:rPr>
          <w:delText>m</w:delText>
        </w:r>
        <w:r w:rsidDel="00237686">
          <w:rPr>
            <w:rFonts w:ascii="Calibri" w:eastAsia="Calibri" w:hAnsi="Calibri" w:cs="Calibri"/>
            <w:spacing w:val="-3"/>
            <w:w w:val="101"/>
            <w:sz w:val="22"/>
            <w:szCs w:val="22"/>
          </w:rPr>
          <w:delText>e</w:delText>
        </w:r>
        <w:r w:rsidDel="00237686">
          <w:rPr>
            <w:rFonts w:ascii="Calibri" w:eastAsia="Calibri" w:hAnsi="Calibri" w:cs="Calibri"/>
            <w:spacing w:val="-2"/>
            <w:w w:val="101"/>
            <w:sz w:val="22"/>
            <w:szCs w:val="22"/>
          </w:rPr>
          <w:delText>n</w:delText>
        </w:r>
        <w:r w:rsidDel="00237686">
          <w:rPr>
            <w:rFonts w:ascii="Calibri" w:eastAsia="Calibri" w:hAnsi="Calibri" w:cs="Calibri"/>
            <w:spacing w:val="-4"/>
            <w:w w:val="101"/>
            <w:sz w:val="22"/>
            <w:szCs w:val="22"/>
          </w:rPr>
          <w:delText>g</w:delText>
        </w:r>
        <w:r w:rsidDel="00237686">
          <w:rPr>
            <w:rFonts w:ascii="Calibri" w:eastAsia="Calibri" w:hAnsi="Calibri" w:cs="Calibri"/>
            <w:spacing w:val="3"/>
            <w:w w:val="101"/>
            <w:sz w:val="22"/>
            <w:szCs w:val="22"/>
          </w:rPr>
          <w:delText>g</w:delText>
        </w:r>
        <w:r w:rsidDel="00237686">
          <w:rPr>
            <w:rFonts w:ascii="Calibri" w:eastAsia="Calibri" w:hAnsi="Calibri" w:cs="Calibri"/>
            <w:spacing w:val="-2"/>
            <w:w w:val="101"/>
            <w:sz w:val="22"/>
            <w:szCs w:val="22"/>
          </w:rPr>
          <w:delText>un</w:delText>
        </w:r>
        <w:r w:rsidDel="00237686">
          <w:rPr>
            <w:rFonts w:ascii="Calibri" w:eastAsia="Calibri" w:hAnsi="Calibri" w:cs="Calibri"/>
            <w:spacing w:val="1"/>
            <w:w w:val="101"/>
            <w:sz w:val="22"/>
            <w:szCs w:val="22"/>
          </w:rPr>
          <w:delText>a</w:delText>
        </w:r>
        <w:r w:rsidDel="00237686">
          <w:rPr>
            <w:rFonts w:ascii="Calibri" w:eastAsia="Calibri" w:hAnsi="Calibri" w:cs="Calibri"/>
            <w:spacing w:val="-1"/>
            <w:w w:val="101"/>
            <w:sz w:val="22"/>
            <w:szCs w:val="22"/>
          </w:rPr>
          <w:delText>k</w:delText>
        </w:r>
        <w:r w:rsidDel="00237686">
          <w:rPr>
            <w:rFonts w:ascii="Calibri" w:eastAsia="Calibri" w:hAnsi="Calibri" w:cs="Calibri"/>
            <w:spacing w:val="1"/>
            <w:w w:val="101"/>
            <w:sz w:val="22"/>
            <w:szCs w:val="22"/>
          </w:rPr>
          <w:delText>a</w:delText>
        </w:r>
        <w:r w:rsidDel="00237686">
          <w:rPr>
            <w:rFonts w:ascii="Calibri" w:eastAsia="Calibri" w:hAnsi="Calibri" w:cs="Calibri"/>
            <w:spacing w:val="-2"/>
            <w:w w:val="101"/>
            <w:sz w:val="22"/>
            <w:szCs w:val="22"/>
          </w:rPr>
          <w:delText>nn</w:delText>
        </w:r>
        <w:r w:rsidDel="00237686">
          <w:rPr>
            <w:rFonts w:ascii="Calibri" w:eastAsia="Calibri" w:hAnsi="Calibri" w:cs="Calibri"/>
            <w:spacing w:val="-8"/>
            <w:w w:val="101"/>
            <w:sz w:val="22"/>
            <w:szCs w:val="22"/>
          </w:rPr>
          <w:delText>y</w:delText>
        </w:r>
        <w:r w:rsidDel="00237686">
          <w:rPr>
            <w:rFonts w:ascii="Calibri" w:eastAsia="Calibri" w:hAnsi="Calibri" w:cs="Calibri"/>
            <w:w w:val="101"/>
            <w:sz w:val="22"/>
            <w:szCs w:val="22"/>
          </w:rPr>
          <w:delText xml:space="preserve">a </w:delText>
        </w:r>
        <w:r w:rsidDel="00237686">
          <w:rPr>
            <w:rFonts w:ascii="Calibri" w:eastAsia="Calibri" w:hAnsi="Calibri" w:cs="Calibri"/>
            <w:spacing w:val="-2"/>
            <w:sz w:val="22"/>
            <w:szCs w:val="22"/>
          </w:rPr>
          <w:delText>un</w:delText>
        </w:r>
        <w:r w:rsidDel="00237686">
          <w:rPr>
            <w:rFonts w:ascii="Calibri" w:eastAsia="Calibri" w:hAnsi="Calibri" w:cs="Calibri"/>
            <w:spacing w:val="-3"/>
            <w:sz w:val="22"/>
            <w:szCs w:val="22"/>
          </w:rPr>
          <w:delText>t</w:delText>
        </w:r>
        <w:r w:rsidDel="00237686">
          <w:rPr>
            <w:rFonts w:ascii="Calibri" w:eastAsia="Calibri" w:hAnsi="Calibri" w:cs="Calibri"/>
            <w:spacing w:val="-2"/>
            <w:sz w:val="22"/>
            <w:szCs w:val="22"/>
          </w:rPr>
          <w:delText>u</w:delText>
        </w:r>
        <w:r w:rsidDel="00237686">
          <w:rPr>
            <w:rFonts w:ascii="Calibri" w:eastAsia="Calibri" w:hAnsi="Calibri" w:cs="Calibri"/>
            <w:sz w:val="22"/>
            <w:szCs w:val="22"/>
          </w:rPr>
          <w:delText>k</w:delText>
        </w:r>
      </w:del>
      <w:ins w:id="303" w:author="Deni Septiadi Azzub" w:date="2018-03-01T21:57:00Z">
        <w:r w:rsidR="00237686">
          <w:rPr>
            <w:rFonts w:ascii="Calibri" w:eastAsia="Calibri" w:hAnsi="Calibri" w:cs="Calibri"/>
            <w:spacing w:val="1"/>
            <w:w w:val="101"/>
            <w:sz w:val="22"/>
            <w:szCs w:val="22"/>
            <w:lang w:val="id-ID"/>
          </w:rPr>
          <w:t>juga bisa</w:t>
        </w:r>
      </w:ins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pacing w:val="-6"/>
          <w:sz w:val="22"/>
          <w:szCs w:val="22"/>
        </w:rPr>
        <w:t>m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n</w:t>
      </w:r>
      <w:r>
        <w:rPr>
          <w:rFonts w:ascii="Calibri" w:eastAsia="Calibri" w:hAnsi="Calibri" w:cs="Calibri"/>
          <w:spacing w:val="-3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u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del w:id="304" w:author="Deni Septiadi Azzub" w:date="2018-03-01T21:57:00Z">
        <w:r w:rsidDel="00237686">
          <w:rPr>
            <w:rFonts w:ascii="Calibri" w:eastAsia="Calibri" w:hAnsi="Calibri" w:cs="Calibri"/>
            <w:spacing w:val="-1"/>
            <w:sz w:val="22"/>
            <w:szCs w:val="22"/>
          </w:rPr>
          <w:delText>s</w:delText>
        </w:r>
        <w:r w:rsidDel="00237686">
          <w:rPr>
            <w:rFonts w:ascii="Calibri" w:eastAsia="Calibri" w:hAnsi="Calibri" w:cs="Calibri"/>
            <w:spacing w:val="-3"/>
            <w:sz w:val="22"/>
            <w:szCs w:val="22"/>
          </w:rPr>
          <w:delText>t</w:delText>
        </w:r>
        <w:r w:rsidDel="00237686">
          <w:rPr>
            <w:rFonts w:ascii="Calibri" w:eastAsia="Calibri" w:hAnsi="Calibri" w:cs="Calibri"/>
            <w:spacing w:val="-6"/>
            <w:sz w:val="22"/>
            <w:szCs w:val="22"/>
          </w:rPr>
          <w:delText>r</w:delText>
        </w:r>
        <w:r w:rsidDel="00237686">
          <w:rPr>
            <w:rFonts w:ascii="Calibri" w:eastAsia="Calibri" w:hAnsi="Calibri" w:cs="Calibri"/>
            <w:spacing w:val="1"/>
            <w:sz w:val="22"/>
            <w:szCs w:val="22"/>
          </w:rPr>
          <w:delText>a</w:delText>
        </w:r>
        <w:r w:rsidDel="00237686">
          <w:rPr>
            <w:rFonts w:ascii="Calibri" w:eastAsia="Calibri" w:hAnsi="Calibri" w:cs="Calibri"/>
            <w:spacing w:val="-3"/>
            <w:sz w:val="22"/>
            <w:szCs w:val="22"/>
          </w:rPr>
          <w:delText>te</w:delText>
        </w:r>
        <w:r w:rsidDel="00237686">
          <w:rPr>
            <w:rFonts w:ascii="Calibri" w:eastAsia="Calibri" w:hAnsi="Calibri" w:cs="Calibri"/>
            <w:spacing w:val="3"/>
            <w:sz w:val="22"/>
            <w:szCs w:val="22"/>
          </w:rPr>
          <w:delText>g</w:delText>
        </w:r>
        <w:r w:rsidDel="00237686">
          <w:rPr>
            <w:rFonts w:ascii="Calibri" w:eastAsia="Calibri" w:hAnsi="Calibri" w:cs="Calibri"/>
            <w:sz w:val="22"/>
            <w:szCs w:val="22"/>
          </w:rPr>
          <w:delText xml:space="preserve">i </w:delText>
        </w:r>
      </w:del>
      <w:r>
        <w:rPr>
          <w:rFonts w:ascii="Calibri" w:eastAsia="Calibri" w:hAnsi="Calibri" w:cs="Calibri"/>
          <w:spacing w:val="-1"/>
          <w:sz w:val="22"/>
          <w:szCs w:val="22"/>
        </w:rPr>
        <w:t>k</w:t>
      </w:r>
      <w:r>
        <w:rPr>
          <w:rFonts w:ascii="Calibri" w:eastAsia="Calibri" w:hAnsi="Calibri" w:cs="Calibri"/>
          <w:spacing w:val="-10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2"/>
          <w:sz w:val="22"/>
          <w:szCs w:val="22"/>
        </w:rPr>
        <w:t>p</w:t>
      </w:r>
      <w:r>
        <w:rPr>
          <w:rFonts w:ascii="Calibri" w:eastAsia="Calibri" w:hAnsi="Calibri" w:cs="Calibri"/>
          <w:spacing w:val="-3"/>
          <w:sz w:val="22"/>
          <w:szCs w:val="22"/>
        </w:rPr>
        <w:t>et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pacing w:val="-3"/>
          <w:sz w:val="22"/>
          <w:szCs w:val="22"/>
        </w:rPr>
        <w:t>to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5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1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w w:val="101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w w:val="101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w w:val="101"/>
          <w:sz w:val="22"/>
          <w:szCs w:val="22"/>
        </w:rPr>
        <w:t>l</w:t>
      </w:r>
      <w:r>
        <w:rPr>
          <w:rFonts w:ascii="Calibri" w:eastAsia="Calibri" w:hAnsi="Calibri" w:cs="Calibri"/>
          <w:spacing w:val="-6"/>
          <w:w w:val="101"/>
          <w:sz w:val="22"/>
          <w:szCs w:val="22"/>
        </w:rPr>
        <w:t>a</w:t>
      </w:r>
      <w:r>
        <w:rPr>
          <w:rFonts w:ascii="Calibri" w:eastAsia="Calibri" w:hAnsi="Calibri" w:cs="Calibri"/>
          <w:w w:val="101"/>
          <w:sz w:val="22"/>
          <w:szCs w:val="22"/>
        </w:rPr>
        <w:t xml:space="preserve">m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-2"/>
          <w:sz w:val="22"/>
          <w:szCs w:val="22"/>
        </w:rPr>
        <w:t>u</w:t>
      </w:r>
      <w:r>
        <w:rPr>
          <w:rFonts w:ascii="Calibri" w:eastAsia="Calibri" w:hAnsi="Calibri" w:cs="Calibri"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8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spacing w:val="-3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ra</w:t>
      </w:r>
      <w:r>
        <w:rPr>
          <w:rFonts w:ascii="Calibri" w:eastAsia="Calibri" w:hAnsi="Calibri" w:cs="Calibri"/>
          <w:spacing w:val="-3"/>
          <w:sz w:val="22"/>
          <w:szCs w:val="22"/>
        </w:rPr>
        <w:t>te</w:t>
      </w:r>
      <w:r>
        <w:rPr>
          <w:rFonts w:ascii="Calibri" w:eastAsia="Calibri" w:hAnsi="Calibri" w:cs="Calibri"/>
          <w:spacing w:val="3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7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w w:val="101"/>
          <w:sz w:val="22"/>
          <w:szCs w:val="22"/>
        </w:rPr>
        <w:t>p</w:t>
      </w:r>
      <w:r>
        <w:rPr>
          <w:rFonts w:ascii="Calibri" w:eastAsia="Calibri" w:hAnsi="Calibri" w:cs="Calibri"/>
          <w:spacing w:val="-10"/>
          <w:w w:val="101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w w:val="101"/>
          <w:sz w:val="22"/>
          <w:szCs w:val="22"/>
        </w:rPr>
        <w:t>ma</w:t>
      </w:r>
      <w:r>
        <w:rPr>
          <w:rFonts w:ascii="Calibri" w:eastAsia="Calibri" w:hAnsi="Calibri" w:cs="Calibri"/>
          <w:spacing w:val="-1"/>
          <w:w w:val="101"/>
          <w:sz w:val="22"/>
          <w:szCs w:val="22"/>
        </w:rPr>
        <w:t>s</w:t>
      </w:r>
      <w:r>
        <w:rPr>
          <w:rFonts w:ascii="Calibri" w:eastAsia="Calibri" w:hAnsi="Calibri" w:cs="Calibri"/>
          <w:spacing w:val="-6"/>
          <w:w w:val="101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w w:val="101"/>
          <w:sz w:val="22"/>
          <w:szCs w:val="22"/>
        </w:rPr>
        <w:t>ra</w:t>
      </w:r>
      <w:r>
        <w:rPr>
          <w:rFonts w:ascii="Calibri" w:eastAsia="Calibri" w:hAnsi="Calibri" w:cs="Calibri"/>
          <w:spacing w:val="-2"/>
          <w:w w:val="101"/>
          <w:sz w:val="22"/>
          <w:szCs w:val="22"/>
        </w:rPr>
        <w:t>n</w:t>
      </w:r>
      <w:ins w:id="305" w:author="Deni Septiadi Azzub" w:date="2018-03-01T21:57:00Z">
        <w:r w:rsidR="00237686">
          <w:rPr>
            <w:rFonts w:ascii="Calibri" w:eastAsia="Calibri" w:hAnsi="Calibri" w:cs="Calibri"/>
            <w:spacing w:val="-2"/>
            <w:w w:val="101"/>
            <w:sz w:val="22"/>
            <w:szCs w:val="22"/>
            <w:lang w:val="id-ID"/>
          </w:rPr>
          <w:t xml:space="preserve"> mereka</w:t>
        </w:r>
      </w:ins>
      <w:r>
        <w:rPr>
          <w:rFonts w:ascii="Calibri" w:eastAsia="Calibri" w:hAnsi="Calibri" w:cs="Calibri"/>
          <w:w w:val="101"/>
          <w:sz w:val="22"/>
          <w:szCs w:val="22"/>
        </w:rPr>
        <w:t>.</w:t>
      </w:r>
    </w:p>
    <w:p w:rsidR="00143462" w:rsidRDefault="009D580B">
      <w:pPr>
        <w:spacing w:line="260" w:lineRule="exact"/>
        <w:ind w:left="821" w:right="-49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3"/>
          <w:position w:val="1"/>
          <w:sz w:val="22"/>
          <w:szCs w:val="22"/>
        </w:rPr>
        <w:t>M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a</w:t>
      </w:r>
      <w:r>
        <w:rPr>
          <w:rFonts w:ascii="Calibri" w:eastAsia="Calibri" w:hAnsi="Calibri" w:cs="Calibri"/>
          <w:spacing w:val="-8"/>
          <w:position w:val="1"/>
          <w:sz w:val="22"/>
          <w:szCs w:val="22"/>
        </w:rPr>
        <w:t>k</w:t>
      </w:r>
      <w:r>
        <w:rPr>
          <w:rFonts w:ascii="Calibri" w:eastAsia="Calibri" w:hAnsi="Calibri" w:cs="Calibri"/>
          <w:position w:val="1"/>
          <w:sz w:val="22"/>
          <w:szCs w:val="22"/>
        </w:rPr>
        <w:t xml:space="preserve">a </w:t>
      </w:r>
      <w:del w:id="306" w:author="Deni Septiadi Azzub" w:date="2018-03-01T21:57:00Z">
        <w:r w:rsidDel="001C4EA1">
          <w:rPr>
            <w:rFonts w:ascii="Calibri" w:eastAsia="Calibri" w:hAnsi="Calibri" w:cs="Calibri"/>
            <w:spacing w:val="14"/>
            <w:position w:val="1"/>
            <w:sz w:val="22"/>
            <w:szCs w:val="22"/>
          </w:rPr>
          <w:delText xml:space="preserve"> </w:delText>
        </w:r>
      </w:del>
      <w:r>
        <w:rPr>
          <w:rFonts w:ascii="Calibri" w:eastAsia="Calibri" w:hAnsi="Calibri" w:cs="Calibri"/>
          <w:spacing w:val="-9"/>
          <w:position w:val="1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ar</w:t>
      </w:r>
      <w:r>
        <w:rPr>
          <w:rFonts w:ascii="Calibri" w:eastAsia="Calibri" w:hAnsi="Calibri" w:cs="Calibri"/>
          <w:position w:val="1"/>
          <w:sz w:val="22"/>
          <w:szCs w:val="22"/>
        </w:rPr>
        <w:t xml:space="preserve">i </w:t>
      </w:r>
      <w:del w:id="307" w:author="Deni Septiadi Azzub" w:date="2018-03-01T21:58:00Z">
        <w:r w:rsidDel="001C4EA1">
          <w:rPr>
            <w:rFonts w:ascii="Calibri" w:eastAsia="Calibri" w:hAnsi="Calibri" w:cs="Calibri"/>
            <w:spacing w:val="11"/>
            <w:position w:val="1"/>
            <w:sz w:val="22"/>
            <w:szCs w:val="22"/>
          </w:rPr>
          <w:delText xml:space="preserve"> </w:delText>
        </w:r>
      </w:del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i</w:t>
      </w:r>
      <w:r>
        <w:rPr>
          <w:rFonts w:ascii="Calibri" w:eastAsia="Calibri" w:hAnsi="Calibri" w:cs="Calibri"/>
          <w:spacing w:val="-3"/>
          <w:position w:val="1"/>
          <w:sz w:val="22"/>
          <w:szCs w:val="22"/>
        </w:rPr>
        <w:t>t</w:t>
      </w:r>
      <w:r>
        <w:rPr>
          <w:rFonts w:ascii="Calibri" w:eastAsia="Calibri" w:hAnsi="Calibri" w:cs="Calibri"/>
          <w:spacing w:val="-9"/>
          <w:position w:val="1"/>
          <w:sz w:val="22"/>
          <w:szCs w:val="22"/>
        </w:rPr>
        <w:t>u</w:t>
      </w:r>
      <w:r>
        <w:rPr>
          <w:rFonts w:ascii="Calibri" w:eastAsia="Calibri" w:hAnsi="Calibri" w:cs="Calibri"/>
          <w:position w:val="1"/>
          <w:sz w:val="22"/>
          <w:szCs w:val="22"/>
        </w:rPr>
        <w:t xml:space="preserve">, </w:t>
      </w:r>
      <w:r>
        <w:rPr>
          <w:rFonts w:ascii="Calibri" w:eastAsia="Calibri" w:hAnsi="Calibri" w:cs="Calibri"/>
          <w:spacing w:val="13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position w:val="1"/>
          <w:sz w:val="22"/>
          <w:szCs w:val="22"/>
        </w:rPr>
        <w:t>d</w:t>
      </w:r>
      <w:r>
        <w:rPr>
          <w:rFonts w:ascii="Calibri" w:eastAsia="Calibri" w:hAnsi="Calibri" w:cs="Calibri"/>
          <w:spacing w:val="-3"/>
          <w:position w:val="1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position w:val="1"/>
          <w:sz w:val="22"/>
          <w:szCs w:val="22"/>
        </w:rPr>
        <w:t>n</w:t>
      </w:r>
      <w:r>
        <w:rPr>
          <w:rFonts w:ascii="Calibri" w:eastAsia="Calibri" w:hAnsi="Calibri" w:cs="Calibri"/>
          <w:spacing w:val="-4"/>
          <w:position w:val="1"/>
          <w:sz w:val="22"/>
          <w:szCs w:val="22"/>
        </w:rPr>
        <w:t>g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a</w:t>
      </w:r>
      <w:r>
        <w:rPr>
          <w:rFonts w:ascii="Calibri" w:eastAsia="Calibri" w:hAnsi="Calibri" w:cs="Calibri"/>
          <w:position w:val="1"/>
          <w:sz w:val="22"/>
          <w:szCs w:val="22"/>
        </w:rPr>
        <w:t xml:space="preserve">n </w:t>
      </w:r>
      <w:r>
        <w:rPr>
          <w:rFonts w:ascii="Calibri" w:eastAsia="Calibri" w:hAnsi="Calibri" w:cs="Calibri"/>
          <w:spacing w:val="6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m</w:t>
      </w:r>
      <w:r>
        <w:rPr>
          <w:rFonts w:ascii="Calibri" w:eastAsia="Calibri" w:hAnsi="Calibri" w:cs="Calibri"/>
          <w:spacing w:val="-3"/>
          <w:position w:val="1"/>
          <w:sz w:val="22"/>
          <w:szCs w:val="22"/>
        </w:rPr>
        <w:t>e</w:t>
      </w:r>
      <w:r>
        <w:rPr>
          <w:rFonts w:ascii="Calibri" w:eastAsia="Calibri" w:hAnsi="Calibri" w:cs="Calibri"/>
          <w:spacing w:val="-6"/>
          <w:position w:val="1"/>
          <w:sz w:val="22"/>
          <w:szCs w:val="22"/>
        </w:rPr>
        <w:t>m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position w:val="1"/>
          <w:sz w:val="22"/>
          <w:szCs w:val="22"/>
        </w:rPr>
        <w:t>u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k</w:t>
      </w:r>
      <w:r>
        <w:rPr>
          <w:rFonts w:ascii="Calibri" w:eastAsia="Calibri" w:hAnsi="Calibri" w:cs="Calibri"/>
          <w:position w:val="1"/>
          <w:sz w:val="22"/>
          <w:szCs w:val="22"/>
        </w:rPr>
        <w:t xml:space="preserve">i </w:t>
      </w:r>
      <w:r>
        <w:rPr>
          <w:rFonts w:ascii="Calibri" w:eastAsia="Calibri" w:hAnsi="Calibri" w:cs="Calibri"/>
          <w:spacing w:val="17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w w:val="101"/>
          <w:position w:val="1"/>
          <w:sz w:val="22"/>
          <w:szCs w:val="22"/>
        </w:rPr>
        <w:t>e</w:t>
      </w:r>
      <w:r>
        <w:rPr>
          <w:rFonts w:ascii="Calibri" w:eastAsia="Calibri" w:hAnsi="Calibri" w:cs="Calibri"/>
          <w:spacing w:val="-6"/>
          <w:w w:val="101"/>
          <w:position w:val="1"/>
          <w:sz w:val="22"/>
          <w:szCs w:val="22"/>
        </w:rPr>
        <w:t>r</w:t>
      </w:r>
      <w:r>
        <w:rPr>
          <w:rFonts w:ascii="Calibri" w:eastAsia="Calibri" w:hAnsi="Calibri" w:cs="Calibri"/>
          <w:w w:val="101"/>
          <w:position w:val="1"/>
          <w:sz w:val="22"/>
          <w:szCs w:val="22"/>
        </w:rPr>
        <w:t>a</w:t>
      </w:r>
    </w:p>
    <w:p w:rsidR="00143462" w:rsidRDefault="00143462">
      <w:pPr>
        <w:spacing w:before="5" w:line="120" w:lineRule="exact"/>
        <w:rPr>
          <w:sz w:val="13"/>
          <w:szCs w:val="13"/>
        </w:rPr>
      </w:pPr>
    </w:p>
    <w:p w:rsidR="00143462" w:rsidRDefault="001C4EA1">
      <w:pPr>
        <w:spacing w:line="360" w:lineRule="auto"/>
        <w:ind w:left="101" w:right="-38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-3"/>
          <w:sz w:val="22"/>
          <w:szCs w:val="22"/>
        </w:rPr>
        <w:t>T</w:t>
      </w:r>
      <w:r w:rsidR="009D580B">
        <w:rPr>
          <w:rFonts w:ascii="Calibri" w:eastAsia="Calibri" w:hAnsi="Calibri" w:cs="Calibri"/>
          <w:spacing w:val="-3"/>
          <w:sz w:val="22"/>
          <w:szCs w:val="22"/>
        </w:rPr>
        <w:t>e</w:t>
      </w:r>
      <w:r w:rsidR="009D580B">
        <w:rPr>
          <w:rFonts w:ascii="Calibri" w:eastAsia="Calibri" w:hAnsi="Calibri" w:cs="Calibri"/>
          <w:spacing w:val="-1"/>
          <w:sz w:val="22"/>
          <w:szCs w:val="22"/>
        </w:rPr>
        <w:t>k</w:t>
      </w:r>
      <w:r w:rsidR="009D580B">
        <w:rPr>
          <w:rFonts w:ascii="Calibri" w:eastAsia="Calibri" w:hAnsi="Calibri" w:cs="Calibri"/>
          <w:spacing w:val="-2"/>
          <w:sz w:val="22"/>
          <w:szCs w:val="22"/>
        </w:rPr>
        <w:t>n</w:t>
      </w:r>
      <w:r w:rsidR="009D580B">
        <w:rPr>
          <w:rFonts w:ascii="Calibri" w:eastAsia="Calibri" w:hAnsi="Calibri" w:cs="Calibri"/>
          <w:spacing w:val="-3"/>
          <w:sz w:val="22"/>
          <w:szCs w:val="22"/>
        </w:rPr>
        <w:t>o</w:t>
      </w:r>
      <w:r w:rsidR="009D580B">
        <w:rPr>
          <w:rFonts w:ascii="Calibri" w:eastAsia="Calibri" w:hAnsi="Calibri" w:cs="Calibri"/>
          <w:spacing w:val="-1"/>
          <w:sz w:val="22"/>
          <w:szCs w:val="22"/>
        </w:rPr>
        <w:t>l</w:t>
      </w:r>
      <w:r w:rsidR="009D580B">
        <w:rPr>
          <w:rFonts w:ascii="Calibri" w:eastAsia="Calibri" w:hAnsi="Calibri" w:cs="Calibri"/>
          <w:spacing w:val="-3"/>
          <w:sz w:val="22"/>
          <w:szCs w:val="22"/>
        </w:rPr>
        <w:t>o</w:t>
      </w:r>
      <w:r w:rsidR="009D580B">
        <w:rPr>
          <w:rFonts w:ascii="Calibri" w:eastAsia="Calibri" w:hAnsi="Calibri" w:cs="Calibri"/>
          <w:spacing w:val="3"/>
          <w:sz w:val="22"/>
          <w:szCs w:val="22"/>
        </w:rPr>
        <w:t>g</w:t>
      </w:r>
      <w:r w:rsidR="009D580B">
        <w:rPr>
          <w:rFonts w:ascii="Calibri" w:eastAsia="Calibri" w:hAnsi="Calibri" w:cs="Calibri"/>
          <w:sz w:val="22"/>
          <w:szCs w:val="22"/>
        </w:rPr>
        <w:t>i</w:t>
      </w:r>
      <w:ins w:id="308" w:author="Deni Septiadi Azzub" w:date="2018-03-01T21:57:00Z">
        <w:r>
          <w:rPr>
            <w:rFonts w:ascii="Calibri" w:eastAsia="Calibri" w:hAnsi="Calibri" w:cs="Calibri"/>
            <w:sz w:val="22"/>
            <w:szCs w:val="22"/>
            <w:lang w:val="id-ID"/>
          </w:rPr>
          <w:t>,</w:t>
        </w:r>
      </w:ins>
      <w:r w:rsidR="009D580B"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 w:rsidR="009D580B">
        <w:rPr>
          <w:rFonts w:ascii="Calibri" w:eastAsia="Calibri" w:hAnsi="Calibri" w:cs="Calibri"/>
          <w:spacing w:val="-1"/>
          <w:sz w:val="22"/>
          <w:szCs w:val="22"/>
        </w:rPr>
        <w:t>ki</w:t>
      </w:r>
      <w:r w:rsidR="009D580B">
        <w:rPr>
          <w:rFonts w:ascii="Calibri" w:eastAsia="Calibri" w:hAnsi="Calibri" w:cs="Calibri"/>
          <w:spacing w:val="-3"/>
          <w:sz w:val="22"/>
          <w:szCs w:val="22"/>
        </w:rPr>
        <w:t>t</w:t>
      </w:r>
      <w:r w:rsidR="009D580B">
        <w:rPr>
          <w:rFonts w:ascii="Calibri" w:eastAsia="Calibri" w:hAnsi="Calibri" w:cs="Calibri"/>
          <w:sz w:val="22"/>
          <w:szCs w:val="22"/>
        </w:rPr>
        <w:t xml:space="preserve">a </w:t>
      </w:r>
      <w:r w:rsidR="009D580B">
        <w:rPr>
          <w:rFonts w:ascii="Calibri" w:eastAsia="Calibri" w:hAnsi="Calibri" w:cs="Calibri"/>
          <w:spacing w:val="-2"/>
          <w:sz w:val="22"/>
          <w:szCs w:val="22"/>
        </w:rPr>
        <w:t>b</w:t>
      </w:r>
      <w:r w:rsidR="009D580B">
        <w:rPr>
          <w:rFonts w:ascii="Calibri" w:eastAsia="Calibri" w:hAnsi="Calibri" w:cs="Calibri"/>
          <w:spacing w:val="-1"/>
          <w:sz w:val="22"/>
          <w:szCs w:val="22"/>
        </w:rPr>
        <w:t>is</w:t>
      </w:r>
      <w:r w:rsidR="009D580B">
        <w:rPr>
          <w:rFonts w:ascii="Calibri" w:eastAsia="Calibri" w:hAnsi="Calibri" w:cs="Calibri"/>
          <w:sz w:val="22"/>
          <w:szCs w:val="22"/>
        </w:rPr>
        <w:t xml:space="preserve">a </w:t>
      </w:r>
      <w:r w:rsidR="009D580B">
        <w:rPr>
          <w:rFonts w:ascii="Calibri" w:eastAsia="Calibri" w:hAnsi="Calibri" w:cs="Calibri"/>
          <w:spacing w:val="1"/>
          <w:sz w:val="22"/>
          <w:szCs w:val="22"/>
        </w:rPr>
        <w:t>m</w:t>
      </w:r>
      <w:r w:rsidR="009D580B">
        <w:rPr>
          <w:rFonts w:ascii="Calibri" w:eastAsia="Calibri" w:hAnsi="Calibri" w:cs="Calibri"/>
          <w:spacing w:val="-3"/>
          <w:sz w:val="22"/>
          <w:szCs w:val="22"/>
        </w:rPr>
        <w:t>e</w:t>
      </w:r>
      <w:r w:rsidR="009D580B">
        <w:rPr>
          <w:rFonts w:ascii="Calibri" w:eastAsia="Calibri" w:hAnsi="Calibri" w:cs="Calibri"/>
          <w:spacing w:val="-2"/>
          <w:sz w:val="22"/>
          <w:szCs w:val="22"/>
        </w:rPr>
        <w:t>n</w:t>
      </w:r>
      <w:r w:rsidR="009D580B">
        <w:rPr>
          <w:rFonts w:ascii="Calibri" w:eastAsia="Calibri" w:hAnsi="Calibri" w:cs="Calibri"/>
          <w:spacing w:val="3"/>
          <w:sz w:val="22"/>
          <w:szCs w:val="22"/>
        </w:rPr>
        <w:t>g</w:t>
      </w:r>
      <w:r w:rsidR="009D580B">
        <w:rPr>
          <w:rFonts w:ascii="Calibri" w:eastAsia="Calibri" w:hAnsi="Calibri" w:cs="Calibri"/>
          <w:spacing w:val="-3"/>
          <w:sz w:val="22"/>
          <w:szCs w:val="22"/>
        </w:rPr>
        <w:t>o</w:t>
      </w:r>
      <w:r w:rsidR="009D580B">
        <w:rPr>
          <w:rFonts w:ascii="Calibri" w:eastAsia="Calibri" w:hAnsi="Calibri" w:cs="Calibri"/>
          <w:spacing w:val="-2"/>
          <w:sz w:val="22"/>
          <w:szCs w:val="22"/>
        </w:rPr>
        <w:t>p</w:t>
      </w:r>
      <w:r w:rsidR="009D580B">
        <w:rPr>
          <w:rFonts w:ascii="Calibri" w:eastAsia="Calibri" w:hAnsi="Calibri" w:cs="Calibri"/>
          <w:spacing w:val="-3"/>
          <w:sz w:val="22"/>
          <w:szCs w:val="22"/>
        </w:rPr>
        <w:t>t</w:t>
      </w:r>
      <w:r w:rsidR="009D580B">
        <w:rPr>
          <w:rFonts w:ascii="Calibri" w:eastAsia="Calibri" w:hAnsi="Calibri" w:cs="Calibri"/>
          <w:spacing w:val="-1"/>
          <w:sz w:val="22"/>
          <w:szCs w:val="22"/>
        </w:rPr>
        <w:t>i</w:t>
      </w:r>
      <w:r w:rsidR="009D580B">
        <w:rPr>
          <w:rFonts w:ascii="Calibri" w:eastAsia="Calibri" w:hAnsi="Calibri" w:cs="Calibri"/>
          <w:spacing w:val="1"/>
          <w:sz w:val="22"/>
          <w:szCs w:val="22"/>
        </w:rPr>
        <w:t>ma</w:t>
      </w:r>
      <w:r w:rsidR="009D580B">
        <w:rPr>
          <w:rFonts w:ascii="Calibri" w:eastAsia="Calibri" w:hAnsi="Calibri" w:cs="Calibri"/>
          <w:spacing w:val="-1"/>
          <w:sz w:val="22"/>
          <w:szCs w:val="22"/>
        </w:rPr>
        <w:t>si</w:t>
      </w:r>
      <w:ins w:id="309" w:author="Deni Septiadi Azzub" w:date="2018-03-01T21:58:00Z">
        <w:r>
          <w:rPr>
            <w:rFonts w:ascii="Calibri" w:eastAsia="Calibri" w:hAnsi="Calibri" w:cs="Calibri"/>
            <w:sz w:val="22"/>
            <w:szCs w:val="22"/>
            <w:lang w:val="id-ID"/>
          </w:rPr>
          <w:t xml:space="preserve"> pemasaran</w:t>
        </w:r>
      </w:ins>
      <w:del w:id="310" w:author="Deni Septiadi Azzub" w:date="2018-03-01T21:58:00Z">
        <w:r w:rsidR="009D580B" w:rsidDel="001C4EA1">
          <w:rPr>
            <w:rFonts w:ascii="Calibri" w:eastAsia="Calibri" w:hAnsi="Calibri" w:cs="Calibri"/>
            <w:spacing w:val="-2"/>
            <w:sz w:val="22"/>
            <w:szCs w:val="22"/>
          </w:rPr>
          <w:delText>n</w:delText>
        </w:r>
        <w:r w:rsidR="009D580B" w:rsidDel="001C4EA1">
          <w:rPr>
            <w:rFonts w:ascii="Calibri" w:eastAsia="Calibri" w:hAnsi="Calibri" w:cs="Calibri"/>
            <w:spacing w:val="-8"/>
            <w:sz w:val="22"/>
            <w:szCs w:val="22"/>
          </w:rPr>
          <w:delText>y</w:delText>
        </w:r>
        <w:r w:rsidR="009D580B" w:rsidDel="001C4EA1">
          <w:rPr>
            <w:rFonts w:ascii="Calibri" w:eastAsia="Calibri" w:hAnsi="Calibri" w:cs="Calibri"/>
            <w:sz w:val="22"/>
            <w:szCs w:val="22"/>
          </w:rPr>
          <w:delText>a</w:delText>
        </w:r>
      </w:del>
      <w:r w:rsidR="009D580B">
        <w:rPr>
          <w:rFonts w:ascii="Calibri" w:eastAsia="Calibri" w:hAnsi="Calibri" w:cs="Calibri"/>
          <w:spacing w:val="13"/>
          <w:sz w:val="22"/>
          <w:szCs w:val="22"/>
        </w:rPr>
        <w:t xml:space="preserve"> </w:t>
      </w:r>
      <w:r w:rsidR="009D580B">
        <w:rPr>
          <w:rFonts w:ascii="Calibri" w:eastAsia="Calibri" w:hAnsi="Calibri" w:cs="Calibri"/>
          <w:spacing w:val="-2"/>
          <w:w w:val="101"/>
          <w:sz w:val="22"/>
          <w:szCs w:val="22"/>
        </w:rPr>
        <w:t>d</w:t>
      </w:r>
      <w:r w:rsidR="009D580B">
        <w:rPr>
          <w:rFonts w:ascii="Calibri" w:eastAsia="Calibri" w:hAnsi="Calibri" w:cs="Calibri"/>
          <w:spacing w:val="-3"/>
          <w:w w:val="101"/>
          <w:sz w:val="22"/>
          <w:szCs w:val="22"/>
        </w:rPr>
        <w:t>e</w:t>
      </w:r>
      <w:r w:rsidR="009D580B">
        <w:rPr>
          <w:rFonts w:ascii="Calibri" w:eastAsia="Calibri" w:hAnsi="Calibri" w:cs="Calibri"/>
          <w:spacing w:val="-2"/>
          <w:w w:val="101"/>
          <w:sz w:val="22"/>
          <w:szCs w:val="22"/>
        </w:rPr>
        <w:t>n</w:t>
      </w:r>
      <w:r w:rsidR="009D580B">
        <w:rPr>
          <w:rFonts w:ascii="Calibri" w:eastAsia="Calibri" w:hAnsi="Calibri" w:cs="Calibri"/>
          <w:spacing w:val="3"/>
          <w:w w:val="101"/>
          <w:sz w:val="22"/>
          <w:szCs w:val="22"/>
        </w:rPr>
        <w:t>g</w:t>
      </w:r>
      <w:r w:rsidR="009D580B">
        <w:rPr>
          <w:rFonts w:ascii="Calibri" w:eastAsia="Calibri" w:hAnsi="Calibri" w:cs="Calibri"/>
          <w:spacing w:val="1"/>
          <w:w w:val="101"/>
          <w:sz w:val="22"/>
          <w:szCs w:val="22"/>
        </w:rPr>
        <w:t>a</w:t>
      </w:r>
      <w:r w:rsidR="009D580B">
        <w:rPr>
          <w:rFonts w:ascii="Calibri" w:eastAsia="Calibri" w:hAnsi="Calibri" w:cs="Calibri"/>
          <w:w w:val="101"/>
          <w:sz w:val="22"/>
          <w:szCs w:val="22"/>
        </w:rPr>
        <w:t xml:space="preserve">n </w:t>
      </w:r>
      <w:del w:id="311" w:author="Deni Septiadi Azzub" w:date="2018-03-01T21:58:00Z">
        <w:r w:rsidR="009D580B" w:rsidRPr="001C4EA1" w:rsidDel="001C4EA1">
          <w:rPr>
            <w:rFonts w:ascii="Calibri" w:eastAsia="Calibri" w:hAnsi="Calibri" w:cs="Calibri"/>
            <w:i/>
            <w:spacing w:val="-1"/>
            <w:sz w:val="22"/>
            <w:szCs w:val="22"/>
            <w:rPrChange w:id="312" w:author="Deni Septiadi Azzub" w:date="2018-03-01T21:58:00Z">
              <w:rPr>
                <w:rFonts w:ascii="Calibri" w:eastAsia="Calibri" w:hAnsi="Calibri" w:cs="Calibri"/>
                <w:spacing w:val="-1"/>
                <w:sz w:val="22"/>
                <w:szCs w:val="22"/>
              </w:rPr>
            </w:rPrChange>
          </w:rPr>
          <w:delText>s</w:delText>
        </w:r>
        <w:r w:rsidR="009D580B" w:rsidRPr="001C4EA1" w:rsidDel="001C4EA1">
          <w:rPr>
            <w:rFonts w:ascii="Calibri" w:eastAsia="Calibri" w:hAnsi="Calibri" w:cs="Calibri"/>
            <w:i/>
            <w:spacing w:val="-3"/>
            <w:sz w:val="22"/>
            <w:szCs w:val="22"/>
            <w:rPrChange w:id="313" w:author="Deni Septiadi Azzub" w:date="2018-03-01T21:58:00Z">
              <w:rPr>
                <w:rFonts w:ascii="Calibri" w:eastAsia="Calibri" w:hAnsi="Calibri" w:cs="Calibri"/>
                <w:spacing w:val="-3"/>
                <w:sz w:val="22"/>
                <w:szCs w:val="22"/>
              </w:rPr>
            </w:rPrChange>
          </w:rPr>
          <w:delText>o</w:delText>
        </w:r>
        <w:r w:rsidR="009D580B" w:rsidRPr="001C4EA1" w:rsidDel="001C4EA1">
          <w:rPr>
            <w:rFonts w:ascii="Calibri" w:eastAsia="Calibri" w:hAnsi="Calibri" w:cs="Calibri"/>
            <w:i/>
            <w:spacing w:val="-1"/>
            <w:sz w:val="22"/>
            <w:szCs w:val="22"/>
            <w:rPrChange w:id="314" w:author="Deni Septiadi Azzub" w:date="2018-03-01T21:58:00Z">
              <w:rPr>
                <w:rFonts w:ascii="Calibri" w:eastAsia="Calibri" w:hAnsi="Calibri" w:cs="Calibri"/>
                <w:spacing w:val="-1"/>
                <w:sz w:val="22"/>
                <w:szCs w:val="22"/>
              </w:rPr>
            </w:rPrChange>
          </w:rPr>
          <w:delText>si</w:delText>
        </w:r>
        <w:r w:rsidR="009D580B" w:rsidRPr="001C4EA1" w:rsidDel="001C4EA1">
          <w:rPr>
            <w:rFonts w:ascii="Calibri" w:eastAsia="Calibri" w:hAnsi="Calibri" w:cs="Calibri"/>
            <w:i/>
            <w:spacing w:val="1"/>
            <w:sz w:val="22"/>
            <w:szCs w:val="22"/>
            <w:rPrChange w:id="315" w:author="Deni Septiadi Azzub" w:date="2018-03-01T21:58:00Z">
              <w:rPr>
                <w:rFonts w:ascii="Calibri" w:eastAsia="Calibri" w:hAnsi="Calibri" w:cs="Calibri"/>
                <w:spacing w:val="1"/>
                <w:sz w:val="22"/>
                <w:szCs w:val="22"/>
              </w:rPr>
            </w:rPrChange>
          </w:rPr>
          <w:delText>a</w:delText>
        </w:r>
        <w:r w:rsidR="009D580B" w:rsidRPr="001C4EA1" w:rsidDel="001C4EA1">
          <w:rPr>
            <w:rFonts w:ascii="Calibri" w:eastAsia="Calibri" w:hAnsi="Calibri" w:cs="Calibri"/>
            <w:i/>
            <w:sz w:val="22"/>
            <w:szCs w:val="22"/>
            <w:rPrChange w:id="316" w:author="Deni Septiadi Azzub" w:date="2018-03-01T21:58:00Z">
              <w:rPr>
                <w:rFonts w:ascii="Calibri" w:eastAsia="Calibri" w:hAnsi="Calibri" w:cs="Calibri"/>
                <w:sz w:val="22"/>
                <w:szCs w:val="22"/>
              </w:rPr>
            </w:rPrChange>
          </w:rPr>
          <w:delText>l</w:delText>
        </w:r>
        <w:r w:rsidR="009D580B" w:rsidRPr="001C4EA1" w:rsidDel="001C4EA1">
          <w:rPr>
            <w:rFonts w:ascii="Calibri" w:eastAsia="Calibri" w:hAnsi="Calibri" w:cs="Calibri"/>
            <w:i/>
            <w:spacing w:val="1"/>
            <w:sz w:val="22"/>
            <w:szCs w:val="22"/>
            <w:rPrChange w:id="317" w:author="Deni Septiadi Azzub" w:date="2018-03-01T21:58:00Z">
              <w:rPr>
                <w:rFonts w:ascii="Calibri" w:eastAsia="Calibri" w:hAnsi="Calibri" w:cs="Calibri"/>
                <w:spacing w:val="1"/>
                <w:sz w:val="22"/>
                <w:szCs w:val="22"/>
              </w:rPr>
            </w:rPrChange>
          </w:rPr>
          <w:delText xml:space="preserve"> m</w:delText>
        </w:r>
        <w:r w:rsidR="009D580B" w:rsidRPr="001C4EA1" w:rsidDel="001C4EA1">
          <w:rPr>
            <w:rFonts w:ascii="Calibri" w:eastAsia="Calibri" w:hAnsi="Calibri" w:cs="Calibri"/>
            <w:i/>
            <w:spacing w:val="-3"/>
            <w:sz w:val="22"/>
            <w:szCs w:val="22"/>
            <w:rPrChange w:id="318" w:author="Deni Septiadi Azzub" w:date="2018-03-01T21:58:00Z">
              <w:rPr>
                <w:rFonts w:ascii="Calibri" w:eastAsia="Calibri" w:hAnsi="Calibri" w:cs="Calibri"/>
                <w:spacing w:val="-3"/>
                <w:sz w:val="22"/>
                <w:szCs w:val="22"/>
              </w:rPr>
            </w:rPrChange>
          </w:rPr>
          <w:delText>e</w:delText>
        </w:r>
        <w:r w:rsidR="009D580B" w:rsidRPr="001C4EA1" w:rsidDel="001C4EA1">
          <w:rPr>
            <w:rFonts w:ascii="Calibri" w:eastAsia="Calibri" w:hAnsi="Calibri" w:cs="Calibri"/>
            <w:i/>
            <w:spacing w:val="-2"/>
            <w:sz w:val="22"/>
            <w:szCs w:val="22"/>
            <w:rPrChange w:id="319" w:author="Deni Septiadi Azzub" w:date="2018-03-01T21:58:00Z">
              <w:rPr>
                <w:rFonts w:ascii="Calibri" w:eastAsia="Calibri" w:hAnsi="Calibri" w:cs="Calibri"/>
                <w:spacing w:val="-2"/>
                <w:sz w:val="22"/>
                <w:szCs w:val="22"/>
              </w:rPr>
            </w:rPrChange>
          </w:rPr>
          <w:delText>d</w:delText>
        </w:r>
        <w:r w:rsidR="009D580B" w:rsidRPr="001C4EA1" w:rsidDel="001C4EA1">
          <w:rPr>
            <w:rFonts w:ascii="Calibri" w:eastAsia="Calibri" w:hAnsi="Calibri" w:cs="Calibri"/>
            <w:i/>
            <w:spacing w:val="-1"/>
            <w:sz w:val="22"/>
            <w:szCs w:val="22"/>
            <w:rPrChange w:id="320" w:author="Deni Septiadi Azzub" w:date="2018-03-01T21:58:00Z">
              <w:rPr>
                <w:rFonts w:ascii="Calibri" w:eastAsia="Calibri" w:hAnsi="Calibri" w:cs="Calibri"/>
                <w:spacing w:val="-1"/>
                <w:sz w:val="22"/>
                <w:szCs w:val="22"/>
              </w:rPr>
            </w:rPrChange>
          </w:rPr>
          <w:delText>i</w:delText>
        </w:r>
        <w:r w:rsidR="009D580B" w:rsidRPr="001C4EA1" w:rsidDel="001C4EA1">
          <w:rPr>
            <w:rFonts w:ascii="Calibri" w:eastAsia="Calibri" w:hAnsi="Calibri" w:cs="Calibri"/>
            <w:i/>
            <w:sz w:val="22"/>
            <w:szCs w:val="22"/>
            <w:rPrChange w:id="321" w:author="Deni Septiadi Azzub" w:date="2018-03-01T21:58:00Z">
              <w:rPr>
                <w:rFonts w:ascii="Calibri" w:eastAsia="Calibri" w:hAnsi="Calibri" w:cs="Calibri"/>
                <w:sz w:val="22"/>
                <w:szCs w:val="22"/>
              </w:rPr>
            </w:rPrChange>
          </w:rPr>
          <w:delText>a</w:delText>
        </w:r>
      </w:del>
      <w:ins w:id="322" w:author="Deni Septiadi Azzub" w:date="2018-03-01T21:58:00Z">
        <w:r>
          <w:rPr>
            <w:rFonts w:ascii="Calibri" w:eastAsia="Calibri" w:hAnsi="Calibri" w:cs="Calibri"/>
            <w:i/>
            <w:spacing w:val="-1"/>
            <w:sz w:val="22"/>
            <w:szCs w:val="22"/>
            <w:lang w:val="id-ID"/>
          </w:rPr>
          <w:t>social media</w:t>
        </w:r>
      </w:ins>
      <w:r w:rsidR="009D580B"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 w:rsidR="009D580B">
        <w:rPr>
          <w:rFonts w:ascii="Calibri" w:eastAsia="Calibri" w:hAnsi="Calibri" w:cs="Calibri"/>
          <w:sz w:val="22"/>
          <w:szCs w:val="22"/>
        </w:rPr>
        <w:t>y</w:t>
      </w:r>
      <w:r w:rsidR="009D580B">
        <w:rPr>
          <w:rFonts w:ascii="Calibri" w:eastAsia="Calibri" w:hAnsi="Calibri" w:cs="Calibri"/>
          <w:spacing w:val="1"/>
          <w:sz w:val="22"/>
          <w:szCs w:val="22"/>
        </w:rPr>
        <w:t>a</w:t>
      </w:r>
      <w:r w:rsidR="009D580B">
        <w:rPr>
          <w:rFonts w:ascii="Calibri" w:eastAsia="Calibri" w:hAnsi="Calibri" w:cs="Calibri"/>
          <w:spacing w:val="-9"/>
          <w:sz w:val="22"/>
          <w:szCs w:val="22"/>
        </w:rPr>
        <w:t>n</w:t>
      </w:r>
      <w:r w:rsidR="009D580B">
        <w:rPr>
          <w:rFonts w:ascii="Calibri" w:eastAsia="Calibri" w:hAnsi="Calibri" w:cs="Calibri"/>
          <w:sz w:val="22"/>
          <w:szCs w:val="22"/>
        </w:rPr>
        <w:t>g</w:t>
      </w:r>
      <w:r w:rsidR="009D580B"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 w:rsidR="009D580B">
        <w:rPr>
          <w:rFonts w:ascii="Calibri" w:eastAsia="Calibri" w:hAnsi="Calibri" w:cs="Calibri"/>
          <w:spacing w:val="-1"/>
          <w:sz w:val="22"/>
          <w:szCs w:val="22"/>
        </w:rPr>
        <w:t>s</w:t>
      </w:r>
      <w:r w:rsidR="009D580B">
        <w:rPr>
          <w:rFonts w:ascii="Calibri" w:eastAsia="Calibri" w:hAnsi="Calibri" w:cs="Calibri"/>
          <w:spacing w:val="-3"/>
          <w:sz w:val="22"/>
          <w:szCs w:val="22"/>
        </w:rPr>
        <w:t>e</w:t>
      </w:r>
      <w:r w:rsidR="009D580B">
        <w:rPr>
          <w:rFonts w:ascii="Calibri" w:eastAsia="Calibri" w:hAnsi="Calibri" w:cs="Calibri"/>
          <w:spacing w:val="-1"/>
          <w:sz w:val="22"/>
          <w:szCs w:val="22"/>
        </w:rPr>
        <w:t>k</w:t>
      </w:r>
      <w:r w:rsidR="009D580B">
        <w:rPr>
          <w:rFonts w:ascii="Calibri" w:eastAsia="Calibri" w:hAnsi="Calibri" w:cs="Calibri"/>
          <w:spacing w:val="1"/>
          <w:sz w:val="22"/>
          <w:szCs w:val="22"/>
        </w:rPr>
        <w:t>ara</w:t>
      </w:r>
      <w:r w:rsidR="009D580B">
        <w:rPr>
          <w:rFonts w:ascii="Calibri" w:eastAsia="Calibri" w:hAnsi="Calibri" w:cs="Calibri"/>
          <w:spacing w:val="-9"/>
          <w:sz w:val="22"/>
          <w:szCs w:val="22"/>
        </w:rPr>
        <w:t>n</w:t>
      </w:r>
      <w:r w:rsidR="009D580B">
        <w:rPr>
          <w:rFonts w:ascii="Calibri" w:eastAsia="Calibri" w:hAnsi="Calibri" w:cs="Calibri"/>
          <w:sz w:val="22"/>
          <w:szCs w:val="22"/>
        </w:rPr>
        <w:t>g</w:t>
      </w:r>
      <w:r w:rsidR="009D580B">
        <w:rPr>
          <w:rFonts w:ascii="Calibri" w:eastAsia="Calibri" w:hAnsi="Calibri" w:cs="Calibri"/>
          <w:spacing w:val="8"/>
          <w:sz w:val="22"/>
          <w:szCs w:val="22"/>
        </w:rPr>
        <w:t xml:space="preserve"> </w:t>
      </w:r>
      <w:r w:rsidR="009D580B">
        <w:rPr>
          <w:rFonts w:ascii="Calibri" w:eastAsia="Calibri" w:hAnsi="Calibri" w:cs="Calibri"/>
          <w:spacing w:val="-1"/>
          <w:sz w:val="22"/>
          <w:szCs w:val="22"/>
        </w:rPr>
        <w:t>s</w:t>
      </w:r>
      <w:r w:rsidR="009D580B">
        <w:rPr>
          <w:rFonts w:ascii="Calibri" w:eastAsia="Calibri" w:hAnsi="Calibri" w:cs="Calibri"/>
          <w:spacing w:val="-2"/>
          <w:sz w:val="22"/>
          <w:szCs w:val="22"/>
        </w:rPr>
        <w:t>ud</w:t>
      </w:r>
      <w:r w:rsidR="009D580B">
        <w:rPr>
          <w:rFonts w:ascii="Calibri" w:eastAsia="Calibri" w:hAnsi="Calibri" w:cs="Calibri"/>
          <w:spacing w:val="1"/>
          <w:sz w:val="22"/>
          <w:szCs w:val="22"/>
        </w:rPr>
        <w:t>a</w:t>
      </w:r>
      <w:r w:rsidR="009D580B">
        <w:rPr>
          <w:rFonts w:ascii="Calibri" w:eastAsia="Calibri" w:hAnsi="Calibri" w:cs="Calibri"/>
          <w:sz w:val="22"/>
          <w:szCs w:val="22"/>
        </w:rPr>
        <w:t xml:space="preserve">h </w:t>
      </w:r>
      <w:r w:rsidR="009D580B">
        <w:rPr>
          <w:rFonts w:ascii="Calibri" w:eastAsia="Calibri" w:hAnsi="Calibri" w:cs="Calibri"/>
          <w:spacing w:val="-2"/>
          <w:w w:val="101"/>
          <w:sz w:val="22"/>
          <w:szCs w:val="22"/>
        </w:rPr>
        <w:t>d</w:t>
      </w:r>
      <w:r w:rsidR="009D580B">
        <w:rPr>
          <w:rFonts w:ascii="Calibri" w:eastAsia="Calibri" w:hAnsi="Calibri" w:cs="Calibri"/>
          <w:spacing w:val="-1"/>
          <w:w w:val="101"/>
          <w:sz w:val="22"/>
          <w:szCs w:val="22"/>
        </w:rPr>
        <w:t>i</w:t>
      </w:r>
      <w:r w:rsidR="009D580B">
        <w:rPr>
          <w:rFonts w:ascii="Calibri" w:eastAsia="Calibri" w:hAnsi="Calibri" w:cs="Calibri"/>
          <w:spacing w:val="3"/>
          <w:w w:val="101"/>
          <w:sz w:val="22"/>
          <w:szCs w:val="22"/>
        </w:rPr>
        <w:t>g</w:t>
      </w:r>
      <w:r w:rsidR="009D580B">
        <w:rPr>
          <w:rFonts w:ascii="Calibri" w:eastAsia="Calibri" w:hAnsi="Calibri" w:cs="Calibri"/>
          <w:spacing w:val="-2"/>
          <w:w w:val="101"/>
          <w:sz w:val="22"/>
          <w:szCs w:val="22"/>
        </w:rPr>
        <w:t>un</w:t>
      </w:r>
      <w:r w:rsidR="009D580B">
        <w:rPr>
          <w:rFonts w:ascii="Calibri" w:eastAsia="Calibri" w:hAnsi="Calibri" w:cs="Calibri"/>
          <w:spacing w:val="-6"/>
          <w:w w:val="101"/>
          <w:sz w:val="22"/>
          <w:szCs w:val="22"/>
        </w:rPr>
        <w:t>a</w:t>
      </w:r>
      <w:r w:rsidR="009D580B">
        <w:rPr>
          <w:rFonts w:ascii="Calibri" w:eastAsia="Calibri" w:hAnsi="Calibri" w:cs="Calibri"/>
          <w:spacing w:val="-1"/>
          <w:w w:val="101"/>
          <w:sz w:val="22"/>
          <w:szCs w:val="22"/>
        </w:rPr>
        <w:t>k</w:t>
      </w:r>
      <w:r w:rsidR="009D580B">
        <w:rPr>
          <w:rFonts w:ascii="Calibri" w:eastAsia="Calibri" w:hAnsi="Calibri" w:cs="Calibri"/>
          <w:spacing w:val="1"/>
          <w:w w:val="101"/>
          <w:sz w:val="22"/>
          <w:szCs w:val="22"/>
        </w:rPr>
        <w:t>a</w:t>
      </w:r>
      <w:r w:rsidR="009D580B">
        <w:rPr>
          <w:rFonts w:ascii="Calibri" w:eastAsia="Calibri" w:hAnsi="Calibri" w:cs="Calibri"/>
          <w:w w:val="101"/>
          <w:sz w:val="22"/>
          <w:szCs w:val="22"/>
        </w:rPr>
        <w:t xml:space="preserve">n </w:t>
      </w:r>
      <w:r w:rsidR="009D580B">
        <w:rPr>
          <w:rFonts w:ascii="Calibri" w:eastAsia="Calibri" w:hAnsi="Calibri" w:cs="Calibri"/>
          <w:spacing w:val="-1"/>
          <w:sz w:val="22"/>
          <w:szCs w:val="22"/>
        </w:rPr>
        <w:t>k</w:t>
      </w:r>
      <w:r w:rsidR="009D580B">
        <w:rPr>
          <w:rFonts w:ascii="Calibri" w:eastAsia="Calibri" w:hAnsi="Calibri" w:cs="Calibri"/>
          <w:spacing w:val="-2"/>
          <w:sz w:val="22"/>
          <w:szCs w:val="22"/>
        </w:rPr>
        <w:t>h</w:t>
      </w:r>
      <w:r w:rsidR="009D580B">
        <w:rPr>
          <w:rFonts w:ascii="Calibri" w:eastAsia="Calibri" w:hAnsi="Calibri" w:cs="Calibri"/>
          <w:spacing w:val="1"/>
          <w:sz w:val="22"/>
          <w:szCs w:val="22"/>
        </w:rPr>
        <w:t>a</w:t>
      </w:r>
      <w:r w:rsidR="009D580B">
        <w:rPr>
          <w:rFonts w:ascii="Calibri" w:eastAsia="Calibri" w:hAnsi="Calibri" w:cs="Calibri"/>
          <w:spacing w:val="-1"/>
          <w:sz w:val="22"/>
          <w:szCs w:val="22"/>
        </w:rPr>
        <w:t>l</w:t>
      </w:r>
      <w:r w:rsidR="009D580B">
        <w:rPr>
          <w:rFonts w:ascii="Calibri" w:eastAsia="Calibri" w:hAnsi="Calibri" w:cs="Calibri"/>
          <w:spacing w:val="1"/>
          <w:sz w:val="22"/>
          <w:szCs w:val="22"/>
        </w:rPr>
        <w:t>a</w:t>
      </w:r>
      <w:r w:rsidR="009D580B">
        <w:rPr>
          <w:rFonts w:ascii="Calibri" w:eastAsia="Calibri" w:hAnsi="Calibri" w:cs="Calibri"/>
          <w:sz w:val="22"/>
          <w:szCs w:val="22"/>
        </w:rPr>
        <w:t>y</w:t>
      </w:r>
      <w:r w:rsidR="009D580B">
        <w:rPr>
          <w:rFonts w:ascii="Calibri" w:eastAsia="Calibri" w:hAnsi="Calibri" w:cs="Calibri"/>
          <w:spacing w:val="1"/>
          <w:sz w:val="22"/>
          <w:szCs w:val="22"/>
        </w:rPr>
        <w:t>a</w:t>
      </w:r>
      <w:r w:rsidR="009D580B">
        <w:rPr>
          <w:rFonts w:ascii="Calibri" w:eastAsia="Calibri" w:hAnsi="Calibri" w:cs="Calibri"/>
          <w:sz w:val="22"/>
          <w:szCs w:val="22"/>
        </w:rPr>
        <w:t>k</w:t>
      </w:r>
      <w:r w:rsidR="009D580B">
        <w:rPr>
          <w:rFonts w:ascii="Calibri" w:eastAsia="Calibri" w:hAnsi="Calibri" w:cs="Calibri"/>
          <w:spacing w:val="-6"/>
          <w:sz w:val="22"/>
          <w:szCs w:val="22"/>
        </w:rPr>
        <w:t xml:space="preserve"> </w:t>
      </w:r>
      <w:r w:rsidR="009D580B">
        <w:rPr>
          <w:rFonts w:ascii="Calibri" w:eastAsia="Calibri" w:hAnsi="Calibri" w:cs="Calibri"/>
          <w:spacing w:val="-2"/>
          <w:sz w:val="22"/>
          <w:szCs w:val="22"/>
        </w:rPr>
        <w:t>u</w:t>
      </w:r>
      <w:r w:rsidR="009D580B">
        <w:rPr>
          <w:rFonts w:ascii="Calibri" w:eastAsia="Calibri" w:hAnsi="Calibri" w:cs="Calibri"/>
          <w:spacing w:val="1"/>
          <w:sz w:val="22"/>
          <w:szCs w:val="22"/>
        </w:rPr>
        <w:t>m</w:t>
      </w:r>
      <w:r w:rsidR="009D580B">
        <w:rPr>
          <w:rFonts w:ascii="Calibri" w:eastAsia="Calibri" w:hAnsi="Calibri" w:cs="Calibri"/>
          <w:spacing w:val="-9"/>
          <w:sz w:val="22"/>
          <w:szCs w:val="22"/>
        </w:rPr>
        <w:t>u</w:t>
      </w:r>
      <w:r w:rsidR="009D580B">
        <w:rPr>
          <w:rFonts w:ascii="Calibri" w:eastAsia="Calibri" w:hAnsi="Calibri" w:cs="Calibri"/>
          <w:sz w:val="22"/>
          <w:szCs w:val="22"/>
        </w:rPr>
        <w:t>m</w:t>
      </w:r>
      <w:ins w:id="323" w:author="Deni Septiadi Azzub" w:date="2018-03-01T21:58:00Z">
        <w:r>
          <w:rPr>
            <w:rFonts w:ascii="Calibri" w:eastAsia="Calibri" w:hAnsi="Calibri" w:cs="Calibri"/>
            <w:sz w:val="22"/>
            <w:szCs w:val="22"/>
            <w:lang w:val="id-ID"/>
          </w:rPr>
          <w:t>,</w:t>
        </w:r>
      </w:ins>
      <w:r w:rsidR="009D580B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="009D580B">
        <w:rPr>
          <w:rFonts w:ascii="Calibri" w:eastAsia="Calibri" w:hAnsi="Calibri" w:cs="Calibri"/>
          <w:spacing w:val="-3"/>
          <w:sz w:val="22"/>
          <w:szCs w:val="22"/>
        </w:rPr>
        <w:t>t</w:t>
      </w:r>
      <w:r w:rsidR="009D580B">
        <w:rPr>
          <w:rFonts w:ascii="Calibri" w:eastAsia="Calibri" w:hAnsi="Calibri" w:cs="Calibri"/>
          <w:spacing w:val="-1"/>
          <w:sz w:val="22"/>
          <w:szCs w:val="22"/>
        </w:rPr>
        <w:t>i</w:t>
      </w:r>
      <w:r w:rsidR="009D580B">
        <w:rPr>
          <w:rFonts w:ascii="Calibri" w:eastAsia="Calibri" w:hAnsi="Calibri" w:cs="Calibri"/>
          <w:spacing w:val="-2"/>
          <w:sz w:val="22"/>
          <w:szCs w:val="22"/>
        </w:rPr>
        <w:t>d</w:t>
      </w:r>
      <w:r w:rsidR="009D580B">
        <w:rPr>
          <w:rFonts w:ascii="Calibri" w:eastAsia="Calibri" w:hAnsi="Calibri" w:cs="Calibri"/>
          <w:spacing w:val="1"/>
          <w:sz w:val="22"/>
          <w:szCs w:val="22"/>
        </w:rPr>
        <w:t>a</w:t>
      </w:r>
      <w:r w:rsidR="009D580B">
        <w:rPr>
          <w:rFonts w:ascii="Calibri" w:eastAsia="Calibri" w:hAnsi="Calibri" w:cs="Calibri"/>
          <w:sz w:val="22"/>
          <w:szCs w:val="22"/>
        </w:rPr>
        <w:t>k</w:t>
      </w:r>
      <w:r w:rsidR="009D580B"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 w:rsidR="009D580B">
        <w:rPr>
          <w:rFonts w:ascii="Calibri" w:eastAsia="Calibri" w:hAnsi="Calibri" w:cs="Calibri"/>
          <w:spacing w:val="-2"/>
          <w:sz w:val="22"/>
          <w:szCs w:val="22"/>
        </w:rPr>
        <w:t>h</w:t>
      </w:r>
      <w:r w:rsidR="009D580B">
        <w:rPr>
          <w:rFonts w:ascii="Calibri" w:eastAsia="Calibri" w:hAnsi="Calibri" w:cs="Calibri"/>
          <w:spacing w:val="1"/>
          <w:sz w:val="22"/>
          <w:szCs w:val="22"/>
        </w:rPr>
        <w:t>a</w:t>
      </w:r>
      <w:r w:rsidR="009D580B">
        <w:rPr>
          <w:rFonts w:ascii="Calibri" w:eastAsia="Calibri" w:hAnsi="Calibri" w:cs="Calibri"/>
          <w:spacing w:val="-9"/>
          <w:sz w:val="22"/>
          <w:szCs w:val="22"/>
        </w:rPr>
        <w:t>n</w:t>
      </w:r>
      <w:r w:rsidR="009D580B">
        <w:rPr>
          <w:rFonts w:ascii="Calibri" w:eastAsia="Calibri" w:hAnsi="Calibri" w:cs="Calibri"/>
          <w:sz w:val="22"/>
          <w:szCs w:val="22"/>
        </w:rPr>
        <w:t>ya</w:t>
      </w:r>
      <w:r w:rsidR="009D580B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="009D580B">
        <w:rPr>
          <w:rFonts w:ascii="Calibri" w:eastAsia="Calibri" w:hAnsi="Calibri" w:cs="Calibri"/>
          <w:spacing w:val="-2"/>
          <w:sz w:val="22"/>
          <w:szCs w:val="22"/>
        </w:rPr>
        <w:t>un</w:t>
      </w:r>
      <w:r w:rsidR="009D580B">
        <w:rPr>
          <w:rFonts w:ascii="Calibri" w:eastAsia="Calibri" w:hAnsi="Calibri" w:cs="Calibri"/>
          <w:spacing w:val="-3"/>
          <w:sz w:val="22"/>
          <w:szCs w:val="22"/>
        </w:rPr>
        <w:t>t</w:t>
      </w:r>
      <w:r w:rsidR="009D580B">
        <w:rPr>
          <w:rFonts w:ascii="Calibri" w:eastAsia="Calibri" w:hAnsi="Calibri" w:cs="Calibri"/>
          <w:spacing w:val="-2"/>
          <w:sz w:val="22"/>
          <w:szCs w:val="22"/>
        </w:rPr>
        <w:t>u</w:t>
      </w:r>
      <w:r w:rsidR="009D580B">
        <w:rPr>
          <w:rFonts w:ascii="Calibri" w:eastAsia="Calibri" w:hAnsi="Calibri" w:cs="Calibri"/>
          <w:sz w:val="22"/>
          <w:szCs w:val="22"/>
        </w:rPr>
        <w:t>k</w:t>
      </w:r>
      <w:r w:rsidR="009D580B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="009D580B">
        <w:rPr>
          <w:rFonts w:ascii="Calibri" w:eastAsia="Calibri" w:hAnsi="Calibri" w:cs="Calibri"/>
          <w:spacing w:val="-2"/>
          <w:w w:val="101"/>
          <w:sz w:val="22"/>
          <w:szCs w:val="22"/>
        </w:rPr>
        <w:t>b</w:t>
      </w:r>
      <w:r w:rsidR="009D580B">
        <w:rPr>
          <w:rFonts w:ascii="Calibri" w:eastAsia="Calibri" w:hAnsi="Calibri" w:cs="Calibri"/>
          <w:spacing w:val="-3"/>
          <w:w w:val="101"/>
          <w:sz w:val="22"/>
          <w:szCs w:val="22"/>
        </w:rPr>
        <w:t>e</w:t>
      </w:r>
      <w:r w:rsidR="009D580B">
        <w:rPr>
          <w:rFonts w:ascii="Calibri" w:eastAsia="Calibri" w:hAnsi="Calibri" w:cs="Calibri"/>
          <w:spacing w:val="1"/>
          <w:w w:val="101"/>
          <w:sz w:val="22"/>
          <w:szCs w:val="22"/>
        </w:rPr>
        <w:t>r</w:t>
      </w:r>
      <w:r w:rsidR="009D580B">
        <w:rPr>
          <w:rFonts w:ascii="Calibri" w:eastAsia="Calibri" w:hAnsi="Calibri" w:cs="Calibri"/>
          <w:spacing w:val="-1"/>
          <w:w w:val="101"/>
          <w:sz w:val="22"/>
          <w:szCs w:val="22"/>
        </w:rPr>
        <w:t>s</w:t>
      </w:r>
      <w:r w:rsidR="009D580B">
        <w:rPr>
          <w:rFonts w:ascii="Calibri" w:eastAsia="Calibri" w:hAnsi="Calibri" w:cs="Calibri"/>
          <w:spacing w:val="-3"/>
          <w:w w:val="101"/>
          <w:sz w:val="22"/>
          <w:szCs w:val="22"/>
        </w:rPr>
        <w:t>o</w:t>
      </w:r>
      <w:r w:rsidR="009D580B">
        <w:rPr>
          <w:rFonts w:ascii="Calibri" w:eastAsia="Calibri" w:hAnsi="Calibri" w:cs="Calibri"/>
          <w:spacing w:val="-1"/>
          <w:w w:val="101"/>
          <w:sz w:val="22"/>
          <w:szCs w:val="22"/>
        </w:rPr>
        <w:t>si</w:t>
      </w:r>
      <w:r w:rsidR="009D580B">
        <w:rPr>
          <w:rFonts w:ascii="Calibri" w:eastAsia="Calibri" w:hAnsi="Calibri" w:cs="Calibri"/>
          <w:spacing w:val="1"/>
          <w:w w:val="101"/>
          <w:sz w:val="22"/>
          <w:szCs w:val="22"/>
        </w:rPr>
        <w:t>a</w:t>
      </w:r>
      <w:r w:rsidR="009D580B">
        <w:rPr>
          <w:rFonts w:ascii="Calibri" w:eastAsia="Calibri" w:hAnsi="Calibri" w:cs="Calibri"/>
          <w:spacing w:val="-1"/>
          <w:w w:val="101"/>
          <w:sz w:val="22"/>
          <w:szCs w:val="22"/>
        </w:rPr>
        <w:t>li</w:t>
      </w:r>
      <w:r w:rsidR="009D580B">
        <w:rPr>
          <w:rFonts w:ascii="Calibri" w:eastAsia="Calibri" w:hAnsi="Calibri" w:cs="Calibri"/>
          <w:spacing w:val="-8"/>
          <w:w w:val="101"/>
          <w:sz w:val="22"/>
          <w:szCs w:val="22"/>
        </w:rPr>
        <w:t>s</w:t>
      </w:r>
      <w:r w:rsidR="009D580B">
        <w:rPr>
          <w:rFonts w:ascii="Calibri" w:eastAsia="Calibri" w:hAnsi="Calibri" w:cs="Calibri"/>
          <w:spacing w:val="1"/>
          <w:w w:val="101"/>
          <w:sz w:val="22"/>
          <w:szCs w:val="22"/>
        </w:rPr>
        <w:t>a</w:t>
      </w:r>
      <w:r w:rsidR="009D580B">
        <w:rPr>
          <w:rFonts w:ascii="Calibri" w:eastAsia="Calibri" w:hAnsi="Calibri" w:cs="Calibri"/>
          <w:spacing w:val="-1"/>
          <w:w w:val="101"/>
          <w:sz w:val="22"/>
          <w:szCs w:val="22"/>
        </w:rPr>
        <w:t>s</w:t>
      </w:r>
      <w:r w:rsidR="009D580B">
        <w:rPr>
          <w:rFonts w:ascii="Calibri" w:eastAsia="Calibri" w:hAnsi="Calibri" w:cs="Calibri"/>
          <w:w w:val="101"/>
          <w:sz w:val="22"/>
          <w:szCs w:val="22"/>
        </w:rPr>
        <w:t xml:space="preserve">i </w:t>
      </w:r>
      <w:r w:rsidR="009D580B">
        <w:rPr>
          <w:rFonts w:ascii="Calibri" w:eastAsia="Calibri" w:hAnsi="Calibri" w:cs="Calibri"/>
          <w:spacing w:val="-3"/>
          <w:sz w:val="22"/>
          <w:szCs w:val="22"/>
        </w:rPr>
        <w:t>t</w:t>
      </w:r>
      <w:r w:rsidR="009D580B">
        <w:rPr>
          <w:rFonts w:ascii="Calibri" w:eastAsia="Calibri" w:hAnsi="Calibri" w:cs="Calibri"/>
          <w:spacing w:val="1"/>
          <w:sz w:val="22"/>
          <w:szCs w:val="22"/>
        </w:rPr>
        <w:t>a</w:t>
      </w:r>
      <w:r w:rsidR="009D580B">
        <w:rPr>
          <w:rFonts w:ascii="Calibri" w:eastAsia="Calibri" w:hAnsi="Calibri" w:cs="Calibri"/>
          <w:spacing w:val="-2"/>
          <w:sz w:val="22"/>
          <w:szCs w:val="22"/>
        </w:rPr>
        <w:t>p</w:t>
      </w:r>
      <w:r w:rsidR="009D580B">
        <w:rPr>
          <w:rFonts w:ascii="Calibri" w:eastAsia="Calibri" w:hAnsi="Calibri" w:cs="Calibri"/>
          <w:sz w:val="22"/>
          <w:szCs w:val="22"/>
        </w:rPr>
        <w:t>i</w:t>
      </w:r>
      <w:r w:rsidR="009D580B">
        <w:rPr>
          <w:rFonts w:ascii="Calibri" w:eastAsia="Calibri" w:hAnsi="Calibri" w:cs="Calibri"/>
          <w:spacing w:val="5"/>
          <w:sz w:val="22"/>
          <w:szCs w:val="22"/>
        </w:rPr>
        <w:t xml:space="preserve"> </w:t>
      </w:r>
      <w:r w:rsidR="009D580B">
        <w:rPr>
          <w:rFonts w:ascii="Calibri" w:eastAsia="Calibri" w:hAnsi="Calibri" w:cs="Calibri"/>
          <w:spacing w:val="-3"/>
          <w:sz w:val="22"/>
          <w:szCs w:val="22"/>
        </w:rPr>
        <w:t>j</w:t>
      </w:r>
      <w:r w:rsidR="009D580B">
        <w:rPr>
          <w:rFonts w:ascii="Calibri" w:eastAsia="Calibri" w:hAnsi="Calibri" w:cs="Calibri"/>
          <w:spacing w:val="-2"/>
          <w:sz w:val="22"/>
          <w:szCs w:val="22"/>
        </w:rPr>
        <w:t>u</w:t>
      </w:r>
      <w:r w:rsidR="009D580B">
        <w:rPr>
          <w:rFonts w:ascii="Calibri" w:eastAsia="Calibri" w:hAnsi="Calibri" w:cs="Calibri"/>
          <w:spacing w:val="3"/>
          <w:sz w:val="22"/>
          <w:szCs w:val="22"/>
        </w:rPr>
        <w:t>g</w:t>
      </w:r>
      <w:r w:rsidR="009D580B">
        <w:rPr>
          <w:rFonts w:ascii="Calibri" w:eastAsia="Calibri" w:hAnsi="Calibri" w:cs="Calibri"/>
          <w:sz w:val="22"/>
          <w:szCs w:val="22"/>
        </w:rPr>
        <w:t>a</w:t>
      </w:r>
      <w:r w:rsidR="009D580B">
        <w:rPr>
          <w:rFonts w:ascii="Calibri" w:eastAsia="Calibri" w:hAnsi="Calibri" w:cs="Calibri"/>
          <w:spacing w:val="7"/>
          <w:sz w:val="22"/>
          <w:szCs w:val="22"/>
        </w:rPr>
        <w:t xml:space="preserve"> </w:t>
      </w:r>
      <w:r w:rsidR="009D580B">
        <w:rPr>
          <w:rFonts w:ascii="Calibri" w:eastAsia="Calibri" w:hAnsi="Calibri" w:cs="Calibri"/>
          <w:spacing w:val="-2"/>
          <w:sz w:val="22"/>
          <w:szCs w:val="22"/>
        </w:rPr>
        <w:t>un</w:t>
      </w:r>
      <w:r w:rsidR="009D580B">
        <w:rPr>
          <w:rFonts w:ascii="Calibri" w:eastAsia="Calibri" w:hAnsi="Calibri" w:cs="Calibri"/>
          <w:spacing w:val="-3"/>
          <w:sz w:val="22"/>
          <w:szCs w:val="22"/>
        </w:rPr>
        <w:t>t</w:t>
      </w:r>
      <w:r w:rsidR="009D580B">
        <w:rPr>
          <w:rFonts w:ascii="Calibri" w:eastAsia="Calibri" w:hAnsi="Calibri" w:cs="Calibri"/>
          <w:spacing w:val="-2"/>
          <w:sz w:val="22"/>
          <w:szCs w:val="22"/>
        </w:rPr>
        <w:t>u</w:t>
      </w:r>
      <w:r w:rsidR="009D580B">
        <w:rPr>
          <w:rFonts w:ascii="Calibri" w:eastAsia="Calibri" w:hAnsi="Calibri" w:cs="Calibri"/>
          <w:sz w:val="22"/>
          <w:szCs w:val="22"/>
        </w:rPr>
        <w:t xml:space="preserve">k </w:t>
      </w:r>
      <w:r w:rsidR="009D580B">
        <w:rPr>
          <w:rFonts w:ascii="Calibri" w:eastAsia="Calibri" w:hAnsi="Calibri" w:cs="Calibri"/>
          <w:spacing w:val="1"/>
          <w:sz w:val="22"/>
          <w:szCs w:val="22"/>
        </w:rPr>
        <w:t>m</w:t>
      </w:r>
      <w:r w:rsidR="009D580B">
        <w:rPr>
          <w:rFonts w:ascii="Calibri" w:eastAsia="Calibri" w:hAnsi="Calibri" w:cs="Calibri"/>
          <w:spacing w:val="-3"/>
          <w:sz w:val="22"/>
          <w:szCs w:val="22"/>
        </w:rPr>
        <w:t>e</w:t>
      </w:r>
      <w:r w:rsidR="009D580B">
        <w:rPr>
          <w:rFonts w:ascii="Calibri" w:eastAsia="Calibri" w:hAnsi="Calibri" w:cs="Calibri"/>
          <w:spacing w:val="-2"/>
          <w:sz w:val="22"/>
          <w:szCs w:val="22"/>
        </w:rPr>
        <w:t>n</w:t>
      </w:r>
      <w:r w:rsidR="009D580B">
        <w:rPr>
          <w:rFonts w:ascii="Calibri" w:eastAsia="Calibri" w:hAnsi="Calibri" w:cs="Calibri"/>
          <w:spacing w:val="-1"/>
          <w:sz w:val="22"/>
          <w:szCs w:val="22"/>
        </w:rPr>
        <w:t>c</w:t>
      </w:r>
      <w:r w:rsidR="009D580B">
        <w:rPr>
          <w:rFonts w:ascii="Calibri" w:eastAsia="Calibri" w:hAnsi="Calibri" w:cs="Calibri"/>
          <w:spacing w:val="1"/>
          <w:sz w:val="22"/>
          <w:szCs w:val="22"/>
        </w:rPr>
        <w:t>a</w:t>
      </w:r>
      <w:r w:rsidR="009D580B">
        <w:rPr>
          <w:rFonts w:ascii="Calibri" w:eastAsia="Calibri" w:hAnsi="Calibri" w:cs="Calibri"/>
          <w:spacing w:val="-2"/>
          <w:sz w:val="22"/>
          <w:szCs w:val="22"/>
        </w:rPr>
        <w:t>p</w:t>
      </w:r>
      <w:r w:rsidR="009D580B">
        <w:rPr>
          <w:rFonts w:ascii="Calibri" w:eastAsia="Calibri" w:hAnsi="Calibri" w:cs="Calibri"/>
          <w:spacing w:val="1"/>
          <w:sz w:val="22"/>
          <w:szCs w:val="22"/>
        </w:rPr>
        <w:t>a</w:t>
      </w:r>
      <w:r w:rsidR="009D580B">
        <w:rPr>
          <w:rFonts w:ascii="Calibri" w:eastAsia="Calibri" w:hAnsi="Calibri" w:cs="Calibri"/>
          <w:sz w:val="22"/>
          <w:szCs w:val="22"/>
        </w:rPr>
        <w:t>i</w:t>
      </w:r>
      <w:r w:rsidR="009D580B"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 w:rsidR="009D580B">
        <w:rPr>
          <w:rFonts w:ascii="Calibri" w:eastAsia="Calibri" w:hAnsi="Calibri" w:cs="Calibri"/>
          <w:spacing w:val="-3"/>
          <w:sz w:val="22"/>
          <w:szCs w:val="22"/>
        </w:rPr>
        <w:t>t</w:t>
      </w:r>
      <w:r w:rsidR="009D580B">
        <w:rPr>
          <w:rFonts w:ascii="Calibri" w:eastAsia="Calibri" w:hAnsi="Calibri" w:cs="Calibri"/>
          <w:spacing w:val="1"/>
          <w:sz w:val="22"/>
          <w:szCs w:val="22"/>
        </w:rPr>
        <w:t>u</w:t>
      </w:r>
      <w:r w:rsidR="009D580B">
        <w:rPr>
          <w:rFonts w:ascii="Calibri" w:eastAsia="Calibri" w:hAnsi="Calibri" w:cs="Calibri"/>
          <w:spacing w:val="-3"/>
          <w:sz w:val="22"/>
          <w:szCs w:val="22"/>
        </w:rPr>
        <w:t>j</w:t>
      </w:r>
      <w:r w:rsidR="009D580B">
        <w:rPr>
          <w:rFonts w:ascii="Calibri" w:eastAsia="Calibri" w:hAnsi="Calibri" w:cs="Calibri"/>
          <w:spacing w:val="-2"/>
          <w:sz w:val="22"/>
          <w:szCs w:val="22"/>
        </w:rPr>
        <w:t>u</w:t>
      </w:r>
      <w:r w:rsidR="009D580B">
        <w:rPr>
          <w:rFonts w:ascii="Calibri" w:eastAsia="Calibri" w:hAnsi="Calibri" w:cs="Calibri"/>
          <w:spacing w:val="1"/>
          <w:sz w:val="22"/>
          <w:szCs w:val="22"/>
        </w:rPr>
        <w:t>a</w:t>
      </w:r>
      <w:r w:rsidR="009D580B">
        <w:rPr>
          <w:rFonts w:ascii="Calibri" w:eastAsia="Calibri" w:hAnsi="Calibri" w:cs="Calibri"/>
          <w:sz w:val="22"/>
          <w:szCs w:val="22"/>
        </w:rPr>
        <w:t>n</w:t>
      </w:r>
      <w:r w:rsidR="009D580B">
        <w:rPr>
          <w:rFonts w:ascii="Calibri" w:eastAsia="Calibri" w:hAnsi="Calibri" w:cs="Calibri"/>
          <w:spacing w:val="6"/>
          <w:sz w:val="22"/>
          <w:szCs w:val="22"/>
        </w:rPr>
        <w:t xml:space="preserve"> </w:t>
      </w:r>
      <w:r w:rsidR="009D580B">
        <w:rPr>
          <w:rFonts w:ascii="Calibri" w:eastAsia="Calibri" w:hAnsi="Calibri" w:cs="Calibri"/>
          <w:spacing w:val="-2"/>
          <w:sz w:val="22"/>
          <w:szCs w:val="22"/>
        </w:rPr>
        <w:t>b</w:t>
      </w:r>
      <w:r w:rsidR="009D580B">
        <w:rPr>
          <w:rFonts w:ascii="Calibri" w:eastAsia="Calibri" w:hAnsi="Calibri" w:cs="Calibri"/>
          <w:spacing w:val="-1"/>
          <w:sz w:val="22"/>
          <w:szCs w:val="22"/>
        </w:rPr>
        <w:t>is</w:t>
      </w:r>
      <w:r w:rsidR="009D580B">
        <w:rPr>
          <w:rFonts w:ascii="Calibri" w:eastAsia="Calibri" w:hAnsi="Calibri" w:cs="Calibri"/>
          <w:spacing w:val="-2"/>
          <w:sz w:val="22"/>
          <w:szCs w:val="22"/>
        </w:rPr>
        <w:t>n</w:t>
      </w:r>
      <w:r w:rsidR="009D580B">
        <w:rPr>
          <w:rFonts w:ascii="Calibri" w:eastAsia="Calibri" w:hAnsi="Calibri" w:cs="Calibri"/>
          <w:spacing w:val="-1"/>
          <w:sz w:val="22"/>
          <w:szCs w:val="22"/>
        </w:rPr>
        <w:t>i</w:t>
      </w:r>
      <w:r w:rsidR="009D580B">
        <w:rPr>
          <w:rFonts w:ascii="Calibri" w:eastAsia="Calibri" w:hAnsi="Calibri" w:cs="Calibri"/>
          <w:sz w:val="22"/>
          <w:szCs w:val="22"/>
        </w:rPr>
        <w:t>s</w:t>
      </w:r>
      <w:r w:rsidR="009D580B">
        <w:rPr>
          <w:rFonts w:ascii="Calibri" w:eastAsia="Calibri" w:hAnsi="Calibri" w:cs="Calibri"/>
          <w:spacing w:val="6"/>
          <w:sz w:val="22"/>
          <w:szCs w:val="22"/>
        </w:rPr>
        <w:t xml:space="preserve"> </w:t>
      </w:r>
      <w:r w:rsidR="009D580B">
        <w:rPr>
          <w:rFonts w:ascii="Calibri" w:eastAsia="Calibri" w:hAnsi="Calibri" w:cs="Calibri"/>
          <w:w w:val="101"/>
          <w:sz w:val="22"/>
          <w:szCs w:val="22"/>
        </w:rPr>
        <w:t>y</w:t>
      </w:r>
      <w:r w:rsidR="009D580B">
        <w:rPr>
          <w:rFonts w:ascii="Calibri" w:eastAsia="Calibri" w:hAnsi="Calibri" w:cs="Calibri"/>
          <w:spacing w:val="1"/>
          <w:w w:val="101"/>
          <w:sz w:val="22"/>
          <w:szCs w:val="22"/>
        </w:rPr>
        <w:t>a</w:t>
      </w:r>
      <w:r w:rsidR="009D580B">
        <w:rPr>
          <w:rFonts w:ascii="Calibri" w:eastAsia="Calibri" w:hAnsi="Calibri" w:cs="Calibri"/>
          <w:spacing w:val="-9"/>
          <w:w w:val="101"/>
          <w:sz w:val="22"/>
          <w:szCs w:val="22"/>
        </w:rPr>
        <w:t>n</w:t>
      </w:r>
      <w:r w:rsidR="009D580B">
        <w:rPr>
          <w:rFonts w:ascii="Calibri" w:eastAsia="Calibri" w:hAnsi="Calibri" w:cs="Calibri"/>
          <w:w w:val="101"/>
          <w:sz w:val="22"/>
          <w:szCs w:val="22"/>
        </w:rPr>
        <w:t xml:space="preserve">g </w:t>
      </w:r>
      <w:del w:id="324" w:author="Deni Septiadi Azzub" w:date="2018-03-01T21:58:00Z">
        <w:r w:rsidR="009D580B" w:rsidDel="001F3ACD">
          <w:rPr>
            <w:rFonts w:ascii="Calibri" w:eastAsia="Calibri" w:hAnsi="Calibri" w:cs="Calibri"/>
            <w:spacing w:val="1"/>
            <w:sz w:val="22"/>
            <w:szCs w:val="22"/>
          </w:rPr>
          <w:delText>m</w:delText>
        </w:r>
        <w:r w:rsidR="009D580B" w:rsidDel="001F3ACD">
          <w:rPr>
            <w:rFonts w:ascii="Calibri" w:eastAsia="Calibri" w:hAnsi="Calibri" w:cs="Calibri"/>
            <w:spacing w:val="-3"/>
            <w:sz w:val="22"/>
            <w:szCs w:val="22"/>
          </w:rPr>
          <w:delText>e</w:delText>
        </w:r>
        <w:r w:rsidR="009D580B" w:rsidDel="001F3ACD">
          <w:rPr>
            <w:rFonts w:ascii="Calibri" w:eastAsia="Calibri" w:hAnsi="Calibri" w:cs="Calibri"/>
            <w:spacing w:val="1"/>
            <w:sz w:val="22"/>
            <w:szCs w:val="22"/>
          </w:rPr>
          <w:delText>r</w:delText>
        </w:r>
        <w:r w:rsidR="009D580B" w:rsidDel="001F3ACD">
          <w:rPr>
            <w:rFonts w:ascii="Calibri" w:eastAsia="Calibri" w:hAnsi="Calibri" w:cs="Calibri"/>
            <w:spacing w:val="-3"/>
            <w:sz w:val="22"/>
            <w:szCs w:val="22"/>
          </w:rPr>
          <w:delText>e</w:delText>
        </w:r>
        <w:r w:rsidR="009D580B" w:rsidDel="001F3ACD">
          <w:rPr>
            <w:rFonts w:ascii="Calibri" w:eastAsia="Calibri" w:hAnsi="Calibri" w:cs="Calibri"/>
            <w:spacing w:val="-1"/>
            <w:sz w:val="22"/>
            <w:szCs w:val="22"/>
          </w:rPr>
          <w:delText>k</w:delText>
        </w:r>
        <w:r w:rsidR="009D580B" w:rsidDel="001F3ACD">
          <w:rPr>
            <w:rFonts w:ascii="Calibri" w:eastAsia="Calibri" w:hAnsi="Calibri" w:cs="Calibri"/>
            <w:sz w:val="22"/>
            <w:szCs w:val="22"/>
          </w:rPr>
          <w:delText>a</w:delText>
        </w:r>
        <w:r w:rsidR="009D580B" w:rsidDel="001F3ACD">
          <w:rPr>
            <w:rFonts w:ascii="Calibri" w:eastAsia="Calibri" w:hAnsi="Calibri" w:cs="Calibri"/>
            <w:spacing w:val="9"/>
            <w:sz w:val="22"/>
            <w:szCs w:val="22"/>
          </w:rPr>
          <w:delText xml:space="preserve"> </w:delText>
        </w:r>
      </w:del>
      <w:ins w:id="325" w:author="Deni Septiadi Azzub" w:date="2018-03-01T21:58:00Z">
        <w:r w:rsidR="001F3ACD">
          <w:rPr>
            <w:rFonts w:ascii="Calibri" w:eastAsia="Calibri" w:hAnsi="Calibri" w:cs="Calibri"/>
            <w:spacing w:val="1"/>
            <w:sz w:val="22"/>
            <w:szCs w:val="22"/>
            <w:lang w:val="id-ID"/>
          </w:rPr>
          <w:t>di</w:t>
        </w:r>
      </w:ins>
      <w:r w:rsidR="009D580B">
        <w:rPr>
          <w:rFonts w:ascii="Calibri" w:eastAsia="Calibri" w:hAnsi="Calibri" w:cs="Calibri"/>
          <w:spacing w:val="-3"/>
          <w:w w:val="101"/>
          <w:sz w:val="22"/>
          <w:szCs w:val="22"/>
        </w:rPr>
        <w:t>j</w:t>
      </w:r>
      <w:r w:rsidR="009D580B">
        <w:rPr>
          <w:rFonts w:ascii="Calibri" w:eastAsia="Calibri" w:hAnsi="Calibri" w:cs="Calibri"/>
          <w:spacing w:val="1"/>
          <w:w w:val="101"/>
          <w:sz w:val="22"/>
          <w:szCs w:val="22"/>
        </w:rPr>
        <w:t>a</w:t>
      </w:r>
      <w:r w:rsidR="009D580B">
        <w:rPr>
          <w:rFonts w:ascii="Calibri" w:eastAsia="Calibri" w:hAnsi="Calibri" w:cs="Calibri"/>
          <w:spacing w:val="-8"/>
          <w:w w:val="101"/>
          <w:sz w:val="22"/>
          <w:szCs w:val="22"/>
        </w:rPr>
        <w:t>l</w:t>
      </w:r>
      <w:r w:rsidR="009D580B">
        <w:rPr>
          <w:rFonts w:ascii="Calibri" w:eastAsia="Calibri" w:hAnsi="Calibri" w:cs="Calibri"/>
          <w:spacing w:val="1"/>
          <w:w w:val="101"/>
          <w:sz w:val="22"/>
          <w:szCs w:val="22"/>
        </w:rPr>
        <w:t>a</w:t>
      </w:r>
      <w:r w:rsidR="009D580B">
        <w:rPr>
          <w:rFonts w:ascii="Calibri" w:eastAsia="Calibri" w:hAnsi="Calibri" w:cs="Calibri"/>
          <w:spacing w:val="-2"/>
          <w:w w:val="101"/>
          <w:sz w:val="22"/>
          <w:szCs w:val="22"/>
        </w:rPr>
        <w:t>n</w:t>
      </w:r>
      <w:r w:rsidR="009D580B">
        <w:rPr>
          <w:rFonts w:ascii="Calibri" w:eastAsia="Calibri" w:hAnsi="Calibri" w:cs="Calibri"/>
          <w:spacing w:val="-1"/>
          <w:w w:val="101"/>
          <w:sz w:val="22"/>
          <w:szCs w:val="22"/>
        </w:rPr>
        <w:t>k</w:t>
      </w:r>
      <w:r w:rsidR="009D580B">
        <w:rPr>
          <w:rFonts w:ascii="Calibri" w:eastAsia="Calibri" w:hAnsi="Calibri" w:cs="Calibri"/>
          <w:spacing w:val="1"/>
          <w:w w:val="101"/>
          <w:sz w:val="22"/>
          <w:szCs w:val="22"/>
        </w:rPr>
        <w:t>a</w:t>
      </w:r>
      <w:r w:rsidR="009D580B">
        <w:rPr>
          <w:rFonts w:ascii="Calibri" w:eastAsia="Calibri" w:hAnsi="Calibri" w:cs="Calibri"/>
          <w:spacing w:val="-2"/>
          <w:w w:val="101"/>
          <w:sz w:val="22"/>
          <w:szCs w:val="22"/>
        </w:rPr>
        <w:t>n</w:t>
      </w:r>
      <w:r w:rsidR="009D580B">
        <w:rPr>
          <w:rFonts w:ascii="Calibri" w:eastAsia="Calibri" w:hAnsi="Calibri" w:cs="Calibri"/>
          <w:w w:val="101"/>
          <w:sz w:val="22"/>
          <w:szCs w:val="22"/>
        </w:rPr>
        <w:t>.</w:t>
      </w:r>
    </w:p>
    <w:p w:rsidR="00143462" w:rsidRDefault="00143462">
      <w:pPr>
        <w:spacing w:line="200" w:lineRule="exact"/>
      </w:pPr>
    </w:p>
    <w:p w:rsidR="00143462" w:rsidRDefault="00143462">
      <w:pPr>
        <w:spacing w:before="19" w:line="220" w:lineRule="exact"/>
        <w:rPr>
          <w:sz w:val="22"/>
          <w:szCs w:val="22"/>
        </w:rPr>
      </w:pPr>
    </w:p>
    <w:p w:rsidR="00143462" w:rsidRPr="00A320E2" w:rsidRDefault="009D580B">
      <w:pPr>
        <w:ind w:left="101" w:right="1129"/>
        <w:jc w:val="both"/>
        <w:rPr>
          <w:rFonts w:ascii="Calibri" w:eastAsia="Calibri" w:hAnsi="Calibri" w:cs="Calibri"/>
          <w:color w:val="000000" w:themeColor="text1"/>
          <w:sz w:val="22"/>
          <w:szCs w:val="22"/>
          <w:rPrChange w:id="326" w:author="Deni Septiadi Azzub" w:date="2018-03-01T21:58:00Z">
            <w:rPr>
              <w:rFonts w:ascii="Calibri" w:eastAsia="Calibri" w:hAnsi="Calibri" w:cs="Calibri"/>
              <w:sz w:val="22"/>
              <w:szCs w:val="22"/>
            </w:rPr>
          </w:rPrChange>
        </w:rPr>
      </w:pPr>
      <w:r w:rsidRPr="00A320E2">
        <w:rPr>
          <w:rFonts w:ascii="Calibri" w:eastAsia="Calibri" w:hAnsi="Calibri" w:cs="Calibri"/>
          <w:color w:val="000000" w:themeColor="text1"/>
          <w:sz w:val="22"/>
          <w:szCs w:val="22"/>
          <w:rPrChange w:id="327" w:author="Deni Septiadi Azzub" w:date="2018-03-01T21:58:00Z">
            <w:rPr>
              <w:rFonts w:ascii="Calibri" w:eastAsia="Calibri" w:hAnsi="Calibri" w:cs="Calibri"/>
              <w:color w:val="C00000"/>
              <w:sz w:val="22"/>
              <w:szCs w:val="22"/>
            </w:rPr>
          </w:rPrChange>
        </w:rPr>
        <w:t>P</w:t>
      </w:r>
      <w:r w:rsidRPr="00A320E2">
        <w:rPr>
          <w:rFonts w:ascii="Calibri" w:eastAsia="Calibri" w:hAnsi="Calibri" w:cs="Calibri"/>
          <w:color w:val="000000" w:themeColor="text1"/>
          <w:spacing w:val="-3"/>
          <w:sz w:val="22"/>
          <w:szCs w:val="22"/>
          <w:rPrChange w:id="328" w:author="Deni Septiadi Azzub" w:date="2018-03-01T21:58:00Z">
            <w:rPr>
              <w:rFonts w:ascii="Calibri" w:eastAsia="Calibri" w:hAnsi="Calibri" w:cs="Calibri"/>
              <w:color w:val="C00000"/>
              <w:spacing w:val="-3"/>
              <w:sz w:val="22"/>
              <w:szCs w:val="22"/>
            </w:rPr>
          </w:rPrChange>
        </w:rPr>
        <w:t>e</w:t>
      </w:r>
      <w:r w:rsidRPr="00A320E2">
        <w:rPr>
          <w:rFonts w:ascii="Calibri" w:eastAsia="Calibri" w:hAnsi="Calibri" w:cs="Calibri"/>
          <w:color w:val="000000" w:themeColor="text1"/>
          <w:spacing w:val="-2"/>
          <w:sz w:val="22"/>
          <w:szCs w:val="22"/>
          <w:rPrChange w:id="329" w:author="Deni Septiadi Azzub" w:date="2018-03-01T21:58:00Z">
            <w:rPr>
              <w:rFonts w:ascii="Calibri" w:eastAsia="Calibri" w:hAnsi="Calibri" w:cs="Calibri"/>
              <w:color w:val="C00000"/>
              <w:spacing w:val="-2"/>
              <w:sz w:val="22"/>
              <w:szCs w:val="22"/>
            </w:rPr>
          </w:rPrChange>
        </w:rPr>
        <w:t>n</w:t>
      </w:r>
      <w:r w:rsidRPr="00A320E2">
        <w:rPr>
          <w:rFonts w:ascii="Calibri" w:eastAsia="Calibri" w:hAnsi="Calibri" w:cs="Calibri"/>
          <w:color w:val="000000" w:themeColor="text1"/>
          <w:spacing w:val="-3"/>
          <w:sz w:val="22"/>
          <w:szCs w:val="22"/>
          <w:rPrChange w:id="330" w:author="Deni Septiadi Azzub" w:date="2018-03-01T21:58:00Z">
            <w:rPr>
              <w:rFonts w:ascii="Calibri" w:eastAsia="Calibri" w:hAnsi="Calibri" w:cs="Calibri"/>
              <w:color w:val="C00000"/>
              <w:spacing w:val="-3"/>
              <w:sz w:val="22"/>
              <w:szCs w:val="22"/>
            </w:rPr>
          </w:rPrChange>
        </w:rPr>
        <w:t>t</w:t>
      </w:r>
      <w:r w:rsidRPr="00A320E2">
        <w:rPr>
          <w:rFonts w:ascii="Calibri" w:eastAsia="Calibri" w:hAnsi="Calibri" w:cs="Calibri"/>
          <w:color w:val="000000" w:themeColor="text1"/>
          <w:spacing w:val="-1"/>
          <w:sz w:val="22"/>
          <w:szCs w:val="22"/>
          <w:rPrChange w:id="331" w:author="Deni Septiadi Azzub" w:date="2018-03-01T21:58:00Z">
            <w:rPr>
              <w:rFonts w:ascii="Calibri" w:eastAsia="Calibri" w:hAnsi="Calibri" w:cs="Calibri"/>
              <w:color w:val="C00000"/>
              <w:spacing w:val="-1"/>
              <w:sz w:val="22"/>
              <w:szCs w:val="22"/>
            </w:rPr>
          </w:rPrChange>
        </w:rPr>
        <w:t>i</w:t>
      </w:r>
      <w:r w:rsidRPr="00A320E2">
        <w:rPr>
          <w:rFonts w:ascii="Calibri" w:eastAsia="Calibri" w:hAnsi="Calibri" w:cs="Calibri"/>
          <w:color w:val="000000" w:themeColor="text1"/>
          <w:spacing w:val="-2"/>
          <w:sz w:val="22"/>
          <w:szCs w:val="22"/>
          <w:rPrChange w:id="332" w:author="Deni Septiadi Azzub" w:date="2018-03-01T21:58:00Z">
            <w:rPr>
              <w:rFonts w:ascii="Calibri" w:eastAsia="Calibri" w:hAnsi="Calibri" w:cs="Calibri"/>
              <w:color w:val="C00000"/>
              <w:spacing w:val="-2"/>
              <w:sz w:val="22"/>
              <w:szCs w:val="22"/>
            </w:rPr>
          </w:rPrChange>
        </w:rPr>
        <w:t>n</w:t>
      </w:r>
      <w:r w:rsidRPr="00A320E2">
        <w:rPr>
          <w:rFonts w:ascii="Calibri" w:eastAsia="Calibri" w:hAnsi="Calibri" w:cs="Calibri"/>
          <w:color w:val="000000" w:themeColor="text1"/>
          <w:spacing w:val="3"/>
          <w:sz w:val="22"/>
          <w:szCs w:val="22"/>
          <w:rPrChange w:id="333" w:author="Deni Septiadi Azzub" w:date="2018-03-01T21:58:00Z">
            <w:rPr>
              <w:rFonts w:ascii="Calibri" w:eastAsia="Calibri" w:hAnsi="Calibri" w:cs="Calibri"/>
              <w:color w:val="C00000"/>
              <w:spacing w:val="3"/>
              <w:sz w:val="22"/>
              <w:szCs w:val="22"/>
            </w:rPr>
          </w:rPrChange>
        </w:rPr>
        <w:t>g</w:t>
      </w:r>
      <w:r w:rsidRPr="00A320E2">
        <w:rPr>
          <w:rFonts w:ascii="Calibri" w:eastAsia="Calibri" w:hAnsi="Calibri" w:cs="Calibri"/>
          <w:color w:val="000000" w:themeColor="text1"/>
          <w:spacing w:val="-2"/>
          <w:sz w:val="22"/>
          <w:szCs w:val="22"/>
          <w:rPrChange w:id="334" w:author="Deni Septiadi Azzub" w:date="2018-03-01T21:58:00Z">
            <w:rPr>
              <w:rFonts w:ascii="Calibri" w:eastAsia="Calibri" w:hAnsi="Calibri" w:cs="Calibri"/>
              <w:color w:val="C00000"/>
              <w:spacing w:val="-2"/>
              <w:sz w:val="22"/>
              <w:szCs w:val="22"/>
            </w:rPr>
          </w:rPrChange>
        </w:rPr>
        <w:t>n</w:t>
      </w:r>
      <w:r w:rsidRPr="00A320E2">
        <w:rPr>
          <w:rFonts w:ascii="Calibri" w:eastAsia="Calibri" w:hAnsi="Calibri" w:cs="Calibri"/>
          <w:color w:val="000000" w:themeColor="text1"/>
          <w:sz w:val="22"/>
          <w:szCs w:val="22"/>
          <w:rPrChange w:id="335" w:author="Deni Septiadi Azzub" w:date="2018-03-01T21:58:00Z">
            <w:rPr>
              <w:rFonts w:ascii="Calibri" w:eastAsia="Calibri" w:hAnsi="Calibri" w:cs="Calibri"/>
              <w:color w:val="C00000"/>
              <w:sz w:val="22"/>
              <w:szCs w:val="22"/>
            </w:rPr>
          </w:rPrChange>
        </w:rPr>
        <w:t>ya</w:t>
      </w:r>
      <w:r w:rsidRPr="00A320E2">
        <w:rPr>
          <w:rFonts w:ascii="Calibri" w:eastAsia="Calibri" w:hAnsi="Calibri" w:cs="Calibri"/>
          <w:color w:val="000000" w:themeColor="text1"/>
          <w:spacing w:val="12"/>
          <w:sz w:val="22"/>
          <w:szCs w:val="22"/>
          <w:rPrChange w:id="336" w:author="Deni Septiadi Azzub" w:date="2018-03-01T21:58:00Z">
            <w:rPr>
              <w:rFonts w:ascii="Calibri" w:eastAsia="Calibri" w:hAnsi="Calibri" w:cs="Calibri"/>
              <w:color w:val="C00000"/>
              <w:spacing w:val="12"/>
              <w:sz w:val="22"/>
              <w:szCs w:val="22"/>
            </w:rPr>
          </w:rPrChange>
        </w:rPr>
        <w:t xml:space="preserve"> </w:t>
      </w:r>
      <w:r w:rsidRPr="00A320E2">
        <w:rPr>
          <w:rFonts w:ascii="Calibri" w:eastAsia="Calibri" w:hAnsi="Calibri" w:cs="Calibri"/>
          <w:color w:val="000000" w:themeColor="text1"/>
          <w:spacing w:val="2"/>
          <w:sz w:val="22"/>
          <w:szCs w:val="22"/>
          <w:rPrChange w:id="337" w:author="Deni Septiadi Azzub" w:date="2018-03-01T21:58:00Z">
            <w:rPr>
              <w:rFonts w:ascii="Calibri" w:eastAsia="Calibri" w:hAnsi="Calibri" w:cs="Calibri"/>
              <w:color w:val="C00000"/>
              <w:spacing w:val="2"/>
              <w:sz w:val="22"/>
              <w:szCs w:val="22"/>
            </w:rPr>
          </w:rPrChange>
        </w:rPr>
        <w:t>m</w:t>
      </w:r>
      <w:r w:rsidRPr="00A320E2">
        <w:rPr>
          <w:rFonts w:ascii="Calibri" w:eastAsia="Calibri" w:hAnsi="Calibri" w:cs="Calibri"/>
          <w:color w:val="000000" w:themeColor="text1"/>
          <w:spacing w:val="-10"/>
          <w:sz w:val="22"/>
          <w:szCs w:val="22"/>
          <w:rPrChange w:id="338" w:author="Deni Septiadi Azzub" w:date="2018-03-01T21:58:00Z">
            <w:rPr>
              <w:rFonts w:ascii="Calibri" w:eastAsia="Calibri" w:hAnsi="Calibri" w:cs="Calibri"/>
              <w:color w:val="C00000"/>
              <w:spacing w:val="-10"/>
              <w:sz w:val="22"/>
              <w:szCs w:val="22"/>
            </w:rPr>
          </w:rPrChange>
        </w:rPr>
        <w:t>e</w:t>
      </w:r>
      <w:r w:rsidRPr="00A320E2">
        <w:rPr>
          <w:rFonts w:ascii="Calibri" w:eastAsia="Calibri" w:hAnsi="Calibri" w:cs="Calibri"/>
          <w:color w:val="000000" w:themeColor="text1"/>
          <w:spacing w:val="1"/>
          <w:sz w:val="22"/>
          <w:szCs w:val="22"/>
          <w:rPrChange w:id="339" w:author="Deni Septiadi Azzub" w:date="2018-03-01T21:58:00Z">
            <w:rPr>
              <w:rFonts w:ascii="Calibri" w:eastAsia="Calibri" w:hAnsi="Calibri" w:cs="Calibri"/>
              <w:color w:val="C00000"/>
              <w:spacing w:val="1"/>
              <w:sz w:val="22"/>
              <w:szCs w:val="22"/>
            </w:rPr>
          </w:rPrChange>
        </w:rPr>
        <w:t>m</w:t>
      </w:r>
      <w:r w:rsidRPr="00A320E2">
        <w:rPr>
          <w:rFonts w:ascii="Calibri" w:eastAsia="Calibri" w:hAnsi="Calibri" w:cs="Calibri"/>
          <w:color w:val="000000" w:themeColor="text1"/>
          <w:spacing w:val="-2"/>
          <w:sz w:val="22"/>
          <w:szCs w:val="22"/>
          <w:rPrChange w:id="340" w:author="Deni Septiadi Azzub" w:date="2018-03-01T21:58:00Z">
            <w:rPr>
              <w:rFonts w:ascii="Calibri" w:eastAsia="Calibri" w:hAnsi="Calibri" w:cs="Calibri"/>
              <w:color w:val="C00000"/>
              <w:spacing w:val="-2"/>
              <w:sz w:val="22"/>
              <w:szCs w:val="22"/>
            </w:rPr>
          </w:rPrChange>
        </w:rPr>
        <w:t>p</w:t>
      </w:r>
      <w:r w:rsidRPr="00A320E2">
        <w:rPr>
          <w:rFonts w:ascii="Calibri" w:eastAsia="Calibri" w:hAnsi="Calibri" w:cs="Calibri"/>
          <w:color w:val="000000" w:themeColor="text1"/>
          <w:spacing w:val="-3"/>
          <w:sz w:val="22"/>
          <w:szCs w:val="22"/>
          <w:rPrChange w:id="341" w:author="Deni Septiadi Azzub" w:date="2018-03-01T21:58:00Z">
            <w:rPr>
              <w:rFonts w:ascii="Calibri" w:eastAsia="Calibri" w:hAnsi="Calibri" w:cs="Calibri"/>
              <w:color w:val="C00000"/>
              <w:spacing w:val="-3"/>
              <w:sz w:val="22"/>
              <w:szCs w:val="22"/>
            </w:rPr>
          </w:rPrChange>
        </w:rPr>
        <w:t>e</w:t>
      </w:r>
      <w:r w:rsidRPr="00A320E2">
        <w:rPr>
          <w:rFonts w:ascii="Calibri" w:eastAsia="Calibri" w:hAnsi="Calibri" w:cs="Calibri"/>
          <w:color w:val="000000" w:themeColor="text1"/>
          <w:spacing w:val="1"/>
          <w:sz w:val="22"/>
          <w:szCs w:val="22"/>
          <w:rPrChange w:id="342" w:author="Deni Septiadi Azzub" w:date="2018-03-01T21:58:00Z">
            <w:rPr>
              <w:rFonts w:ascii="Calibri" w:eastAsia="Calibri" w:hAnsi="Calibri" w:cs="Calibri"/>
              <w:color w:val="C00000"/>
              <w:spacing w:val="1"/>
              <w:sz w:val="22"/>
              <w:szCs w:val="22"/>
            </w:rPr>
          </w:rPrChange>
        </w:rPr>
        <w:t>r</w:t>
      </w:r>
      <w:r w:rsidRPr="00A320E2">
        <w:rPr>
          <w:rFonts w:ascii="Calibri" w:eastAsia="Calibri" w:hAnsi="Calibri" w:cs="Calibri"/>
          <w:color w:val="000000" w:themeColor="text1"/>
          <w:spacing w:val="-1"/>
          <w:sz w:val="22"/>
          <w:szCs w:val="22"/>
          <w:rPrChange w:id="343" w:author="Deni Septiadi Azzub" w:date="2018-03-01T21:58:00Z">
            <w:rPr>
              <w:rFonts w:ascii="Calibri" w:eastAsia="Calibri" w:hAnsi="Calibri" w:cs="Calibri"/>
              <w:color w:val="C00000"/>
              <w:spacing w:val="-1"/>
              <w:sz w:val="22"/>
              <w:szCs w:val="22"/>
            </w:rPr>
          </w:rPrChange>
        </w:rPr>
        <w:t>k</w:t>
      </w:r>
      <w:r w:rsidRPr="00A320E2">
        <w:rPr>
          <w:rFonts w:ascii="Calibri" w:eastAsia="Calibri" w:hAnsi="Calibri" w:cs="Calibri"/>
          <w:color w:val="000000" w:themeColor="text1"/>
          <w:spacing w:val="-2"/>
          <w:sz w:val="22"/>
          <w:szCs w:val="22"/>
          <w:rPrChange w:id="344" w:author="Deni Septiadi Azzub" w:date="2018-03-01T21:58:00Z">
            <w:rPr>
              <w:rFonts w:ascii="Calibri" w:eastAsia="Calibri" w:hAnsi="Calibri" w:cs="Calibri"/>
              <w:color w:val="C00000"/>
              <w:spacing w:val="-2"/>
              <w:sz w:val="22"/>
              <w:szCs w:val="22"/>
            </w:rPr>
          </w:rPrChange>
        </w:rPr>
        <w:t>u</w:t>
      </w:r>
      <w:r w:rsidRPr="00A320E2">
        <w:rPr>
          <w:rFonts w:ascii="Calibri" w:eastAsia="Calibri" w:hAnsi="Calibri" w:cs="Calibri"/>
          <w:color w:val="000000" w:themeColor="text1"/>
          <w:spacing w:val="1"/>
          <w:sz w:val="22"/>
          <w:szCs w:val="22"/>
          <w:rPrChange w:id="345" w:author="Deni Septiadi Azzub" w:date="2018-03-01T21:58:00Z">
            <w:rPr>
              <w:rFonts w:ascii="Calibri" w:eastAsia="Calibri" w:hAnsi="Calibri" w:cs="Calibri"/>
              <w:color w:val="C00000"/>
              <w:spacing w:val="1"/>
              <w:sz w:val="22"/>
              <w:szCs w:val="22"/>
            </w:rPr>
          </w:rPrChange>
        </w:rPr>
        <w:t>a</w:t>
      </w:r>
      <w:r w:rsidRPr="00A320E2">
        <w:rPr>
          <w:rFonts w:ascii="Calibri" w:eastAsia="Calibri" w:hAnsi="Calibri" w:cs="Calibri"/>
          <w:color w:val="000000" w:themeColor="text1"/>
          <w:sz w:val="22"/>
          <w:szCs w:val="22"/>
          <w:rPrChange w:id="346" w:author="Deni Septiadi Azzub" w:date="2018-03-01T21:58:00Z">
            <w:rPr>
              <w:rFonts w:ascii="Calibri" w:eastAsia="Calibri" w:hAnsi="Calibri" w:cs="Calibri"/>
              <w:color w:val="C00000"/>
              <w:sz w:val="22"/>
              <w:szCs w:val="22"/>
            </w:rPr>
          </w:rPrChange>
        </w:rPr>
        <w:t>t</w:t>
      </w:r>
      <w:r w:rsidRPr="00A320E2">
        <w:rPr>
          <w:rFonts w:ascii="Calibri" w:eastAsia="Calibri" w:hAnsi="Calibri" w:cs="Calibri"/>
          <w:color w:val="000000" w:themeColor="text1"/>
          <w:spacing w:val="3"/>
          <w:sz w:val="22"/>
          <w:szCs w:val="22"/>
          <w:rPrChange w:id="347" w:author="Deni Septiadi Azzub" w:date="2018-03-01T21:58:00Z">
            <w:rPr>
              <w:rFonts w:ascii="Calibri" w:eastAsia="Calibri" w:hAnsi="Calibri" w:cs="Calibri"/>
              <w:color w:val="C00000"/>
              <w:spacing w:val="3"/>
              <w:sz w:val="22"/>
              <w:szCs w:val="22"/>
            </w:rPr>
          </w:rPrChange>
        </w:rPr>
        <w:t xml:space="preserve"> </w:t>
      </w:r>
      <w:r w:rsidRPr="00A320E2">
        <w:rPr>
          <w:rFonts w:ascii="Calibri" w:eastAsia="Calibri" w:hAnsi="Calibri" w:cs="Calibri"/>
          <w:color w:val="000000" w:themeColor="text1"/>
          <w:spacing w:val="1"/>
          <w:w w:val="101"/>
          <w:sz w:val="22"/>
          <w:szCs w:val="22"/>
          <w:rPrChange w:id="348" w:author="Deni Septiadi Azzub" w:date="2018-03-01T21:58:00Z">
            <w:rPr>
              <w:rFonts w:ascii="Calibri" w:eastAsia="Calibri" w:hAnsi="Calibri" w:cs="Calibri"/>
              <w:color w:val="C00000"/>
              <w:spacing w:val="1"/>
              <w:w w:val="101"/>
              <w:sz w:val="22"/>
              <w:szCs w:val="22"/>
            </w:rPr>
          </w:rPrChange>
        </w:rPr>
        <w:t>I</w:t>
      </w:r>
      <w:r w:rsidRPr="00A320E2">
        <w:rPr>
          <w:rFonts w:ascii="Calibri" w:eastAsia="Calibri" w:hAnsi="Calibri" w:cs="Calibri"/>
          <w:color w:val="000000" w:themeColor="text1"/>
          <w:spacing w:val="-2"/>
          <w:w w:val="101"/>
          <w:sz w:val="22"/>
          <w:szCs w:val="22"/>
          <w:rPrChange w:id="349" w:author="Deni Septiadi Azzub" w:date="2018-03-01T21:58:00Z">
            <w:rPr>
              <w:rFonts w:ascii="Calibri" w:eastAsia="Calibri" w:hAnsi="Calibri" w:cs="Calibri"/>
              <w:color w:val="C00000"/>
              <w:spacing w:val="-2"/>
              <w:w w:val="101"/>
              <w:sz w:val="22"/>
              <w:szCs w:val="22"/>
            </w:rPr>
          </w:rPrChange>
        </w:rPr>
        <w:t>d</w:t>
      </w:r>
      <w:r w:rsidRPr="00A320E2">
        <w:rPr>
          <w:rFonts w:ascii="Calibri" w:eastAsia="Calibri" w:hAnsi="Calibri" w:cs="Calibri"/>
          <w:color w:val="000000" w:themeColor="text1"/>
          <w:spacing w:val="-3"/>
          <w:w w:val="101"/>
          <w:sz w:val="22"/>
          <w:szCs w:val="22"/>
          <w:rPrChange w:id="350" w:author="Deni Septiadi Azzub" w:date="2018-03-01T21:58:00Z">
            <w:rPr>
              <w:rFonts w:ascii="Calibri" w:eastAsia="Calibri" w:hAnsi="Calibri" w:cs="Calibri"/>
              <w:color w:val="C00000"/>
              <w:spacing w:val="-3"/>
              <w:w w:val="101"/>
              <w:sz w:val="22"/>
              <w:szCs w:val="22"/>
            </w:rPr>
          </w:rPrChange>
        </w:rPr>
        <w:t>e</w:t>
      </w:r>
      <w:r w:rsidRPr="00A320E2">
        <w:rPr>
          <w:rFonts w:ascii="Calibri" w:eastAsia="Calibri" w:hAnsi="Calibri" w:cs="Calibri"/>
          <w:color w:val="000000" w:themeColor="text1"/>
          <w:spacing w:val="-2"/>
          <w:w w:val="101"/>
          <w:sz w:val="22"/>
          <w:szCs w:val="22"/>
          <w:rPrChange w:id="351" w:author="Deni Septiadi Azzub" w:date="2018-03-01T21:58:00Z">
            <w:rPr>
              <w:rFonts w:ascii="Calibri" w:eastAsia="Calibri" w:hAnsi="Calibri" w:cs="Calibri"/>
              <w:color w:val="C00000"/>
              <w:spacing w:val="-2"/>
              <w:w w:val="101"/>
              <w:sz w:val="22"/>
              <w:szCs w:val="22"/>
            </w:rPr>
          </w:rPrChange>
        </w:rPr>
        <w:t>n</w:t>
      </w:r>
      <w:r w:rsidRPr="00A320E2">
        <w:rPr>
          <w:rFonts w:ascii="Calibri" w:eastAsia="Calibri" w:hAnsi="Calibri" w:cs="Calibri"/>
          <w:color w:val="000000" w:themeColor="text1"/>
          <w:spacing w:val="-3"/>
          <w:w w:val="101"/>
          <w:sz w:val="22"/>
          <w:szCs w:val="22"/>
          <w:rPrChange w:id="352" w:author="Deni Septiadi Azzub" w:date="2018-03-01T21:58:00Z">
            <w:rPr>
              <w:rFonts w:ascii="Calibri" w:eastAsia="Calibri" w:hAnsi="Calibri" w:cs="Calibri"/>
              <w:color w:val="C00000"/>
              <w:spacing w:val="-3"/>
              <w:w w:val="101"/>
              <w:sz w:val="22"/>
              <w:szCs w:val="22"/>
            </w:rPr>
          </w:rPrChange>
        </w:rPr>
        <w:t>t</w:t>
      </w:r>
      <w:r w:rsidRPr="00A320E2">
        <w:rPr>
          <w:rFonts w:ascii="Calibri" w:eastAsia="Calibri" w:hAnsi="Calibri" w:cs="Calibri"/>
          <w:color w:val="000000" w:themeColor="text1"/>
          <w:spacing w:val="-1"/>
          <w:w w:val="101"/>
          <w:sz w:val="22"/>
          <w:szCs w:val="22"/>
          <w:rPrChange w:id="353" w:author="Deni Septiadi Azzub" w:date="2018-03-01T21:58:00Z">
            <w:rPr>
              <w:rFonts w:ascii="Calibri" w:eastAsia="Calibri" w:hAnsi="Calibri" w:cs="Calibri"/>
              <w:color w:val="C00000"/>
              <w:spacing w:val="-1"/>
              <w:w w:val="101"/>
              <w:sz w:val="22"/>
              <w:szCs w:val="22"/>
            </w:rPr>
          </w:rPrChange>
        </w:rPr>
        <w:t>i</w:t>
      </w:r>
      <w:r w:rsidRPr="00A320E2">
        <w:rPr>
          <w:rFonts w:ascii="Calibri" w:eastAsia="Calibri" w:hAnsi="Calibri" w:cs="Calibri"/>
          <w:color w:val="000000" w:themeColor="text1"/>
          <w:spacing w:val="-3"/>
          <w:w w:val="101"/>
          <w:sz w:val="22"/>
          <w:szCs w:val="22"/>
          <w:rPrChange w:id="354" w:author="Deni Septiadi Azzub" w:date="2018-03-01T21:58:00Z">
            <w:rPr>
              <w:rFonts w:ascii="Calibri" w:eastAsia="Calibri" w:hAnsi="Calibri" w:cs="Calibri"/>
              <w:color w:val="C00000"/>
              <w:spacing w:val="-3"/>
              <w:w w:val="101"/>
              <w:sz w:val="22"/>
              <w:szCs w:val="22"/>
            </w:rPr>
          </w:rPrChange>
        </w:rPr>
        <w:t>t</w:t>
      </w:r>
      <w:r w:rsidRPr="00A320E2">
        <w:rPr>
          <w:rFonts w:ascii="Calibri" w:eastAsia="Calibri" w:hAnsi="Calibri" w:cs="Calibri"/>
          <w:color w:val="000000" w:themeColor="text1"/>
          <w:spacing w:val="1"/>
          <w:w w:val="101"/>
          <w:sz w:val="22"/>
          <w:szCs w:val="22"/>
          <w:rPrChange w:id="355" w:author="Deni Septiadi Azzub" w:date="2018-03-01T21:58:00Z">
            <w:rPr>
              <w:rFonts w:ascii="Calibri" w:eastAsia="Calibri" w:hAnsi="Calibri" w:cs="Calibri"/>
              <w:color w:val="C00000"/>
              <w:spacing w:val="1"/>
              <w:w w:val="101"/>
              <w:sz w:val="22"/>
              <w:szCs w:val="22"/>
            </w:rPr>
          </w:rPrChange>
        </w:rPr>
        <w:t>a</w:t>
      </w:r>
      <w:r w:rsidRPr="00A320E2">
        <w:rPr>
          <w:rFonts w:ascii="Calibri" w:eastAsia="Calibri" w:hAnsi="Calibri" w:cs="Calibri"/>
          <w:color w:val="000000" w:themeColor="text1"/>
          <w:spacing w:val="-1"/>
          <w:w w:val="101"/>
          <w:sz w:val="22"/>
          <w:szCs w:val="22"/>
          <w:rPrChange w:id="356" w:author="Deni Septiadi Azzub" w:date="2018-03-01T21:58:00Z">
            <w:rPr>
              <w:rFonts w:ascii="Calibri" w:eastAsia="Calibri" w:hAnsi="Calibri" w:cs="Calibri"/>
              <w:color w:val="C00000"/>
              <w:spacing w:val="-1"/>
              <w:w w:val="101"/>
              <w:sz w:val="22"/>
              <w:szCs w:val="22"/>
            </w:rPr>
          </w:rPrChange>
        </w:rPr>
        <w:t>s</w:t>
      </w:r>
      <w:r w:rsidRPr="00A320E2">
        <w:rPr>
          <w:rFonts w:ascii="Calibri" w:eastAsia="Calibri" w:hAnsi="Calibri" w:cs="Calibri"/>
          <w:color w:val="000000" w:themeColor="text1"/>
          <w:w w:val="101"/>
          <w:sz w:val="22"/>
          <w:szCs w:val="22"/>
          <w:rPrChange w:id="357" w:author="Deni Septiadi Azzub" w:date="2018-03-01T21:58:00Z">
            <w:rPr>
              <w:rFonts w:ascii="Calibri" w:eastAsia="Calibri" w:hAnsi="Calibri" w:cs="Calibri"/>
              <w:color w:val="C00000"/>
              <w:w w:val="101"/>
              <w:sz w:val="22"/>
              <w:szCs w:val="22"/>
            </w:rPr>
          </w:rPrChange>
        </w:rPr>
        <w:t>.</w:t>
      </w:r>
    </w:p>
    <w:p w:rsidR="00143462" w:rsidRDefault="00143462">
      <w:pPr>
        <w:spacing w:before="5" w:line="120" w:lineRule="exact"/>
        <w:rPr>
          <w:sz w:val="13"/>
          <w:szCs w:val="13"/>
        </w:rPr>
      </w:pPr>
    </w:p>
    <w:p w:rsidR="00143462" w:rsidRDefault="009D580B">
      <w:pPr>
        <w:spacing w:line="360" w:lineRule="auto"/>
        <w:ind w:left="101" w:right="-38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3"/>
          <w:sz w:val="22"/>
          <w:szCs w:val="22"/>
        </w:rPr>
        <w:t>M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2"/>
          <w:sz w:val="22"/>
          <w:szCs w:val="22"/>
        </w:rPr>
        <w:t>p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sz w:val="22"/>
          <w:szCs w:val="22"/>
        </w:rPr>
        <w:t>k</w:t>
      </w:r>
      <w:r>
        <w:rPr>
          <w:rFonts w:ascii="Calibri" w:eastAsia="Calibri" w:hAnsi="Calibri" w:cs="Calibri"/>
          <w:spacing w:val="-9"/>
          <w:sz w:val="22"/>
          <w:szCs w:val="22"/>
        </w:rPr>
        <w:t>u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6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pacing w:val="-2"/>
          <w:sz w:val="22"/>
          <w:szCs w:val="22"/>
        </w:rPr>
        <w:t>d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n</w:t>
      </w:r>
      <w:r>
        <w:rPr>
          <w:rFonts w:ascii="Calibri" w:eastAsia="Calibri" w:hAnsi="Calibri" w:cs="Calibri"/>
          <w:spacing w:val="-3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pacing w:val="-3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sz w:val="22"/>
          <w:szCs w:val="22"/>
        </w:rPr>
        <w:t>u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3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 xml:space="preserve">u </w:t>
      </w:r>
      <w:r>
        <w:rPr>
          <w:rFonts w:ascii="Calibri" w:eastAsia="Calibri" w:hAnsi="Calibri" w:cs="Calibri"/>
          <w:spacing w:val="-2"/>
          <w:sz w:val="22"/>
          <w:szCs w:val="22"/>
        </w:rPr>
        <w:t>p</w:t>
      </w:r>
      <w:r>
        <w:rPr>
          <w:rFonts w:ascii="Calibri" w:eastAsia="Calibri" w:hAnsi="Calibri" w:cs="Calibri"/>
          <w:spacing w:val="-10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spacing w:val="-2"/>
          <w:sz w:val="22"/>
          <w:szCs w:val="22"/>
        </w:rPr>
        <w:t>u</w:t>
      </w:r>
      <w:r>
        <w:rPr>
          <w:rFonts w:ascii="Calibri" w:eastAsia="Calibri" w:hAnsi="Calibri" w:cs="Calibri"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h</w:t>
      </w:r>
      <w:r>
        <w:rPr>
          <w:rFonts w:ascii="Calibri" w:eastAsia="Calibri" w:hAnsi="Calibri" w:cs="Calibri"/>
          <w:spacing w:val="-6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6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w w:val="101"/>
          <w:sz w:val="22"/>
          <w:szCs w:val="22"/>
        </w:rPr>
        <w:t>d</w:t>
      </w:r>
      <w:r>
        <w:rPr>
          <w:rFonts w:ascii="Calibri" w:eastAsia="Calibri" w:hAnsi="Calibri" w:cs="Calibri"/>
          <w:w w:val="101"/>
          <w:sz w:val="22"/>
          <w:szCs w:val="22"/>
        </w:rPr>
        <w:t xml:space="preserve">i </w:t>
      </w:r>
      <w:r>
        <w:rPr>
          <w:rFonts w:ascii="Calibri" w:eastAsia="Calibri" w:hAnsi="Calibri" w:cs="Calibri"/>
          <w:spacing w:val="-3"/>
          <w:sz w:val="22"/>
          <w:szCs w:val="22"/>
        </w:rPr>
        <w:t>te</w:t>
      </w:r>
      <w:r>
        <w:rPr>
          <w:rFonts w:ascii="Calibri" w:eastAsia="Calibri" w:hAnsi="Calibri" w:cs="Calibri"/>
          <w:spacing w:val="-2"/>
          <w:sz w:val="22"/>
          <w:szCs w:val="22"/>
        </w:rPr>
        <w:t>n</w:t>
      </w:r>
      <w:r>
        <w:rPr>
          <w:rFonts w:ascii="Calibri" w:eastAsia="Calibri" w:hAnsi="Calibri" w:cs="Calibri"/>
          <w:spacing w:val="3"/>
          <w:sz w:val="22"/>
          <w:szCs w:val="22"/>
        </w:rPr>
        <w:t>g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h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ma</w:t>
      </w:r>
      <w:r>
        <w:rPr>
          <w:rFonts w:ascii="Calibri" w:eastAsia="Calibri" w:hAnsi="Calibri" w:cs="Calibri"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spacing w:val="-8"/>
          <w:sz w:val="22"/>
          <w:szCs w:val="22"/>
        </w:rPr>
        <w:t>y</w:t>
      </w:r>
      <w:r>
        <w:rPr>
          <w:rFonts w:ascii="Calibri" w:eastAsia="Calibri" w:hAnsi="Calibri" w:cs="Calibri"/>
          <w:spacing w:val="1"/>
          <w:sz w:val="22"/>
          <w:szCs w:val="22"/>
        </w:rPr>
        <w:t>ar</w:t>
      </w:r>
      <w:r>
        <w:rPr>
          <w:rFonts w:ascii="Calibri" w:eastAsia="Calibri" w:hAnsi="Calibri" w:cs="Calibri"/>
          <w:spacing w:val="-6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k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n</w:t>
      </w:r>
      <w:r>
        <w:rPr>
          <w:rFonts w:ascii="Calibri" w:eastAsia="Calibri" w:hAnsi="Calibri" w:cs="Calibri"/>
          <w:spacing w:val="-4"/>
          <w:sz w:val="22"/>
          <w:szCs w:val="22"/>
        </w:rPr>
        <w:t>g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 xml:space="preserve">t </w:t>
      </w:r>
      <w:r>
        <w:rPr>
          <w:rFonts w:ascii="Calibri" w:eastAsia="Calibri" w:hAnsi="Calibri" w:cs="Calibri"/>
          <w:spacing w:val="-2"/>
          <w:sz w:val="22"/>
          <w:szCs w:val="22"/>
        </w:rPr>
        <w:t>p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n</w:t>
      </w:r>
      <w:r>
        <w:rPr>
          <w:rFonts w:ascii="Calibri" w:eastAsia="Calibri" w:hAnsi="Calibri" w:cs="Calibri"/>
          <w:spacing w:val="-3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pacing w:val="-2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7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3"/>
          <w:sz w:val="22"/>
          <w:szCs w:val="22"/>
        </w:rPr>
        <w:t>g</w:t>
      </w:r>
      <w:r>
        <w:rPr>
          <w:rFonts w:ascii="Calibri" w:eastAsia="Calibri" w:hAnsi="Calibri" w:cs="Calibri"/>
          <w:spacing w:val="-6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w w:val="101"/>
          <w:sz w:val="22"/>
          <w:szCs w:val="22"/>
        </w:rPr>
        <w:t>K</w:t>
      </w:r>
      <w:r>
        <w:rPr>
          <w:rFonts w:ascii="Calibri" w:eastAsia="Calibri" w:hAnsi="Calibri" w:cs="Calibri"/>
          <w:spacing w:val="-3"/>
          <w:w w:val="101"/>
          <w:sz w:val="22"/>
          <w:szCs w:val="22"/>
        </w:rPr>
        <w:t>ot</w:t>
      </w:r>
      <w:r>
        <w:rPr>
          <w:rFonts w:ascii="Calibri" w:eastAsia="Calibri" w:hAnsi="Calibri" w:cs="Calibri"/>
          <w:spacing w:val="1"/>
          <w:w w:val="101"/>
          <w:sz w:val="22"/>
          <w:szCs w:val="22"/>
        </w:rPr>
        <w:t>ar</w:t>
      </w:r>
      <w:r>
        <w:rPr>
          <w:rFonts w:ascii="Calibri" w:eastAsia="Calibri" w:hAnsi="Calibri" w:cs="Calibri"/>
          <w:w w:val="101"/>
          <w:sz w:val="22"/>
          <w:szCs w:val="22"/>
        </w:rPr>
        <w:t xml:space="preserve">o </w:t>
      </w:r>
      <w:r>
        <w:rPr>
          <w:rFonts w:ascii="Calibri" w:eastAsia="Calibri" w:hAnsi="Calibri" w:cs="Calibri"/>
          <w:spacing w:val="3"/>
          <w:sz w:val="22"/>
          <w:szCs w:val="22"/>
        </w:rPr>
        <w:t>M</w:t>
      </w:r>
      <w:r>
        <w:rPr>
          <w:rFonts w:ascii="Calibri" w:eastAsia="Calibri" w:hAnsi="Calibri" w:cs="Calibri"/>
          <w:spacing w:val="-6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 xml:space="preserve">t </w:t>
      </w:r>
      <w:r>
        <w:rPr>
          <w:rFonts w:ascii="Calibri" w:eastAsia="Calibri" w:hAnsi="Calibri" w:cs="Calibri"/>
          <w:spacing w:val="-2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b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spacing w:val="-3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h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8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m</w:t>
      </w:r>
      <w:r>
        <w:rPr>
          <w:rFonts w:ascii="Calibri" w:eastAsia="Calibri" w:hAnsi="Calibri" w:cs="Calibri"/>
          <w:spacing w:val="5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p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spacing w:val="-8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pacing w:val="-2"/>
          <w:sz w:val="22"/>
          <w:szCs w:val="22"/>
        </w:rPr>
        <w:t>n</w:t>
      </w:r>
      <w:r>
        <w:rPr>
          <w:rFonts w:ascii="Calibri" w:eastAsia="Calibri" w:hAnsi="Calibri" w:cs="Calibri"/>
          <w:spacing w:val="3"/>
          <w:sz w:val="22"/>
          <w:szCs w:val="22"/>
        </w:rPr>
        <w:t>g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5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w w:val="101"/>
          <w:sz w:val="22"/>
          <w:szCs w:val="22"/>
        </w:rPr>
        <w:t>e</w:t>
      </w:r>
      <w:r>
        <w:rPr>
          <w:rFonts w:ascii="Calibri" w:eastAsia="Calibri" w:hAnsi="Calibri" w:cs="Calibri"/>
          <w:spacing w:val="-6"/>
          <w:w w:val="101"/>
          <w:sz w:val="22"/>
          <w:szCs w:val="22"/>
        </w:rPr>
        <w:t>r</w:t>
      </w:r>
      <w:r>
        <w:rPr>
          <w:rFonts w:ascii="Calibri" w:eastAsia="Calibri" w:hAnsi="Calibri" w:cs="Calibri"/>
          <w:w w:val="101"/>
          <w:sz w:val="22"/>
          <w:szCs w:val="22"/>
        </w:rPr>
        <w:t xml:space="preserve">a </w:t>
      </w:r>
      <w:r>
        <w:rPr>
          <w:rFonts w:ascii="Calibri" w:eastAsia="Calibri" w:hAnsi="Calibri" w:cs="Calibri"/>
          <w:spacing w:val="-3"/>
          <w:sz w:val="22"/>
          <w:szCs w:val="22"/>
        </w:rPr>
        <w:t>te</w:t>
      </w:r>
      <w:r>
        <w:rPr>
          <w:rFonts w:ascii="Calibri" w:eastAsia="Calibri" w:hAnsi="Calibri" w:cs="Calibri"/>
          <w:spacing w:val="-1"/>
          <w:sz w:val="22"/>
          <w:szCs w:val="22"/>
        </w:rPr>
        <w:t>k</w:t>
      </w:r>
      <w:r>
        <w:rPr>
          <w:rFonts w:ascii="Calibri" w:eastAsia="Calibri" w:hAnsi="Calibri" w:cs="Calibri"/>
          <w:spacing w:val="-2"/>
          <w:sz w:val="22"/>
          <w:szCs w:val="22"/>
        </w:rPr>
        <w:t>n</w:t>
      </w:r>
      <w:r>
        <w:rPr>
          <w:rFonts w:ascii="Calibri" w:eastAsia="Calibri" w:hAnsi="Calibri" w:cs="Calibri"/>
          <w:spacing w:val="-3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pacing w:val="-3"/>
          <w:sz w:val="22"/>
          <w:szCs w:val="22"/>
        </w:rPr>
        <w:t>o</w:t>
      </w:r>
      <w:r>
        <w:rPr>
          <w:rFonts w:ascii="Calibri" w:eastAsia="Calibri" w:hAnsi="Calibri" w:cs="Calibri"/>
          <w:spacing w:val="3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pacing w:val="-2"/>
          <w:sz w:val="22"/>
          <w:szCs w:val="22"/>
        </w:rPr>
        <w:t>n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 xml:space="preserve">. </w:t>
      </w:r>
      <w:r>
        <w:rPr>
          <w:rFonts w:ascii="Calibri" w:eastAsia="Calibri" w:hAnsi="Calibri" w:cs="Calibri"/>
          <w:spacing w:val="-1"/>
          <w:sz w:val="22"/>
          <w:szCs w:val="22"/>
        </w:rPr>
        <w:t>T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b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h</w:t>
      </w:r>
      <w:ins w:id="358" w:author="Deni Septiadi Azzub" w:date="2018-03-01T21:59:00Z">
        <w:r w:rsidR="00F65C1A">
          <w:rPr>
            <w:rFonts w:ascii="Calibri" w:eastAsia="Calibri" w:hAnsi="Calibri" w:cs="Calibri"/>
            <w:sz w:val="22"/>
            <w:szCs w:val="22"/>
            <w:lang w:val="id-ID"/>
          </w:rPr>
          <w:t>,</w:t>
        </w:r>
      </w:ins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pacing w:val="-2"/>
          <w:sz w:val="22"/>
          <w:szCs w:val="22"/>
        </w:rPr>
        <w:t>n</w:t>
      </w:r>
      <w:r>
        <w:rPr>
          <w:rFonts w:ascii="Calibri" w:eastAsia="Calibri" w:hAnsi="Calibri" w:cs="Calibri"/>
          <w:spacing w:val="-3"/>
          <w:sz w:val="22"/>
          <w:szCs w:val="22"/>
        </w:rPr>
        <w:t>fo</w:t>
      </w:r>
      <w:r>
        <w:rPr>
          <w:rFonts w:ascii="Calibri" w:eastAsia="Calibri" w:hAnsi="Calibri" w:cs="Calibri"/>
          <w:spacing w:val="1"/>
          <w:sz w:val="22"/>
          <w:szCs w:val="22"/>
        </w:rPr>
        <w:t>rma</w:t>
      </w:r>
      <w:r>
        <w:rPr>
          <w:rFonts w:ascii="Calibri" w:eastAsia="Calibri" w:hAnsi="Calibri" w:cs="Calibri"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9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w w:val="101"/>
          <w:sz w:val="22"/>
          <w:szCs w:val="22"/>
        </w:rPr>
        <w:t>b</w:t>
      </w:r>
      <w:r>
        <w:rPr>
          <w:rFonts w:ascii="Calibri" w:eastAsia="Calibri" w:hAnsi="Calibri" w:cs="Calibri"/>
          <w:spacing w:val="-3"/>
          <w:w w:val="101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w w:val="101"/>
          <w:sz w:val="22"/>
          <w:szCs w:val="22"/>
        </w:rPr>
        <w:t>ra</w:t>
      </w:r>
      <w:r>
        <w:rPr>
          <w:rFonts w:ascii="Calibri" w:eastAsia="Calibri" w:hAnsi="Calibri" w:cs="Calibri"/>
          <w:spacing w:val="-2"/>
          <w:w w:val="101"/>
          <w:sz w:val="22"/>
          <w:szCs w:val="22"/>
        </w:rPr>
        <w:t>d</w:t>
      </w:r>
      <w:r>
        <w:rPr>
          <w:rFonts w:ascii="Calibri" w:eastAsia="Calibri" w:hAnsi="Calibri" w:cs="Calibri"/>
          <w:w w:val="101"/>
          <w:sz w:val="22"/>
          <w:szCs w:val="22"/>
        </w:rPr>
        <w:t xml:space="preserve">u </w:t>
      </w:r>
      <w:r>
        <w:rPr>
          <w:rFonts w:ascii="Calibri" w:eastAsia="Calibri" w:hAnsi="Calibri" w:cs="Calibri"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n</w:t>
      </w:r>
      <w:r>
        <w:rPr>
          <w:rFonts w:ascii="Calibri" w:eastAsia="Calibri" w:hAnsi="Calibri" w:cs="Calibri"/>
          <w:spacing w:val="3"/>
          <w:sz w:val="22"/>
          <w:szCs w:val="22"/>
        </w:rPr>
        <w:t>g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8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c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 xml:space="preserve">t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2"/>
          <w:sz w:val="22"/>
          <w:szCs w:val="22"/>
        </w:rPr>
        <w:t>bu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K</w:t>
      </w:r>
      <w:r>
        <w:rPr>
          <w:rFonts w:ascii="Calibri" w:eastAsia="Calibri" w:hAnsi="Calibri" w:cs="Calibri"/>
          <w:spacing w:val="-3"/>
          <w:sz w:val="22"/>
          <w:szCs w:val="22"/>
        </w:rPr>
        <w:t>ot</w:t>
      </w:r>
      <w:r>
        <w:rPr>
          <w:rFonts w:ascii="Calibri" w:eastAsia="Calibri" w:hAnsi="Calibri" w:cs="Calibri"/>
          <w:spacing w:val="-6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3"/>
          <w:sz w:val="22"/>
          <w:szCs w:val="22"/>
        </w:rPr>
        <w:t>M</w:t>
      </w:r>
      <w:r>
        <w:rPr>
          <w:rFonts w:ascii="Calibri" w:eastAsia="Calibri" w:hAnsi="Calibri" w:cs="Calibri"/>
          <w:spacing w:val="1"/>
          <w:sz w:val="22"/>
          <w:szCs w:val="22"/>
        </w:rPr>
        <w:t>ar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6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w w:val="101"/>
          <w:sz w:val="22"/>
          <w:szCs w:val="22"/>
        </w:rPr>
        <w:t>h</w:t>
      </w:r>
      <w:r>
        <w:rPr>
          <w:rFonts w:ascii="Calibri" w:eastAsia="Calibri" w:hAnsi="Calibri" w:cs="Calibri"/>
          <w:spacing w:val="-6"/>
          <w:w w:val="101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w w:val="101"/>
          <w:sz w:val="22"/>
          <w:szCs w:val="22"/>
        </w:rPr>
        <w:t>r</w:t>
      </w:r>
      <w:r>
        <w:rPr>
          <w:rFonts w:ascii="Calibri" w:eastAsia="Calibri" w:hAnsi="Calibri" w:cs="Calibri"/>
          <w:spacing w:val="-2"/>
          <w:w w:val="101"/>
          <w:sz w:val="22"/>
          <w:szCs w:val="22"/>
        </w:rPr>
        <w:t>u</w:t>
      </w:r>
      <w:r>
        <w:rPr>
          <w:rFonts w:ascii="Calibri" w:eastAsia="Calibri" w:hAnsi="Calibri" w:cs="Calibri"/>
          <w:w w:val="101"/>
          <w:sz w:val="22"/>
          <w:szCs w:val="22"/>
        </w:rPr>
        <w:t xml:space="preserve">s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6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2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u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0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2"/>
          <w:sz w:val="22"/>
          <w:szCs w:val="22"/>
        </w:rPr>
        <w:t>b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9"/>
          <w:sz w:val="22"/>
          <w:szCs w:val="22"/>
        </w:rPr>
        <w:t>n</w:t>
      </w:r>
      <w:r>
        <w:rPr>
          <w:rFonts w:ascii="Calibri" w:eastAsia="Calibri" w:hAnsi="Calibri" w:cs="Calibri"/>
          <w:spacing w:val="3"/>
          <w:sz w:val="22"/>
          <w:szCs w:val="22"/>
        </w:rPr>
        <w:t>g</w:t>
      </w:r>
      <w:r>
        <w:rPr>
          <w:rFonts w:ascii="Calibri" w:eastAsia="Calibri" w:hAnsi="Calibri" w:cs="Calibri"/>
          <w:spacing w:val="-2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8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pacing w:val="-2"/>
          <w:sz w:val="22"/>
          <w:szCs w:val="22"/>
        </w:rPr>
        <w:t>d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n</w:t>
      </w:r>
      <w:r>
        <w:rPr>
          <w:rFonts w:ascii="Calibri" w:eastAsia="Calibri" w:hAnsi="Calibri" w:cs="Calibri"/>
          <w:spacing w:val="-3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pacing w:val="-3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6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9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6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k</w:t>
      </w:r>
      <w:r>
        <w:rPr>
          <w:rFonts w:ascii="Calibri" w:eastAsia="Calibri" w:hAnsi="Calibri" w:cs="Calibri"/>
          <w:spacing w:val="-2"/>
          <w:sz w:val="22"/>
          <w:szCs w:val="22"/>
        </w:rPr>
        <w:t>u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 xml:space="preserve">t </w:t>
      </w:r>
      <w:r>
        <w:rPr>
          <w:rFonts w:ascii="Calibri" w:eastAsia="Calibri" w:hAnsi="Calibri" w:cs="Calibri"/>
          <w:spacing w:val="-2"/>
          <w:w w:val="101"/>
          <w:sz w:val="22"/>
          <w:szCs w:val="22"/>
        </w:rPr>
        <w:t>un</w:t>
      </w:r>
      <w:r>
        <w:rPr>
          <w:rFonts w:ascii="Calibri" w:eastAsia="Calibri" w:hAnsi="Calibri" w:cs="Calibri"/>
          <w:spacing w:val="-3"/>
          <w:w w:val="101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w w:val="101"/>
          <w:sz w:val="22"/>
          <w:szCs w:val="22"/>
        </w:rPr>
        <w:t>u</w:t>
      </w:r>
      <w:r>
        <w:rPr>
          <w:rFonts w:ascii="Calibri" w:eastAsia="Calibri" w:hAnsi="Calibri" w:cs="Calibri"/>
          <w:w w:val="101"/>
          <w:sz w:val="22"/>
          <w:szCs w:val="22"/>
        </w:rPr>
        <w:t xml:space="preserve">k </w:t>
      </w:r>
      <w:r>
        <w:rPr>
          <w:rFonts w:ascii="Calibri" w:eastAsia="Calibri" w:hAnsi="Calibri" w:cs="Calibri"/>
          <w:spacing w:val="2"/>
          <w:sz w:val="22"/>
          <w:szCs w:val="22"/>
        </w:rPr>
        <w:t>m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sz w:val="22"/>
          <w:szCs w:val="22"/>
        </w:rPr>
        <w:t>ar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k</w:t>
      </w:r>
      <w:r>
        <w:rPr>
          <w:rFonts w:ascii="Calibri" w:eastAsia="Calibri" w:hAnsi="Calibri" w:cs="Calibri"/>
          <w:spacing w:val="7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p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spacing w:val="-9"/>
          <w:sz w:val="22"/>
          <w:szCs w:val="22"/>
        </w:rPr>
        <w:t>h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3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8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6"/>
          <w:sz w:val="22"/>
          <w:szCs w:val="22"/>
        </w:rPr>
        <w:t>r</w:t>
      </w:r>
      <w:r>
        <w:rPr>
          <w:rFonts w:ascii="Calibri" w:eastAsia="Calibri" w:hAnsi="Calibri" w:cs="Calibri"/>
          <w:spacing w:val="3"/>
          <w:sz w:val="22"/>
          <w:szCs w:val="22"/>
        </w:rPr>
        <w:t>g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w w:val="101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w w:val="101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w w:val="101"/>
          <w:sz w:val="22"/>
          <w:szCs w:val="22"/>
        </w:rPr>
        <w:t>s</w:t>
      </w:r>
      <w:r>
        <w:rPr>
          <w:rFonts w:ascii="Calibri" w:eastAsia="Calibri" w:hAnsi="Calibri" w:cs="Calibri"/>
          <w:spacing w:val="-6"/>
          <w:w w:val="101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w w:val="101"/>
          <w:sz w:val="22"/>
          <w:szCs w:val="22"/>
        </w:rPr>
        <w:t>r</w:t>
      </w:r>
      <w:r>
        <w:rPr>
          <w:rFonts w:ascii="Calibri" w:eastAsia="Calibri" w:hAnsi="Calibri" w:cs="Calibri"/>
          <w:w w:val="101"/>
          <w:sz w:val="22"/>
          <w:szCs w:val="22"/>
        </w:rPr>
        <w:t>.</w:t>
      </w:r>
    </w:p>
    <w:p w:rsidR="00143462" w:rsidRDefault="009D580B">
      <w:pPr>
        <w:spacing w:line="359" w:lineRule="auto"/>
        <w:ind w:left="101" w:right="-40" w:firstLine="360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P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n</w:t>
      </w:r>
      <w:r>
        <w:rPr>
          <w:rFonts w:ascii="Calibri" w:eastAsia="Calibri" w:hAnsi="Calibri" w:cs="Calibri"/>
          <w:spacing w:val="-4"/>
          <w:sz w:val="22"/>
          <w:szCs w:val="22"/>
        </w:rPr>
        <w:t>g</w:t>
      </w:r>
      <w:r>
        <w:rPr>
          <w:rFonts w:ascii="Calibri" w:eastAsia="Calibri" w:hAnsi="Calibri" w:cs="Calibri"/>
          <w:spacing w:val="3"/>
          <w:sz w:val="22"/>
          <w:szCs w:val="22"/>
        </w:rPr>
        <w:t>g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 xml:space="preserve">n </w:t>
      </w:r>
      <w:del w:id="359" w:author="Deni Septiadi Azzub" w:date="2018-03-01T21:59:00Z">
        <w:r w:rsidDel="00F65C1A">
          <w:rPr>
            <w:rFonts w:ascii="Calibri" w:eastAsia="Calibri" w:hAnsi="Calibri" w:cs="Calibri"/>
            <w:spacing w:val="3"/>
            <w:sz w:val="22"/>
            <w:szCs w:val="22"/>
          </w:rPr>
          <w:delText xml:space="preserve"> </w:delText>
        </w:r>
      </w:del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9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 xml:space="preserve">h  </w:t>
      </w:r>
      <w:r>
        <w:rPr>
          <w:rFonts w:ascii="Calibri" w:eastAsia="Calibri" w:hAnsi="Calibri" w:cs="Calibri"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sz w:val="22"/>
          <w:szCs w:val="22"/>
        </w:rPr>
        <w:t>u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2"/>
          <w:sz w:val="22"/>
          <w:szCs w:val="22"/>
        </w:rPr>
        <w:t>b</w:t>
      </w:r>
      <w:r>
        <w:rPr>
          <w:rFonts w:ascii="Calibri" w:eastAsia="Calibri" w:hAnsi="Calibri" w:cs="Calibri"/>
          <w:spacing w:val="-10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 xml:space="preserve">r 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w w:val="101"/>
          <w:sz w:val="22"/>
          <w:szCs w:val="22"/>
        </w:rPr>
        <w:t>i</w:t>
      </w:r>
      <w:r>
        <w:rPr>
          <w:rFonts w:ascii="Calibri" w:eastAsia="Calibri" w:hAnsi="Calibri" w:cs="Calibri"/>
          <w:spacing w:val="-2"/>
          <w:w w:val="101"/>
          <w:sz w:val="22"/>
          <w:szCs w:val="22"/>
        </w:rPr>
        <w:t>n</w:t>
      </w:r>
      <w:r>
        <w:rPr>
          <w:rFonts w:ascii="Calibri" w:eastAsia="Calibri" w:hAnsi="Calibri" w:cs="Calibri"/>
          <w:spacing w:val="-3"/>
          <w:w w:val="101"/>
          <w:sz w:val="22"/>
          <w:szCs w:val="22"/>
        </w:rPr>
        <w:t>fo</w:t>
      </w:r>
      <w:r>
        <w:rPr>
          <w:rFonts w:ascii="Calibri" w:eastAsia="Calibri" w:hAnsi="Calibri" w:cs="Calibri"/>
          <w:spacing w:val="1"/>
          <w:w w:val="101"/>
          <w:sz w:val="22"/>
          <w:szCs w:val="22"/>
        </w:rPr>
        <w:t>rma</w:t>
      </w:r>
      <w:r>
        <w:rPr>
          <w:rFonts w:ascii="Calibri" w:eastAsia="Calibri" w:hAnsi="Calibri" w:cs="Calibri"/>
          <w:spacing w:val="-1"/>
          <w:w w:val="101"/>
          <w:sz w:val="22"/>
          <w:szCs w:val="22"/>
        </w:rPr>
        <w:t>s</w:t>
      </w:r>
      <w:r>
        <w:rPr>
          <w:rFonts w:ascii="Calibri" w:eastAsia="Calibri" w:hAnsi="Calibri" w:cs="Calibri"/>
          <w:spacing w:val="-8"/>
          <w:w w:val="101"/>
          <w:sz w:val="22"/>
          <w:szCs w:val="22"/>
        </w:rPr>
        <w:t>i</w:t>
      </w:r>
      <w:r>
        <w:rPr>
          <w:rFonts w:ascii="Calibri" w:eastAsia="Calibri" w:hAnsi="Calibri" w:cs="Calibri"/>
          <w:w w:val="101"/>
          <w:sz w:val="22"/>
          <w:szCs w:val="22"/>
        </w:rPr>
        <w:t xml:space="preserve">, 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pacing w:val="-2"/>
          <w:sz w:val="22"/>
          <w:szCs w:val="22"/>
        </w:rPr>
        <w:t>n</w:t>
      </w:r>
      <w:r>
        <w:rPr>
          <w:rFonts w:ascii="Calibri" w:eastAsia="Calibri" w:hAnsi="Calibri" w:cs="Calibri"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sz w:val="22"/>
          <w:szCs w:val="22"/>
        </w:rPr>
        <w:t>p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ra</w:t>
      </w:r>
      <w:r>
        <w:rPr>
          <w:rFonts w:ascii="Calibri" w:eastAsia="Calibri" w:hAnsi="Calibri" w:cs="Calibri"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6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 xml:space="preserve">n </w:t>
      </w:r>
      <w:r>
        <w:rPr>
          <w:rFonts w:ascii="Calibri" w:eastAsia="Calibri" w:hAnsi="Calibri" w:cs="Calibri"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k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li</w:t>
      </w:r>
      <w:r>
        <w:rPr>
          <w:rFonts w:ascii="Calibri" w:eastAsia="Calibri" w:hAnsi="Calibri" w:cs="Calibri"/>
          <w:spacing w:val="3"/>
          <w:sz w:val="22"/>
          <w:szCs w:val="22"/>
        </w:rPr>
        <w:t>g</w:t>
      </w:r>
      <w:r>
        <w:rPr>
          <w:rFonts w:ascii="Calibri" w:eastAsia="Calibri" w:hAnsi="Calibri" w:cs="Calibri"/>
          <w:spacing w:val="-2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7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pacing w:val="-2"/>
          <w:sz w:val="22"/>
          <w:szCs w:val="22"/>
        </w:rPr>
        <w:t>n</w:t>
      </w:r>
      <w:r>
        <w:rPr>
          <w:rFonts w:ascii="Calibri" w:eastAsia="Calibri" w:hAnsi="Calibri" w:cs="Calibri"/>
          <w:spacing w:val="-3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v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5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8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m</w:t>
      </w:r>
      <w:r>
        <w:rPr>
          <w:rFonts w:ascii="Calibri" w:eastAsia="Calibri" w:hAnsi="Calibri" w:cs="Calibri"/>
          <w:spacing w:val="6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w w:val="101"/>
          <w:sz w:val="22"/>
          <w:szCs w:val="22"/>
        </w:rPr>
        <w:t>b</w:t>
      </w:r>
      <w:r>
        <w:rPr>
          <w:rFonts w:ascii="Calibri" w:eastAsia="Calibri" w:hAnsi="Calibri" w:cs="Calibri"/>
          <w:spacing w:val="-1"/>
          <w:w w:val="101"/>
          <w:sz w:val="22"/>
          <w:szCs w:val="22"/>
        </w:rPr>
        <w:t>is</w:t>
      </w:r>
      <w:r>
        <w:rPr>
          <w:rFonts w:ascii="Calibri" w:eastAsia="Calibri" w:hAnsi="Calibri" w:cs="Calibri"/>
          <w:spacing w:val="-2"/>
          <w:w w:val="101"/>
          <w:sz w:val="22"/>
          <w:szCs w:val="22"/>
        </w:rPr>
        <w:t>n</w:t>
      </w:r>
      <w:r>
        <w:rPr>
          <w:rFonts w:ascii="Calibri" w:eastAsia="Calibri" w:hAnsi="Calibri" w:cs="Calibri"/>
          <w:spacing w:val="-1"/>
          <w:w w:val="101"/>
          <w:sz w:val="22"/>
          <w:szCs w:val="22"/>
        </w:rPr>
        <w:t>i</w:t>
      </w:r>
      <w:r>
        <w:rPr>
          <w:rFonts w:ascii="Calibri" w:eastAsia="Calibri" w:hAnsi="Calibri" w:cs="Calibri"/>
          <w:w w:val="101"/>
          <w:sz w:val="22"/>
          <w:szCs w:val="22"/>
        </w:rPr>
        <w:t xml:space="preserve">s </w:t>
      </w:r>
      <w:ins w:id="360" w:author="Deni Septiadi Azzub" w:date="2018-03-01T21:59:00Z">
        <w:r w:rsidR="00F65C1A">
          <w:rPr>
            <w:rFonts w:ascii="Calibri" w:eastAsia="Calibri" w:hAnsi="Calibri" w:cs="Calibri"/>
            <w:w w:val="101"/>
            <w:sz w:val="22"/>
            <w:szCs w:val="22"/>
            <w:lang w:val="id-ID"/>
          </w:rPr>
          <w:t>(</w:t>
        </w:r>
      </w:ins>
      <w:r>
        <w:rPr>
          <w:rFonts w:ascii="Calibri" w:eastAsia="Calibri" w:hAnsi="Calibri" w:cs="Calibri"/>
          <w:sz w:val="22"/>
          <w:szCs w:val="22"/>
        </w:rPr>
        <w:t>P</w:t>
      </w:r>
      <w:r>
        <w:rPr>
          <w:rFonts w:ascii="Calibri" w:eastAsia="Calibri" w:hAnsi="Calibri" w:cs="Calibri"/>
          <w:spacing w:val="-2"/>
          <w:sz w:val="22"/>
          <w:szCs w:val="22"/>
        </w:rPr>
        <w:t>u</w:t>
      </w:r>
      <w:r>
        <w:rPr>
          <w:rFonts w:ascii="Calibri" w:eastAsia="Calibri" w:hAnsi="Calibri" w:cs="Calibri"/>
          <w:spacing w:val="-3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ra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8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 xml:space="preserve">,  </w:t>
      </w:r>
      <w:r>
        <w:rPr>
          <w:rFonts w:ascii="Calibri" w:eastAsia="Calibri" w:hAnsi="Calibri" w:cs="Calibri"/>
          <w:spacing w:val="2"/>
          <w:sz w:val="22"/>
          <w:szCs w:val="22"/>
        </w:rPr>
        <w:t>2</w:t>
      </w:r>
      <w:r>
        <w:rPr>
          <w:rFonts w:ascii="Calibri" w:eastAsia="Calibri" w:hAnsi="Calibri" w:cs="Calibri"/>
          <w:spacing w:val="-5"/>
          <w:sz w:val="22"/>
          <w:szCs w:val="22"/>
        </w:rPr>
        <w:t>01</w:t>
      </w:r>
      <w:r>
        <w:rPr>
          <w:rFonts w:ascii="Calibri" w:eastAsia="Calibri" w:hAnsi="Calibri" w:cs="Calibri"/>
          <w:spacing w:val="2"/>
          <w:sz w:val="22"/>
          <w:szCs w:val="22"/>
        </w:rPr>
        <w:t>8</w:t>
      </w:r>
      <w:r>
        <w:rPr>
          <w:rFonts w:ascii="Calibri" w:eastAsia="Calibri" w:hAnsi="Calibri" w:cs="Calibri"/>
          <w:spacing w:val="-3"/>
          <w:sz w:val="22"/>
          <w:szCs w:val="22"/>
        </w:rPr>
        <w:t>)</w:t>
      </w:r>
      <w:r>
        <w:rPr>
          <w:rFonts w:ascii="Calibri" w:eastAsia="Calibri" w:hAnsi="Calibri" w:cs="Calibri"/>
          <w:sz w:val="22"/>
          <w:szCs w:val="22"/>
        </w:rPr>
        <w:t xml:space="preserve">. 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9"/>
          <w:sz w:val="22"/>
          <w:szCs w:val="22"/>
        </w:rPr>
        <w:t>n</w:t>
      </w:r>
      <w:r>
        <w:rPr>
          <w:rFonts w:ascii="Calibri" w:eastAsia="Calibri" w:hAnsi="Calibri" w:cs="Calibri"/>
          <w:spacing w:val="3"/>
          <w:sz w:val="22"/>
          <w:szCs w:val="22"/>
        </w:rPr>
        <w:t>g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4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p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n</w:t>
      </w:r>
      <w:r>
        <w:rPr>
          <w:rFonts w:ascii="Calibri" w:eastAsia="Calibri" w:hAnsi="Calibri" w:cs="Calibri"/>
          <w:spacing w:val="-3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pacing w:val="-2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 xml:space="preserve">g </w:t>
      </w:r>
      <w:del w:id="361" w:author="Deni Septiadi Azzub" w:date="2018-03-01T21:59:00Z">
        <w:r w:rsidDel="00F65C1A">
          <w:rPr>
            <w:rFonts w:ascii="Calibri" w:eastAsia="Calibri" w:hAnsi="Calibri" w:cs="Calibri"/>
            <w:spacing w:val="5"/>
            <w:sz w:val="22"/>
            <w:szCs w:val="22"/>
          </w:rPr>
          <w:delText xml:space="preserve"> </w:delText>
        </w:r>
      </w:del>
      <w:r>
        <w:rPr>
          <w:rFonts w:ascii="Calibri" w:eastAsia="Calibri" w:hAnsi="Calibri" w:cs="Calibri"/>
          <w:spacing w:val="-2"/>
          <w:sz w:val="22"/>
          <w:szCs w:val="22"/>
        </w:rPr>
        <w:t>b</w:t>
      </w:r>
      <w:r>
        <w:rPr>
          <w:rFonts w:ascii="Calibri" w:eastAsia="Calibri" w:hAnsi="Calibri" w:cs="Calibri"/>
          <w:spacing w:val="-6"/>
          <w:sz w:val="22"/>
          <w:szCs w:val="22"/>
        </w:rPr>
        <w:t>a</w:t>
      </w:r>
      <w:r>
        <w:rPr>
          <w:rFonts w:ascii="Calibri" w:eastAsia="Calibri" w:hAnsi="Calibri" w:cs="Calibri"/>
          <w:spacing w:val="3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4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w w:val="101"/>
          <w:sz w:val="22"/>
          <w:szCs w:val="22"/>
        </w:rPr>
        <w:t>K</w:t>
      </w:r>
      <w:r>
        <w:rPr>
          <w:rFonts w:ascii="Calibri" w:eastAsia="Calibri" w:hAnsi="Calibri" w:cs="Calibri"/>
          <w:spacing w:val="-3"/>
          <w:w w:val="101"/>
          <w:sz w:val="22"/>
          <w:szCs w:val="22"/>
        </w:rPr>
        <w:t>ot</w:t>
      </w:r>
      <w:r>
        <w:rPr>
          <w:rFonts w:ascii="Calibri" w:eastAsia="Calibri" w:hAnsi="Calibri" w:cs="Calibri"/>
          <w:spacing w:val="1"/>
          <w:w w:val="101"/>
          <w:sz w:val="22"/>
          <w:szCs w:val="22"/>
        </w:rPr>
        <w:t>ar</w:t>
      </w:r>
      <w:r>
        <w:rPr>
          <w:rFonts w:ascii="Calibri" w:eastAsia="Calibri" w:hAnsi="Calibri" w:cs="Calibri"/>
          <w:w w:val="101"/>
          <w:sz w:val="22"/>
          <w:szCs w:val="22"/>
        </w:rPr>
        <w:t xml:space="preserve">o </w:t>
      </w:r>
      <w:r>
        <w:rPr>
          <w:rFonts w:ascii="Calibri" w:eastAsia="Calibri" w:hAnsi="Calibri" w:cs="Calibri"/>
          <w:spacing w:val="3"/>
          <w:sz w:val="22"/>
          <w:szCs w:val="22"/>
        </w:rPr>
        <w:t>M</w:t>
      </w:r>
      <w:r>
        <w:rPr>
          <w:rFonts w:ascii="Calibri" w:eastAsia="Calibri" w:hAnsi="Calibri" w:cs="Calibri"/>
          <w:spacing w:val="-6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 xml:space="preserve">t </w:t>
      </w:r>
      <w:r>
        <w:rPr>
          <w:rFonts w:ascii="Calibri" w:eastAsia="Calibri" w:hAnsi="Calibri" w:cs="Calibri"/>
          <w:spacing w:val="-2"/>
          <w:sz w:val="22"/>
          <w:szCs w:val="22"/>
        </w:rPr>
        <w:t>un</w:t>
      </w:r>
      <w:r>
        <w:rPr>
          <w:rFonts w:ascii="Calibri" w:eastAsia="Calibri" w:hAnsi="Calibri" w:cs="Calibri"/>
          <w:spacing w:val="-3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k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m</w:t>
      </w:r>
      <w:r>
        <w:rPr>
          <w:rFonts w:ascii="Calibri" w:eastAsia="Calibri" w:hAnsi="Calibri" w:cs="Calibri"/>
          <w:spacing w:val="-10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nuh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7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k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pacing w:val="-2"/>
          <w:sz w:val="22"/>
          <w:szCs w:val="22"/>
        </w:rPr>
        <w:t>n</w:t>
      </w:r>
      <w:r>
        <w:rPr>
          <w:rFonts w:ascii="Calibri" w:eastAsia="Calibri" w:hAnsi="Calibri" w:cs="Calibri"/>
          <w:spacing w:val="3"/>
          <w:sz w:val="22"/>
          <w:szCs w:val="22"/>
        </w:rPr>
        <w:t>g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pacing w:val="-2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5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w w:val="101"/>
          <w:sz w:val="22"/>
          <w:szCs w:val="22"/>
        </w:rPr>
        <w:t>b</w:t>
      </w:r>
      <w:r>
        <w:rPr>
          <w:rFonts w:ascii="Calibri" w:eastAsia="Calibri" w:hAnsi="Calibri" w:cs="Calibri"/>
          <w:spacing w:val="1"/>
          <w:w w:val="101"/>
          <w:sz w:val="22"/>
          <w:szCs w:val="22"/>
        </w:rPr>
        <w:t>a</w:t>
      </w:r>
      <w:r>
        <w:rPr>
          <w:rFonts w:ascii="Calibri" w:eastAsia="Calibri" w:hAnsi="Calibri" w:cs="Calibri"/>
          <w:spacing w:val="-9"/>
          <w:w w:val="101"/>
          <w:sz w:val="22"/>
          <w:szCs w:val="22"/>
        </w:rPr>
        <w:t>h</w:t>
      </w:r>
      <w:r>
        <w:rPr>
          <w:rFonts w:ascii="Calibri" w:eastAsia="Calibri" w:hAnsi="Calibri" w:cs="Calibri"/>
          <w:spacing w:val="-1"/>
          <w:w w:val="101"/>
          <w:sz w:val="22"/>
          <w:szCs w:val="22"/>
        </w:rPr>
        <w:t>k</w:t>
      </w:r>
      <w:r>
        <w:rPr>
          <w:rFonts w:ascii="Calibri" w:eastAsia="Calibri" w:hAnsi="Calibri" w:cs="Calibri"/>
          <w:spacing w:val="1"/>
          <w:w w:val="101"/>
          <w:sz w:val="22"/>
          <w:szCs w:val="22"/>
        </w:rPr>
        <w:t>a</w:t>
      </w:r>
      <w:r>
        <w:rPr>
          <w:rFonts w:ascii="Calibri" w:eastAsia="Calibri" w:hAnsi="Calibri" w:cs="Calibri"/>
          <w:w w:val="101"/>
          <w:sz w:val="22"/>
          <w:szCs w:val="22"/>
        </w:rPr>
        <w:t xml:space="preserve">n 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ks</w:t>
      </w:r>
      <w:r>
        <w:rPr>
          <w:rFonts w:ascii="Calibri" w:eastAsia="Calibri" w:hAnsi="Calibri" w:cs="Calibri"/>
          <w:spacing w:val="-2"/>
          <w:sz w:val="22"/>
          <w:szCs w:val="22"/>
        </w:rPr>
        <w:t>p</w:t>
      </w:r>
      <w:r>
        <w:rPr>
          <w:rFonts w:ascii="Calibri" w:eastAsia="Calibri" w:hAnsi="Calibri" w:cs="Calibri"/>
          <w:spacing w:val="-3"/>
          <w:sz w:val="22"/>
          <w:szCs w:val="22"/>
        </w:rPr>
        <w:t>et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5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b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3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 xml:space="preserve">i </w:t>
      </w:r>
      <w:r>
        <w:rPr>
          <w:rFonts w:ascii="Calibri" w:eastAsia="Calibri" w:hAnsi="Calibri" w:cs="Calibri"/>
          <w:spacing w:val="-2"/>
          <w:sz w:val="22"/>
          <w:szCs w:val="22"/>
        </w:rPr>
        <w:t>p</w:t>
      </w:r>
      <w:r>
        <w:rPr>
          <w:rFonts w:ascii="Calibri" w:eastAsia="Calibri" w:hAnsi="Calibri" w:cs="Calibri"/>
          <w:spacing w:val="-6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p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9"/>
          <w:sz w:val="22"/>
          <w:szCs w:val="22"/>
        </w:rPr>
        <w:t>n</w:t>
      </w:r>
      <w:r>
        <w:rPr>
          <w:rFonts w:ascii="Calibri" w:eastAsia="Calibri" w:hAnsi="Calibri" w:cs="Calibri"/>
          <w:spacing w:val="-4"/>
          <w:sz w:val="22"/>
          <w:szCs w:val="22"/>
        </w:rPr>
        <w:t>g</w:t>
      </w:r>
      <w:r>
        <w:rPr>
          <w:rFonts w:ascii="Calibri" w:eastAsia="Calibri" w:hAnsi="Calibri" w:cs="Calibri"/>
          <w:spacing w:val="3"/>
          <w:sz w:val="22"/>
          <w:szCs w:val="22"/>
        </w:rPr>
        <w:t>g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nn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-6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.</w:t>
      </w:r>
      <w:r>
        <w:rPr>
          <w:rFonts w:ascii="Calibri" w:eastAsia="Calibri" w:hAnsi="Calibri" w:cs="Calibri"/>
          <w:spacing w:val="1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w w:val="101"/>
          <w:sz w:val="22"/>
          <w:szCs w:val="22"/>
        </w:rPr>
        <w:t>S</w:t>
      </w:r>
      <w:r>
        <w:rPr>
          <w:rFonts w:ascii="Calibri" w:eastAsia="Calibri" w:hAnsi="Calibri" w:cs="Calibri"/>
          <w:spacing w:val="-3"/>
          <w:w w:val="10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w w:val="101"/>
          <w:sz w:val="22"/>
          <w:szCs w:val="22"/>
        </w:rPr>
        <w:t>l</w:t>
      </w:r>
      <w:r>
        <w:rPr>
          <w:rFonts w:ascii="Calibri" w:eastAsia="Calibri" w:hAnsi="Calibri" w:cs="Calibri"/>
          <w:spacing w:val="-2"/>
          <w:w w:val="101"/>
          <w:sz w:val="22"/>
          <w:szCs w:val="22"/>
        </w:rPr>
        <w:t>u</w:t>
      </w:r>
      <w:r>
        <w:rPr>
          <w:rFonts w:ascii="Calibri" w:eastAsia="Calibri" w:hAnsi="Calibri" w:cs="Calibri"/>
          <w:spacing w:val="1"/>
          <w:w w:val="101"/>
          <w:sz w:val="22"/>
          <w:szCs w:val="22"/>
        </w:rPr>
        <w:t>r</w:t>
      </w:r>
      <w:r>
        <w:rPr>
          <w:rFonts w:ascii="Calibri" w:eastAsia="Calibri" w:hAnsi="Calibri" w:cs="Calibri"/>
          <w:spacing w:val="-2"/>
          <w:w w:val="101"/>
          <w:sz w:val="22"/>
          <w:szCs w:val="22"/>
        </w:rPr>
        <w:t>u</w:t>
      </w:r>
      <w:r>
        <w:rPr>
          <w:rFonts w:ascii="Calibri" w:eastAsia="Calibri" w:hAnsi="Calibri" w:cs="Calibri"/>
          <w:w w:val="101"/>
          <w:sz w:val="22"/>
          <w:szCs w:val="22"/>
        </w:rPr>
        <w:t xml:space="preserve">h </w:t>
      </w:r>
      <w:r>
        <w:rPr>
          <w:rFonts w:ascii="Calibri" w:eastAsia="Calibri" w:hAnsi="Calibri" w:cs="Calibri"/>
          <w:spacing w:val="-3"/>
          <w:sz w:val="22"/>
          <w:szCs w:val="22"/>
        </w:rPr>
        <w:t>te</w:t>
      </w:r>
      <w:r>
        <w:rPr>
          <w:rFonts w:ascii="Calibri" w:eastAsia="Calibri" w:hAnsi="Calibri" w:cs="Calibri"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spacing w:val="-3"/>
          <w:sz w:val="22"/>
          <w:szCs w:val="22"/>
        </w:rPr>
        <w:t>o</w:t>
      </w:r>
      <w:r>
        <w:rPr>
          <w:rFonts w:ascii="Calibri" w:eastAsia="Calibri" w:hAnsi="Calibri" w:cs="Calibri"/>
          <w:spacing w:val="-2"/>
          <w:sz w:val="22"/>
          <w:szCs w:val="22"/>
        </w:rPr>
        <w:t>b</w:t>
      </w:r>
      <w:r>
        <w:rPr>
          <w:rFonts w:ascii="Calibri" w:eastAsia="Calibri" w:hAnsi="Calibri" w:cs="Calibri"/>
          <w:spacing w:val="-3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9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b</w:t>
      </w:r>
      <w:r>
        <w:rPr>
          <w:rFonts w:ascii="Calibri" w:eastAsia="Calibri" w:hAnsi="Calibri" w:cs="Calibri"/>
          <w:spacing w:val="1"/>
          <w:sz w:val="22"/>
          <w:szCs w:val="22"/>
        </w:rPr>
        <w:t>ar</w:t>
      </w:r>
      <w:r>
        <w:rPr>
          <w:rFonts w:ascii="Calibri" w:eastAsia="Calibri" w:hAnsi="Calibri" w:cs="Calibri"/>
          <w:sz w:val="22"/>
          <w:szCs w:val="22"/>
        </w:rPr>
        <w:t xml:space="preserve">u </w:t>
      </w:r>
      <w:r>
        <w:rPr>
          <w:rFonts w:ascii="Calibri" w:eastAsia="Calibri" w:hAnsi="Calibri" w:cs="Calibri"/>
          <w:spacing w:val="-2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0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6"/>
          <w:sz w:val="22"/>
          <w:szCs w:val="22"/>
        </w:rPr>
        <w:t>r</w:t>
      </w:r>
      <w:r>
        <w:rPr>
          <w:rFonts w:ascii="Calibri" w:eastAsia="Calibri" w:hAnsi="Calibri" w:cs="Calibri"/>
          <w:spacing w:val="3"/>
          <w:sz w:val="22"/>
          <w:szCs w:val="22"/>
        </w:rPr>
        <w:t>g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5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9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9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w w:val="101"/>
          <w:sz w:val="22"/>
          <w:szCs w:val="22"/>
        </w:rPr>
        <w:t>d</w:t>
      </w:r>
      <w:r>
        <w:rPr>
          <w:rFonts w:ascii="Calibri" w:eastAsia="Calibri" w:hAnsi="Calibri" w:cs="Calibri"/>
          <w:spacing w:val="-1"/>
          <w:w w:val="101"/>
          <w:sz w:val="22"/>
          <w:szCs w:val="22"/>
        </w:rPr>
        <w:t>ici</w:t>
      </w:r>
      <w:r>
        <w:rPr>
          <w:rFonts w:ascii="Calibri" w:eastAsia="Calibri" w:hAnsi="Calibri" w:cs="Calibri"/>
          <w:spacing w:val="-2"/>
          <w:w w:val="101"/>
          <w:sz w:val="22"/>
          <w:szCs w:val="22"/>
        </w:rPr>
        <w:t>p</w:t>
      </w:r>
      <w:r>
        <w:rPr>
          <w:rFonts w:ascii="Calibri" w:eastAsia="Calibri" w:hAnsi="Calibri" w:cs="Calibri"/>
          <w:spacing w:val="-3"/>
          <w:w w:val="101"/>
          <w:sz w:val="22"/>
          <w:szCs w:val="22"/>
        </w:rPr>
        <w:t>t</w:t>
      </w:r>
      <w:r>
        <w:rPr>
          <w:rFonts w:ascii="Calibri" w:eastAsia="Calibri" w:hAnsi="Calibri" w:cs="Calibri"/>
          <w:spacing w:val="-6"/>
          <w:w w:val="101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w w:val="101"/>
          <w:sz w:val="22"/>
          <w:szCs w:val="22"/>
        </w:rPr>
        <w:t>k</w:t>
      </w:r>
      <w:r>
        <w:rPr>
          <w:rFonts w:ascii="Calibri" w:eastAsia="Calibri" w:hAnsi="Calibri" w:cs="Calibri"/>
          <w:spacing w:val="1"/>
          <w:w w:val="101"/>
          <w:sz w:val="22"/>
          <w:szCs w:val="22"/>
        </w:rPr>
        <w:t>a</w:t>
      </w:r>
      <w:r>
        <w:rPr>
          <w:rFonts w:ascii="Calibri" w:eastAsia="Calibri" w:hAnsi="Calibri" w:cs="Calibri"/>
          <w:w w:val="101"/>
          <w:sz w:val="22"/>
          <w:szCs w:val="22"/>
        </w:rPr>
        <w:t xml:space="preserve">n </w:t>
      </w:r>
      <w:r>
        <w:rPr>
          <w:rFonts w:ascii="Calibri" w:eastAsia="Calibri" w:hAnsi="Calibri" w:cs="Calibri"/>
          <w:spacing w:val="-1"/>
          <w:sz w:val="22"/>
          <w:szCs w:val="22"/>
        </w:rPr>
        <w:t>K</w:t>
      </w:r>
      <w:r>
        <w:rPr>
          <w:rFonts w:ascii="Calibri" w:eastAsia="Calibri" w:hAnsi="Calibri" w:cs="Calibri"/>
          <w:spacing w:val="-3"/>
          <w:sz w:val="22"/>
          <w:szCs w:val="22"/>
        </w:rPr>
        <w:t>ot</w:t>
      </w:r>
      <w:r>
        <w:rPr>
          <w:rFonts w:ascii="Calibri" w:eastAsia="Calibri" w:hAnsi="Calibri" w:cs="Calibri"/>
          <w:spacing w:val="1"/>
          <w:sz w:val="22"/>
          <w:szCs w:val="22"/>
        </w:rPr>
        <w:t>ar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3"/>
          <w:sz w:val="22"/>
          <w:szCs w:val="22"/>
        </w:rPr>
        <w:t>M</w:t>
      </w:r>
      <w:r>
        <w:rPr>
          <w:rFonts w:ascii="Calibri" w:eastAsia="Calibri" w:hAnsi="Calibri" w:cs="Calibri"/>
          <w:spacing w:val="-6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 xml:space="preserve">t </w:t>
      </w:r>
      <w:r>
        <w:rPr>
          <w:rFonts w:ascii="Calibri" w:eastAsia="Calibri" w:hAnsi="Calibri" w:cs="Calibri"/>
          <w:spacing w:val="-3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pacing w:val="-2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k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ar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p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ra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w w:val="101"/>
          <w:sz w:val="22"/>
          <w:szCs w:val="22"/>
        </w:rPr>
        <w:t>p</w:t>
      </w:r>
      <w:r>
        <w:rPr>
          <w:rFonts w:ascii="Calibri" w:eastAsia="Calibri" w:hAnsi="Calibri" w:cs="Calibri"/>
          <w:spacing w:val="-3"/>
          <w:w w:val="101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w w:val="101"/>
          <w:sz w:val="22"/>
          <w:szCs w:val="22"/>
        </w:rPr>
        <w:t>n</w:t>
      </w:r>
      <w:r>
        <w:rPr>
          <w:rFonts w:ascii="Calibri" w:eastAsia="Calibri" w:hAnsi="Calibri" w:cs="Calibri"/>
          <w:spacing w:val="-3"/>
          <w:w w:val="101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w w:val="101"/>
          <w:sz w:val="22"/>
          <w:szCs w:val="22"/>
        </w:rPr>
        <w:t>i</w:t>
      </w:r>
      <w:r>
        <w:rPr>
          <w:rFonts w:ascii="Calibri" w:eastAsia="Calibri" w:hAnsi="Calibri" w:cs="Calibri"/>
          <w:spacing w:val="-2"/>
          <w:w w:val="101"/>
          <w:sz w:val="22"/>
          <w:szCs w:val="22"/>
        </w:rPr>
        <w:t>n</w:t>
      </w:r>
      <w:r>
        <w:rPr>
          <w:rFonts w:ascii="Calibri" w:eastAsia="Calibri" w:hAnsi="Calibri" w:cs="Calibri"/>
          <w:w w:val="101"/>
          <w:sz w:val="22"/>
          <w:szCs w:val="22"/>
        </w:rPr>
        <w:t xml:space="preserve">g </w:t>
      </w:r>
      <w:r>
        <w:rPr>
          <w:rFonts w:ascii="Calibri" w:eastAsia="Calibri" w:hAnsi="Calibri" w:cs="Calibri"/>
          <w:spacing w:val="-2"/>
          <w:sz w:val="22"/>
          <w:szCs w:val="22"/>
        </w:rPr>
        <w:t>p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n</w:t>
      </w:r>
      <w:r>
        <w:rPr>
          <w:rFonts w:ascii="Calibri" w:eastAsia="Calibri" w:hAnsi="Calibri" w:cs="Calibri"/>
          <w:spacing w:val="3"/>
          <w:sz w:val="22"/>
          <w:szCs w:val="22"/>
        </w:rPr>
        <w:t>g</w:t>
      </w:r>
      <w:r>
        <w:rPr>
          <w:rFonts w:ascii="Calibri" w:eastAsia="Calibri" w:hAnsi="Calibri" w:cs="Calibri"/>
          <w:spacing w:val="-4"/>
          <w:sz w:val="22"/>
          <w:szCs w:val="22"/>
        </w:rPr>
        <w:t>g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nn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.</w:t>
      </w:r>
      <w:r>
        <w:rPr>
          <w:rFonts w:ascii="Calibri" w:eastAsia="Calibri" w:hAnsi="Calibri" w:cs="Calibri"/>
          <w:spacing w:val="15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9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1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pacing w:val="-6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1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te</w:t>
      </w:r>
      <w:r>
        <w:rPr>
          <w:rFonts w:ascii="Calibri" w:eastAsia="Calibri" w:hAnsi="Calibri" w:cs="Calibri"/>
          <w:spacing w:val="-1"/>
          <w:sz w:val="22"/>
          <w:szCs w:val="22"/>
        </w:rPr>
        <w:t>k</w:t>
      </w:r>
      <w:r>
        <w:rPr>
          <w:rFonts w:ascii="Calibri" w:eastAsia="Calibri" w:hAnsi="Calibri" w:cs="Calibri"/>
          <w:spacing w:val="-2"/>
          <w:sz w:val="22"/>
          <w:szCs w:val="22"/>
        </w:rPr>
        <w:t>n</w:t>
      </w:r>
      <w:r>
        <w:rPr>
          <w:rFonts w:ascii="Calibri" w:eastAsia="Calibri" w:hAnsi="Calibri" w:cs="Calibri"/>
          <w:spacing w:val="-3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pacing w:val="-3"/>
          <w:sz w:val="22"/>
          <w:szCs w:val="22"/>
        </w:rPr>
        <w:t>o</w:t>
      </w:r>
      <w:r>
        <w:rPr>
          <w:rFonts w:ascii="Calibri" w:eastAsia="Calibri" w:hAnsi="Calibri" w:cs="Calibri"/>
          <w:spacing w:val="3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15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pacing w:val="-2"/>
          <w:sz w:val="22"/>
          <w:szCs w:val="22"/>
        </w:rPr>
        <w:t>n</w:t>
      </w:r>
      <w:r>
        <w:rPr>
          <w:rFonts w:ascii="Calibri" w:eastAsia="Calibri" w:hAnsi="Calibri" w:cs="Calibri"/>
          <w:spacing w:val="-8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,</w:t>
      </w:r>
      <w:r>
        <w:rPr>
          <w:rFonts w:ascii="Calibri" w:eastAsia="Calibri" w:hAnsi="Calibri" w:cs="Calibri"/>
          <w:spacing w:val="1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w w:val="101"/>
          <w:sz w:val="22"/>
          <w:szCs w:val="22"/>
        </w:rPr>
        <w:t>i</w:t>
      </w:r>
      <w:r>
        <w:rPr>
          <w:rFonts w:ascii="Calibri" w:eastAsia="Calibri" w:hAnsi="Calibri" w:cs="Calibri"/>
          <w:spacing w:val="-2"/>
          <w:w w:val="101"/>
          <w:sz w:val="22"/>
          <w:szCs w:val="22"/>
        </w:rPr>
        <w:t>n</w:t>
      </w:r>
      <w:r>
        <w:rPr>
          <w:rFonts w:ascii="Calibri" w:eastAsia="Calibri" w:hAnsi="Calibri" w:cs="Calibri"/>
          <w:spacing w:val="-3"/>
          <w:w w:val="101"/>
          <w:sz w:val="22"/>
          <w:szCs w:val="22"/>
        </w:rPr>
        <w:t>fo</w:t>
      </w:r>
      <w:r>
        <w:rPr>
          <w:rFonts w:ascii="Calibri" w:eastAsia="Calibri" w:hAnsi="Calibri" w:cs="Calibri"/>
          <w:spacing w:val="1"/>
          <w:w w:val="101"/>
          <w:sz w:val="22"/>
          <w:szCs w:val="22"/>
        </w:rPr>
        <w:t>r</w:t>
      </w:r>
      <w:r>
        <w:rPr>
          <w:rFonts w:ascii="Calibri" w:eastAsia="Calibri" w:hAnsi="Calibri" w:cs="Calibri"/>
          <w:spacing w:val="-6"/>
          <w:w w:val="101"/>
          <w:sz w:val="22"/>
          <w:szCs w:val="22"/>
        </w:rPr>
        <w:t>m</w:t>
      </w:r>
      <w:r>
        <w:rPr>
          <w:rFonts w:ascii="Calibri" w:eastAsia="Calibri" w:hAnsi="Calibri" w:cs="Calibri"/>
          <w:spacing w:val="1"/>
          <w:w w:val="101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w w:val="101"/>
          <w:sz w:val="22"/>
          <w:szCs w:val="22"/>
        </w:rPr>
        <w:t>s</w:t>
      </w:r>
      <w:r>
        <w:rPr>
          <w:rFonts w:ascii="Calibri" w:eastAsia="Calibri" w:hAnsi="Calibri" w:cs="Calibri"/>
          <w:w w:val="101"/>
          <w:sz w:val="22"/>
          <w:szCs w:val="22"/>
        </w:rPr>
        <w:t>i</w:t>
      </w:r>
    </w:p>
    <w:p w:rsidR="00143462" w:rsidRDefault="009D580B">
      <w:pPr>
        <w:spacing w:before="51" w:line="360" w:lineRule="auto"/>
        <w:ind w:right="70"/>
        <w:jc w:val="both"/>
        <w:rPr>
          <w:rFonts w:ascii="Calibri" w:eastAsia="Calibri" w:hAnsi="Calibri" w:cs="Calibri"/>
          <w:sz w:val="22"/>
          <w:szCs w:val="22"/>
        </w:rPr>
      </w:pPr>
      <w:r>
        <w:br w:type="column"/>
      </w:r>
      <w:r>
        <w:rPr>
          <w:rFonts w:ascii="Calibri" w:eastAsia="Calibri" w:hAnsi="Calibri" w:cs="Calibri"/>
          <w:spacing w:val="-2"/>
          <w:sz w:val="22"/>
          <w:szCs w:val="22"/>
        </w:rPr>
        <w:t>p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n</w:t>
      </w:r>
      <w:r>
        <w:rPr>
          <w:rFonts w:ascii="Calibri" w:eastAsia="Calibri" w:hAnsi="Calibri" w:cs="Calibri"/>
          <w:spacing w:val="3"/>
          <w:sz w:val="22"/>
          <w:szCs w:val="22"/>
        </w:rPr>
        <w:t>g</w:t>
      </w:r>
      <w:r>
        <w:rPr>
          <w:rFonts w:ascii="Calibri" w:eastAsia="Calibri" w:hAnsi="Calibri" w:cs="Calibri"/>
          <w:spacing w:val="-4"/>
          <w:sz w:val="22"/>
          <w:szCs w:val="22"/>
        </w:rPr>
        <w:t>g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10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9"/>
          <w:sz w:val="22"/>
          <w:szCs w:val="22"/>
        </w:rPr>
        <w:t>n</w:t>
      </w:r>
      <w:r>
        <w:rPr>
          <w:rFonts w:ascii="Calibri" w:eastAsia="Calibri" w:hAnsi="Calibri" w:cs="Calibri"/>
          <w:spacing w:val="3"/>
          <w:sz w:val="22"/>
          <w:szCs w:val="22"/>
        </w:rPr>
        <w:t>g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 xml:space="preserve">t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2"/>
          <w:sz w:val="22"/>
          <w:szCs w:val="22"/>
        </w:rPr>
        <w:t>ud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h</w:t>
      </w:r>
      <w:r>
        <w:rPr>
          <w:rFonts w:ascii="Calibri" w:eastAsia="Calibri" w:hAnsi="Calibri" w:cs="Calibri"/>
          <w:spacing w:val="7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d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pacing w:val="-2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9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3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k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n</w:t>
      </w:r>
      <w:ins w:id="362" w:author="Deni Septiadi Azzub" w:date="2018-03-01T22:00:00Z">
        <w:r w:rsidR="00F65C1A">
          <w:rPr>
            <w:rFonts w:ascii="Calibri" w:eastAsia="Calibri" w:hAnsi="Calibri" w:cs="Calibri"/>
            <w:sz w:val="22"/>
            <w:szCs w:val="22"/>
            <w:lang w:val="id-ID"/>
          </w:rPr>
          <w:t>,</w:t>
        </w:r>
      </w:ins>
      <w:r>
        <w:rPr>
          <w:rFonts w:ascii="Calibri" w:eastAsia="Calibri" w:hAnsi="Calibri" w:cs="Calibri"/>
          <w:spacing w:val="1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w w:val="101"/>
          <w:sz w:val="22"/>
          <w:szCs w:val="22"/>
        </w:rPr>
        <w:t>b</w:t>
      </w:r>
      <w:r>
        <w:rPr>
          <w:rFonts w:ascii="Calibri" w:eastAsia="Calibri" w:hAnsi="Calibri" w:cs="Calibri"/>
          <w:spacing w:val="1"/>
          <w:w w:val="101"/>
          <w:sz w:val="22"/>
          <w:szCs w:val="22"/>
        </w:rPr>
        <w:t>a</w:t>
      </w:r>
      <w:r>
        <w:rPr>
          <w:rFonts w:ascii="Calibri" w:eastAsia="Calibri" w:hAnsi="Calibri" w:cs="Calibri"/>
          <w:spacing w:val="-9"/>
          <w:w w:val="101"/>
          <w:sz w:val="22"/>
          <w:szCs w:val="22"/>
        </w:rPr>
        <w:t>h</w:t>
      </w:r>
      <w:r>
        <w:rPr>
          <w:rFonts w:ascii="Calibri" w:eastAsia="Calibri" w:hAnsi="Calibri" w:cs="Calibri"/>
          <w:spacing w:val="-1"/>
          <w:w w:val="101"/>
          <w:sz w:val="22"/>
          <w:szCs w:val="22"/>
        </w:rPr>
        <w:t>k</w:t>
      </w:r>
      <w:r>
        <w:rPr>
          <w:rFonts w:ascii="Calibri" w:eastAsia="Calibri" w:hAnsi="Calibri" w:cs="Calibri"/>
          <w:spacing w:val="1"/>
          <w:w w:val="101"/>
          <w:sz w:val="22"/>
          <w:szCs w:val="22"/>
        </w:rPr>
        <w:t>a</w:t>
      </w:r>
      <w:r>
        <w:rPr>
          <w:rFonts w:ascii="Calibri" w:eastAsia="Calibri" w:hAnsi="Calibri" w:cs="Calibri"/>
          <w:w w:val="101"/>
          <w:sz w:val="22"/>
          <w:szCs w:val="22"/>
        </w:rPr>
        <w:t xml:space="preserve">n </w:t>
      </w:r>
      <w:r>
        <w:rPr>
          <w:rFonts w:ascii="Calibri" w:eastAsia="Calibri" w:hAnsi="Calibri" w:cs="Calibri"/>
          <w:spacing w:val="-2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d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ra</w:t>
      </w:r>
      <w:r>
        <w:rPr>
          <w:rFonts w:ascii="Calibri" w:eastAsia="Calibri" w:hAnsi="Calibri" w:cs="Calibri"/>
          <w:spacing w:val="-9"/>
          <w:sz w:val="22"/>
          <w:szCs w:val="22"/>
        </w:rPr>
        <w:t>n</w:t>
      </w:r>
      <w:r>
        <w:rPr>
          <w:rFonts w:ascii="Calibri" w:eastAsia="Calibri" w:hAnsi="Calibri" w:cs="Calibri"/>
          <w:spacing w:val="3"/>
          <w:sz w:val="22"/>
          <w:szCs w:val="22"/>
        </w:rPr>
        <w:t>g</w:t>
      </w:r>
      <w:r>
        <w:rPr>
          <w:rFonts w:ascii="Calibri" w:eastAsia="Calibri" w:hAnsi="Calibri" w:cs="Calibri"/>
          <w:spacing w:val="-1"/>
          <w:sz w:val="22"/>
          <w:szCs w:val="22"/>
        </w:rPr>
        <w:t>k</w:t>
      </w:r>
      <w:r>
        <w:rPr>
          <w:rFonts w:ascii="Calibri" w:eastAsia="Calibri" w:hAnsi="Calibri" w:cs="Calibri"/>
          <w:spacing w:val="-2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m</w:t>
      </w:r>
      <w:ins w:id="363" w:author="Deni Septiadi Azzub" w:date="2018-03-01T22:00:00Z">
        <w:r w:rsidR="00F65C1A">
          <w:rPr>
            <w:rFonts w:ascii="Calibri" w:eastAsia="Calibri" w:hAnsi="Calibri" w:cs="Calibri"/>
            <w:sz w:val="22"/>
            <w:szCs w:val="22"/>
            <w:lang w:val="id-ID"/>
          </w:rPr>
          <w:t xml:space="preserve"> secara</w:t>
        </w:r>
      </w:ins>
      <w:r>
        <w:rPr>
          <w:rFonts w:ascii="Calibri" w:eastAsia="Calibri" w:hAnsi="Calibri" w:cs="Calibri"/>
          <w:spacing w:val="1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b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h</w:t>
      </w:r>
      <w:r>
        <w:rPr>
          <w:rFonts w:ascii="Calibri" w:eastAsia="Calibri" w:hAnsi="Calibri" w:cs="Calibri"/>
          <w:spacing w:val="-5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pacing w:val="-2"/>
          <w:sz w:val="22"/>
          <w:szCs w:val="22"/>
        </w:rPr>
        <w:t>n</w:t>
      </w:r>
      <w:r>
        <w:rPr>
          <w:rFonts w:ascii="Calibri" w:eastAsia="Calibri" w:hAnsi="Calibri" w:cs="Calibri"/>
          <w:spacing w:val="-1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w w:val="101"/>
          <w:sz w:val="22"/>
          <w:szCs w:val="22"/>
        </w:rPr>
        <w:t>ef</w:t>
      </w:r>
      <w:r>
        <w:rPr>
          <w:rFonts w:ascii="Calibri" w:eastAsia="Calibri" w:hAnsi="Calibri" w:cs="Calibri"/>
          <w:spacing w:val="-1"/>
          <w:w w:val="101"/>
          <w:sz w:val="22"/>
          <w:szCs w:val="22"/>
        </w:rPr>
        <w:t>isi</w:t>
      </w:r>
      <w:r>
        <w:rPr>
          <w:rFonts w:ascii="Calibri" w:eastAsia="Calibri" w:hAnsi="Calibri" w:cs="Calibri"/>
          <w:spacing w:val="-3"/>
          <w:w w:val="101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w w:val="101"/>
          <w:sz w:val="22"/>
          <w:szCs w:val="22"/>
        </w:rPr>
        <w:t>n</w:t>
      </w:r>
      <w:r>
        <w:rPr>
          <w:rFonts w:ascii="Calibri" w:eastAsia="Calibri" w:hAnsi="Calibri" w:cs="Calibri"/>
          <w:w w:val="101"/>
          <w:sz w:val="22"/>
          <w:szCs w:val="22"/>
        </w:rPr>
        <w:t>.</w:t>
      </w:r>
    </w:p>
    <w:p w:rsidR="00143462" w:rsidRDefault="00143462">
      <w:pPr>
        <w:spacing w:line="200" w:lineRule="exact"/>
      </w:pPr>
    </w:p>
    <w:p w:rsidR="00143462" w:rsidRDefault="00143462">
      <w:pPr>
        <w:spacing w:before="19" w:line="220" w:lineRule="exact"/>
        <w:rPr>
          <w:sz w:val="22"/>
          <w:szCs w:val="22"/>
        </w:rPr>
      </w:pPr>
    </w:p>
    <w:p w:rsidR="00143462" w:rsidRDefault="009D580B">
      <w:pPr>
        <w:ind w:right="1141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 xml:space="preserve">.         </w:t>
      </w:r>
      <w:r>
        <w:rPr>
          <w:rFonts w:ascii="Calibri" w:eastAsia="Calibri" w:hAnsi="Calibri" w:cs="Calibri"/>
          <w:spacing w:val="46"/>
          <w:sz w:val="22"/>
          <w:szCs w:val="22"/>
        </w:rPr>
        <w:t xml:space="preserve"> </w:t>
      </w:r>
      <w:del w:id="364" w:author="Deni Septiadi Azzub" w:date="2018-03-01T22:00:00Z">
        <w:r w:rsidRPr="00F65C1A" w:rsidDel="00F65C1A">
          <w:rPr>
            <w:rFonts w:ascii="Calibri" w:eastAsia="Calibri" w:hAnsi="Calibri" w:cs="Calibri"/>
            <w:i/>
            <w:spacing w:val="-2"/>
            <w:sz w:val="22"/>
            <w:szCs w:val="22"/>
            <w:rPrChange w:id="365" w:author="Deni Septiadi Azzub" w:date="2018-03-01T22:00:00Z">
              <w:rPr>
                <w:rFonts w:ascii="Calibri" w:eastAsia="Calibri" w:hAnsi="Calibri" w:cs="Calibri"/>
                <w:spacing w:val="-2"/>
                <w:sz w:val="22"/>
                <w:szCs w:val="22"/>
              </w:rPr>
            </w:rPrChange>
          </w:rPr>
          <w:delText>S</w:delText>
        </w:r>
        <w:r w:rsidRPr="00F65C1A" w:rsidDel="00F65C1A">
          <w:rPr>
            <w:rFonts w:ascii="Calibri" w:eastAsia="Calibri" w:hAnsi="Calibri" w:cs="Calibri"/>
            <w:i/>
            <w:spacing w:val="-3"/>
            <w:sz w:val="22"/>
            <w:szCs w:val="22"/>
            <w:rPrChange w:id="366" w:author="Deni Septiadi Azzub" w:date="2018-03-01T22:00:00Z">
              <w:rPr>
                <w:rFonts w:ascii="Calibri" w:eastAsia="Calibri" w:hAnsi="Calibri" w:cs="Calibri"/>
                <w:spacing w:val="-3"/>
                <w:sz w:val="22"/>
                <w:szCs w:val="22"/>
              </w:rPr>
            </w:rPrChange>
          </w:rPr>
          <w:delText>o</w:delText>
        </w:r>
        <w:r w:rsidRPr="00F65C1A" w:rsidDel="00F65C1A">
          <w:rPr>
            <w:rFonts w:ascii="Calibri" w:eastAsia="Calibri" w:hAnsi="Calibri" w:cs="Calibri"/>
            <w:i/>
            <w:spacing w:val="-1"/>
            <w:sz w:val="22"/>
            <w:szCs w:val="22"/>
            <w:rPrChange w:id="367" w:author="Deni Septiadi Azzub" w:date="2018-03-01T22:00:00Z">
              <w:rPr>
                <w:rFonts w:ascii="Calibri" w:eastAsia="Calibri" w:hAnsi="Calibri" w:cs="Calibri"/>
                <w:spacing w:val="-1"/>
                <w:sz w:val="22"/>
                <w:szCs w:val="22"/>
              </w:rPr>
            </w:rPrChange>
          </w:rPr>
          <w:delText>si</w:delText>
        </w:r>
        <w:r w:rsidRPr="00F65C1A" w:rsidDel="00F65C1A">
          <w:rPr>
            <w:rFonts w:ascii="Calibri" w:eastAsia="Calibri" w:hAnsi="Calibri" w:cs="Calibri"/>
            <w:i/>
            <w:spacing w:val="1"/>
            <w:sz w:val="22"/>
            <w:szCs w:val="22"/>
            <w:rPrChange w:id="368" w:author="Deni Septiadi Azzub" w:date="2018-03-01T22:00:00Z">
              <w:rPr>
                <w:rFonts w:ascii="Calibri" w:eastAsia="Calibri" w:hAnsi="Calibri" w:cs="Calibri"/>
                <w:spacing w:val="1"/>
                <w:sz w:val="22"/>
                <w:szCs w:val="22"/>
              </w:rPr>
            </w:rPrChange>
          </w:rPr>
          <w:delText>a</w:delText>
        </w:r>
        <w:r w:rsidRPr="00F65C1A" w:rsidDel="00F65C1A">
          <w:rPr>
            <w:rFonts w:ascii="Calibri" w:eastAsia="Calibri" w:hAnsi="Calibri" w:cs="Calibri"/>
            <w:i/>
            <w:sz w:val="22"/>
            <w:szCs w:val="22"/>
            <w:rPrChange w:id="369" w:author="Deni Septiadi Azzub" w:date="2018-03-01T22:00:00Z">
              <w:rPr>
                <w:rFonts w:ascii="Calibri" w:eastAsia="Calibri" w:hAnsi="Calibri" w:cs="Calibri"/>
                <w:sz w:val="22"/>
                <w:szCs w:val="22"/>
              </w:rPr>
            </w:rPrChange>
          </w:rPr>
          <w:delText>l</w:delText>
        </w:r>
        <w:r w:rsidRPr="00F65C1A" w:rsidDel="00F65C1A">
          <w:rPr>
            <w:rFonts w:ascii="Calibri" w:eastAsia="Calibri" w:hAnsi="Calibri" w:cs="Calibri"/>
            <w:i/>
            <w:spacing w:val="5"/>
            <w:sz w:val="22"/>
            <w:szCs w:val="22"/>
            <w:rPrChange w:id="370" w:author="Deni Septiadi Azzub" w:date="2018-03-01T22:00:00Z">
              <w:rPr>
                <w:rFonts w:ascii="Calibri" w:eastAsia="Calibri" w:hAnsi="Calibri" w:cs="Calibri"/>
                <w:spacing w:val="5"/>
                <w:sz w:val="22"/>
                <w:szCs w:val="22"/>
              </w:rPr>
            </w:rPrChange>
          </w:rPr>
          <w:delText xml:space="preserve"> </w:delText>
        </w:r>
        <w:r w:rsidRPr="00F65C1A" w:rsidDel="00F65C1A">
          <w:rPr>
            <w:rFonts w:ascii="Calibri" w:eastAsia="Calibri" w:hAnsi="Calibri" w:cs="Calibri"/>
            <w:i/>
            <w:spacing w:val="3"/>
            <w:sz w:val="22"/>
            <w:szCs w:val="22"/>
            <w:rPrChange w:id="371" w:author="Deni Septiadi Azzub" w:date="2018-03-01T22:00:00Z">
              <w:rPr>
                <w:rFonts w:ascii="Calibri" w:eastAsia="Calibri" w:hAnsi="Calibri" w:cs="Calibri"/>
                <w:spacing w:val="3"/>
                <w:sz w:val="22"/>
                <w:szCs w:val="22"/>
              </w:rPr>
            </w:rPrChange>
          </w:rPr>
          <w:delText>M</w:delText>
        </w:r>
        <w:r w:rsidRPr="00F65C1A" w:rsidDel="00F65C1A">
          <w:rPr>
            <w:rFonts w:ascii="Calibri" w:eastAsia="Calibri" w:hAnsi="Calibri" w:cs="Calibri"/>
            <w:i/>
            <w:spacing w:val="-3"/>
            <w:sz w:val="22"/>
            <w:szCs w:val="22"/>
            <w:rPrChange w:id="372" w:author="Deni Septiadi Azzub" w:date="2018-03-01T22:00:00Z">
              <w:rPr>
                <w:rFonts w:ascii="Calibri" w:eastAsia="Calibri" w:hAnsi="Calibri" w:cs="Calibri"/>
                <w:spacing w:val="-3"/>
                <w:sz w:val="22"/>
                <w:szCs w:val="22"/>
              </w:rPr>
            </w:rPrChange>
          </w:rPr>
          <w:delText>e</w:delText>
        </w:r>
        <w:r w:rsidRPr="00F65C1A" w:rsidDel="00F65C1A">
          <w:rPr>
            <w:rFonts w:ascii="Calibri" w:eastAsia="Calibri" w:hAnsi="Calibri" w:cs="Calibri"/>
            <w:i/>
            <w:spacing w:val="-2"/>
            <w:sz w:val="22"/>
            <w:szCs w:val="22"/>
            <w:rPrChange w:id="373" w:author="Deni Septiadi Azzub" w:date="2018-03-01T22:00:00Z">
              <w:rPr>
                <w:rFonts w:ascii="Calibri" w:eastAsia="Calibri" w:hAnsi="Calibri" w:cs="Calibri"/>
                <w:spacing w:val="-2"/>
                <w:sz w:val="22"/>
                <w:szCs w:val="22"/>
              </w:rPr>
            </w:rPrChange>
          </w:rPr>
          <w:delText>d</w:delText>
        </w:r>
        <w:r w:rsidRPr="00F65C1A" w:rsidDel="00F65C1A">
          <w:rPr>
            <w:rFonts w:ascii="Calibri" w:eastAsia="Calibri" w:hAnsi="Calibri" w:cs="Calibri"/>
            <w:i/>
            <w:spacing w:val="-1"/>
            <w:sz w:val="22"/>
            <w:szCs w:val="22"/>
            <w:rPrChange w:id="374" w:author="Deni Septiadi Azzub" w:date="2018-03-01T22:00:00Z">
              <w:rPr>
                <w:rFonts w:ascii="Calibri" w:eastAsia="Calibri" w:hAnsi="Calibri" w:cs="Calibri"/>
                <w:spacing w:val="-1"/>
                <w:sz w:val="22"/>
                <w:szCs w:val="22"/>
              </w:rPr>
            </w:rPrChange>
          </w:rPr>
          <w:delText>i</w:delText>
        </w:r>
        <w:r w:rsidRPr="00F65C1A" w:rsidDel="00F65C1A">
          <w:rPr>
            <w:rFonts w:ascii="Calibri" w:eastAsia="Calibri" w:hAnsi="Calibri" w:cs="Calibri"/>
            <w:i/>
            <w:sz w:val="22"/>
            <w:szCs w:val="22"/>
            <w:rPrChange w:id="375" w:author="Deni Septiadi Azzub" w:date="2018-03-01T22:00:00Z">
              <w:rPr>
                <w:rFonts w:ascii="Calibri" w:eastAsia="Calibri" w:hAnsi="Calibri" w:cs="Calibri"/>
                <w:sz w:val="22"/>
                <w:szCs w:val="22"/>
              </w:rPr>
            </w:rPrChange>
          </w:rPr>
          <w:delText>a</w:delText>
        </w:r>
      </w:del>
      <w:ins w:id="376" w:author="Deni Septiadi Azzub" w:date="2018-03-01T22:00:00Z">
        <w:r w:rsidR="00F65C1A">
          <w:rPr>
            <w:rFonts w:ascii="Calibri" w:eastAsia="Calibri" w:hAnsi="Calibri" w:cs="Calibri"/>
            <w:i/>
            <w:spacing w:val="-2"/>
            <w:sz w:val="22"/>
            <w:szCs w:val="22"/>
            <w:lang w:val="id-ID"/>
          </w:rPr>
          <w:t>Social Media</w:t>
        </w:r>
      </w:ins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n</w:t>
      </w:r>
      <w:r>
        <w:rPr>
          <w:rFonts w:ascii="Calibri" w:eastAsia="Calibri" w:hAnsi="Calibri" w:cs="Calibri"/>
          <w:spacing w:val="-3"/>
          <w:sz w:val="22"/>
          <w:szCs w:val="22"/>
        </w:rPr>
        <w:t>j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7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w w:val="101"/>
          <w:sz w:val="22"/>
          <w:szCs w:val="22"/>
        </w:rPr>
        <w:t>S</w:t>
      </w:r>
      <w:r>
        <w:rPr>
          <w:rFonts w:ascii="Calibri" w:eastAsia="Calibri" w:hAnsi="Calibri" w:cs="Calibri"/>
          <w:spacing w:val="-3"/>
          <w:w w:val="10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w w:val="101"/>
          <w:sz w:val="22"/>
          <w:szCs w:val="22"/>
        </w:rPr>
        <w:t>l</w:t>
      </w:r>
      <w:r>
        <w:rPr>
          <w:rFonts w:ascii="Calibri" w:eastAsia="Calibri" w:hAnsi="Calibri" w:cs="Calibri"/>
          <w:spacing w:val="-2"/>
          <w:w w:val="101"/>
          <w:sz w:val="22"/>
          <w:szCs w:val="22"/>
        </w:rPr>
        <w:t>u</w:t>
      </w:r>
      <w:r>
        <w:rPr>
          <w:rFonts w:ascii="Calibri" w:eastAsia="Calibri" w:hAnsi="Calibri" w:cs="Calibri"/>
          <w:spacing w:val="-1"/>
          <w:w w:val="101"/>
          <w:sz w:val="22"/>
          <w:szCs w:val="22"/>
        </w:rPr>
        <w:t>s</w:t>
      </w:r>
      <w:r>
        <w:rPr>
          <w:rFonts w:ascii="Calibri" w:eastAsia="Calibri" w:hAnsi="Calibri" w:cs="Calibri"/>
          <w:w w:val="101"/>
          <w:sz w:val="22"/>
          <w:szCs w:val="22"/>
        </w:rPr>
        <w:t>i</w:t>
      </w:r>
    </w:p>
    <w:p w:rsidR="00143462" w:rsidRDefault="00143462">
      <w:pPr>
        <w:spacing w:before="4" w:line="160" w:lineRule="exact"/>
        <w:rPr>
          <w:sz w:val="17"/>
          <w:szCs w:val="17"/>
        </w:rPr>
      </w:pPr>
    </w:p>
    <w:p w:rsidR="00143462" w:rsidRDefault="00143462">
      <w:pPr>
        <w:spacing w:line="200" w:lineRule="exact"/>
      </w:pPr>
    </w:p>
    <w:p w:rsidR="00143462" w:rsidRDefault="00143462">
      <w:pPr>
        <w:spacing w:line="200" w:lineRule="exact"/>
      </w:pPr>
    </w:p>
    <w:p w:rsidR="00143462" w:rsidRPr="00651D5A" w:rsidRDefault="009D580B">
      <w:pPr>
        <w:ind w:right="1066"/>
        <w:jc w:val="both"/>
        <w:rPr>
          <w:rFonts w:ascii="Calibri" w:eastAsia="Calibri" w:hAnsi="Calibri" w:cs="Calibri"/>
          <w:color w:val="000000" w:themeColor="text1"/>
          <w:sz w:val="22"/>
          <w:szCs w:val="22"/>
          <w:rPrChange w:id="377" w:author="Deni Septiadi Azzub" w:date="2018-03-01T22:00:00Z">
            <w:rPr>
              <w:rFonts w:ascii="Calibri" w:eastAsia="Calibri" w:hAnsi="Calibri" w:cs="Calibri"/>
              <w:sz w:val="22"/>
              <w:szCs w:val="22"/>
            </w:rPr>
          </w:rPrChange>
        </w:rPr>
      </w:pPr>
      <w:r w:rsidRPr="00651D5A">
        <w:rPr>
          <w:rFonts w:ascii="Calibri" w:eastAsia="Calibri" w:hAnsi="Calibri" w:cs="Calibri"/>
          <w:color w:val="000000" w:themeColor="text1"/>
          <w:sz w:val="22"/>
          <w:szCs w:val="22"/>
          <w:rPrChange w:id="378" w:author="Deni Septiadi Azzub" w:date="2018-03-01T22:00:00Z">
            <w:rPr>
              <w:rFonts w:ascii="Calibri" w:eastAsia="Calibri" w:hAnsi="Calibri" w:cs="Calibri"/>
              <w:color w:val="C00000"/>
              <w:sz w:val="22"/>
              <w:szCs w:val="22"/>
            </w:rPr>
          </w:rPrChange>
        </w:rPr>
        <w:t>L</w:t>
      </w:r>
      <w:r w:rsidRPr="00651D5A">
        <w:rPr>
          <w:rFonts w:ascii="Calibri" w:eastAsia="Calibri" w:hAnsi="Calibri" w:cs="Calibri"/>
          <w:color w:val="000000" w:themeColor="text1"/>
          <w:spacing w:val="-3"/>
          <w:sz w:val="22"/>
          <w:szCs w:val="22"/>
          <w:rPrChange w:id="379" w:author="Deni Septiadi Azzub" w:date="2018-03-01T22:00:00Z">
            <w:rPr>
              <w:rFonts w:ascii="Calibri" w:eastAsia="Calibri" w:hAnsi="Calibri" w:cs="Calibri"/>
              <w:color w:val="C00000"/>
              <w:spacing w:val="-3"/>
              <w:sz w:val="22"/>
              <w:szCs w:val="22"/>
            </w:rPr>
          </w:rPrChange>
        </w:rPr>
        <w:t>e</w:t>
      </w:r>
      <w:r w:rsidRPr="00651D5A">
        <w:rPr>
          <w:rFonts w:ascii="Calibri" w:eastAsia="Calibri" w:hAnsi="Calibri" w:cs="Calibri"/>
          <w:color w:val="000000" w:themeColor="text1"/>
          <w:spacing w:val="-2"/>
          <w:sz w:val="22"/>
          <w:szCs w:val="22"/>
          <w:rPrChange w:id="380" w:author="Deni Septiadi Azzub" w:date="2018-03-01T22:00:00Z">
            <w:rPr>
              <w:rFonts w:ascii="Calibri" w:eastAsia="Calibri" w:hAnsi="Calibri" w:cs="Calibri"/>
              <w:color w:val="C00000"/>
              <w:spacing w:val="-2"/>
              <w:sz w:val="22"/>
              <w:szCs w:val="22"/>
            </w:rPr>
          </w:rPrChange>
        </w:rPr>
        <w:t>b</w:t>
      </w:r>
      <w:r w:rsidRPr="00651D5A">
        <w:rPr>
          <w:rFonts w:ascii="Calibri" w:eastAsia="Calibri" w:hAnsi="Calibri" w:cs="Calibri"/>
          <w:color w:val="000000" w:themeColor="text1"/>
          <w:spacing w:val="-1"/>
          <w:sz w:val="22"/>
          <w:szCs w:val="22"/>
          <w:rPrChange w:id="381" w:author="Deni Septiadi Azzub" w:date="2018-03-01T22:00:00Z">
            <w:rPr>
              <w:rFonts w:ascii="Calibri" w:eastAsia="Calibri" w:hAnsi="Calibri" w:cs="Calibri"/>
              <w:color w:val="C00000"/>
              <w:spacing w:val="-1"/>
              <w:sz w:val="22"/>
              <w:szCs w:val="22"/>
            </w:rPr>
          </w:rPrChange>
        </w:rPr>
        <w:t>i</w:t>
      </w:r>
      <w:r w:rsidRPr="00651D5A">
        <w:rPr>
          <w:rFonts w:ascii="Calibri" w:eastAsia="Calibri" w:hAnsi="Calibri" w:cs="Calibri"/>
          <w:color w:val="000000" w:themeColor="text1"/>
          <w:sz w:val="22"/>
          <w:szCs w:val="22"/>
          <w:rPrChange w:id="382" w:author="Deni Septiadi Azzub" w:date="2018-03-01T22:00:00Z">
            <w:rPr>
              <w:rFonts w:ascii="Calibri" w:eastAsia="Calibri" w:hAnsi="Calibri" w:cs="Calibri"/>
              <w:color w:val="C00000"/>
              <w:sz w:val="22"/>
              <w:szCs w:val="22"/>
            </w:rPr>
          </w:rPrChange>
        </w:rPr>
        <w:t>h</w:t>
      </w:r>
      <w:r w:rsidRPr="00651D5A">
        <w:rPr>
          <w:rFonts w:ascii="Calibri" w:eastAsia="Calibri" w:hAnsi="Calibri" w:cs="Calibri"/>
          <w:color w:val="000000" w:themeColor="text1"/>
          <w:spacing w:val="4"/>
          <w:sz w:val="22"/>
          <w:szCs w:val="22"/>
          <w:rPrChange w:id="383" w:author="Deni Septiadi Azzub" w:date="2018-03-01T22:00:00Z">
            <w:rPr>
              <w:rFonts w:ascii="Calibri" w:eastAsia="Calibri" w:hAnsi="Calibri" w:cs="Calibri"/>
              <w:color w:val="C00000"/>
              <w:spacing w:val="4"/>
              <w:sz w:val="22"/>
              <w:szCs w:val="22"/>
            </w:rPr>
          </w:rPrChange>
        </w:rPr>
        <w:t xml:space="preserve"> </w:t>
      </w:r>
      <w:r w:rsidRPr="00651D5A">
        <w:rPr>
          <w:rFonts w:ascii="Calibri" w:eastAsia="Calibri" w:hAnsi="Calibri" w:cs="Calibri"/>
          <w:color w:val="000000" w:themeColor="text1"/>
          <w:spacing w:val="-2"/>
          <w:sz w:val="22"/>
          <w:szCs w:val="22"/>
          <w:rPrChange w:id="384" w:author="Deni Septiadi Azzub" w:date="2018-03-01T22:00:00Z">
            <w:rPr>
              <w:rFonts w:ascii="Calibri" w:eastAsia="Calibri" w:hAnsi="Calibri" w:cs="Calibri"/>
              <w:color w:val="C00000"/>
              <w:spacing w:val="-2"/>
              <w:sz w:val="22"/>
              <w:szCs w:val="22"/>
            </w:rPr>
          </w:rPrChange>
        </w:rPr>
        <w:t>d</w:t>
      </w:r>
      <w:r w:rsidRPr="00651D5A">
        <w:rPr>
          <w:rFonts w:ascii="Calibri" w:eastAsia="Calibri" w:hAnsi="Calibri" w:cs="Calibri"/>
          <w:color w:val="000000" w:themeColor="text1"/>
          <w:spacing w:val="-3"/>
          <w:sz w:val="22"/>
          <w:szCs w:val="22"/>
          <w:rPrChange w:id="385" w:author="Deni Septiadi Azzub" w:date="2018-03-01T22:00:00Z">
            <w:rPr>
              <w:rFonts w:ascii="Calibri" w:eastAsia="Calibri" w:hAnsi="Calibri" w:cs="Calibri"/>
              <w:color w:val="C00000"/>
              <w:spacing w:val="-3"/>
              <w:sz w:val="22"/>
              <w:szCs w:val="22"/>
            </w:rPr>
          </w:rPrChange>
        </w:rPr>
        <w:t>e</w:t>
      </w:r>
      <w:r w:rsidRPr="00651D5A">
        <w:rPr>
          <w:rFonts w:ascii="Calibri" w:eastAsia="Calibri" w:hAnsi="Calibri" w:cs="Calibri"/>
          <w:color w:val="000000" w:themeColor="text1"/>
          <w:spacing w:val="-1"/>
          <w:sz w:val="22"/>
          <w:szCs w:val="22"/>
          <w:rPrChange w:id="386" w:author="Deni Septiadi Azzub" w:date="2018-03-01T22:00:00Z">
            <w:rPr>
              <w:rFonts w:ascii="Calibri" w:eastAsia="Calibri" w:hAnsi="Calibri" w:cs="Calibri"/>
              <w:color w:val="C00000"/>
              <w:spacing w:val="-1"/>
              <w:sz w:val="22"/>
              <w:szCs w:val="22"/>
            </w:rPr>
          </w:rPrChange>
        </w:rPr>
        <w:t>k</w:t>
      </w:r>
      <w:r w:rsidRPr="00651D5A">
        <w:rPr>
          <w:rFonts w:ascii="Calibri" w:eastAsia="Calibri" w:hAnsi="Calibri" w:cs="Calibri"/>
          <w:color w:val="000000" w:themeColor="text1"/>
          <w:spacing w:val="1"/>
          <w:sz w:val="22"/>
          <w:szCs w:val="22"/>
          <w:rPrChange w:id="387" w:author="Deni Septiadi Azzub" w:date="2018-03-01T22:00:00Z">
            <w:rPr>
              <w:rFonts w:ascii="Calibri" w:eastAsia="Calibri" w:hAnsi="Calibri" w:cs="Calibri"/>
              <w:color w:val="C00000"/>
              <w:spacing w:val="1"/>
              <w:sz w:val="22"/>
              <w:szCs w:val="22"/>
            </w:rPr>
          </w:rPrChange>
        </w:rPr>
        <w:t>a</w:t>
      </w:r>
      <w:r w:rsidRPr="00651D5A">
        <w:rPr>
          <w:rFonts w:ascii="Calibri" w:eastAsia="Calibri" w:hAnsi="Calibri" w:cs="Calibri"/>
          <w:color w:val="000000" w:themeColor="text1"/>
          <w:sz w:val="22"/>
          <w:szCs w:val="22"/>
          <w:rPrChange w:id="388" w:author="Deni Septiadi Azzub" w:date="2018-03-01T22:00:00Z">
            <w:rPr>
              <w:rFonts w:ascii="Calibri" w:eastAsia="Calibri" w:hAnsi="Calibri" w:cs="Calibri"/>
              <w:color w:val="C00000"/>
              <w:sz w:val="22"/>
              <w:szCs w:val="22"/>
            </w:rPr>
          </w:rPrChange>
        </w:rPr>
        <w:t>t</w:t>
      </w:r>
      <w:r w:rsidRPr="00651D5A">
        <w:rPr>
          <w:rFonts w:ascii="Calibri" w:eastAsia="Calibri" w:hAnsi="Calibri" w:cs="Calibri"/>
          <w:color w:val="000000" w:themeColor="text1"/>
          <w:spacing w:val="4"/>
          <w:sz w:val="22"/>
          <w:szCs w:val="22"/>
          <w:rPrChange w:id="389" w:author="Deni Septiadi Azzub" w:date="2018-03-01T22:00:00Z">
            <w:rPr>
              <w:rFonts w:ascii="Calibri" w:eastAsia="Calibri" w:hAnsi="Calibri" w:cs="Calibri"/>
              <w:color w:val="C00000"/>
              <w:spacing w:val="4"/>
              <w:sz w:val="22"/>
              <w:szCs w:val="22"/>
            </w:rPr>
          </w:rPrChange>
        </w:rPr>
        <w:t xml:space="preserve"> </w:t>
      </w:r>
      <w:r w:rsidRPr="00651D5A">
        <w:rPr>
          <w:rFonts w:ascii="Calibri" w:eastAsia="Calibri" w:hAnsi="Calibri" w:cs="Calibri"/>
          <w:color w:val="000000" w:themeColor="text1"/>
          <w:spacing w:val="-2"/>
          <w:sz w:val="22"/>
          <w:szCs w:val="22"/>
          <w:rPrChange w:id="390" w:author="Deni Septiadi Azzub" w:date="2018-03-01T22:00:00Z">
            <w:rPr>
              <w:rFonts w:ascii="Calibri" w:eastAsia="Calibri" w:hAnsi="Calibri" w:cs="Calibri"/>
              <w:color w:val="C00000"/>
              <w:spacing w:val="-2"/>
              <w:sz w:val="22"/>
              <w:szCs w:val="22"/>
            </w:rPr>
          </w:rPrChange>
        </w:rPr>
        <w:t>d</w:t>
      </w:r>
      <w:r w:rsidRPr="00651D5A">
        <w:rPr>
          <w:rFonts w:ascii="Calibri" w:eastAsia="Calibri" w:hAnsi="Calibri" w:cs="Calibri"/>
          <w:color w:val="000000" w:themeColor="text1"/>
          <w:spacing w:val="-3"/>
          <w:sz w:val="22"/>
          <w:szCs w:val="22"/>
          <w:rPrChange w:id="391" w:author="Deni Septiadi Azzub" w:date="2018-03-01T22:00:00Z">
            <w:rPr>
              <w:rFonts w:ascii="Calibri" w:eastAsia="Calibri" w:hAnsi="Calibri" w:cs="Calibri"/>
              <w:color w:val="C00000"/>
              <w:spacing w:val="-3"/>
              <w:sz w:val="22"/>
              <w:szCs w:val="22"/>
            </w:rPr>
          </w:rPrChange>
        </w:rPr>
        <w:t>e</w:t>
      </w:r>
      <w:r w:rsidRPr="00651D5A">
        <w:rPr>
          <w:rFonts w:ascii="Calibri" w:eastAsia="Calibri" w:hAnsi="Calibri" w:cs="Calibri"/>
          <w:color w:val="000000" w:themeColor="text1"/>
          <w:spacing w:val="-2"/>
          <w:sz w:val="22"/>
          <w:szCs w:val="22"/>
          <w:rPrChange w:id="392" w:author="Deni Septiadi Azzub" w:date="2018-03-01T22:00:00Z">
            <w:rPr>
              <w:rFonts w:ascii="Calibri" w:eastAsia="Calibri" w:hAnsi="Calibri" w:cs="Calibri"/>
              <w:color w:val="C00000"/>
              <w:spacing w:val="-2"/>
              <w:sz w:val="22"/>
              <w:szCs w:val="22"/>
            </w:rPr>
          </w:rPrChange>
        </w:rPr>
        <w:t>n</w:t>
      </w:r>
      <w:r w:rsidRPr="00651D5A">
        <w:rPr>
          <w:rFonts w:ascii="Calibri" w:eastAsia="Calibri" w:hAnsi="Calibri" w:cs="Calibri"/>
          <w:color w:val="000000" w:themeColor="text1"/>
          <w:spacing w:val="3"/>
          <w:sz w:val="22"/>
          <w:szCs w:val="22"/>
          <w:rPrChange w:id="393" w:author="Deni Septiadi Azzub" w:date="2018-03-01T22:00:00Z">
            <w:rPr>
              <w:rFonts w:ascii="Calibri" w:eastAsia="Calibri" w:hAnsi="Calibri" w:cs="Calibri"/>
              <w:color w:val="C00000"/>
              <w:spacing w:val="3"/>
              <w:sz w:val="22"/>
              <w:szCs w:val="22"/>
            </w:rPr>
          </w:rPrChange>
        </w:rPr>
        <w:t>g</w:t>
      </w:r>
      <w:r w:rsidRPr="00651D5A">
        <w:rPr>
          <w:rFonts w:ascii="Calibri" w:eastAsia="Calibri" w:hAnsi="Calibri" w:cs="Calibri"/>
          <w:color w:val="000000" w:themeColor="text1"/>
          <w:spacing w:val="1"/>
          <w:sz w:val="22"/>
          <w:szCs w:val="22"/>
          <w:rPrChange w:id="394" w:author="Deni Septiadi Azzub" w:date="2018-03-01T22:00:00Z">
            <w:rPr>
              <w:rFonts w:ascii="Calibri" w:eastAsia="Calibri" w:hAnsi="Calibri" w:cs="Calibri"/>
              <w:color w:val="C00000"/>
              <w:spacing w:val="1"/>
              <w:sz w:val="22"/>
              <w:szCs w:val="22"/>
            </w:rPr>
          </w:rPrChange>
        </w:rPr>
        <w:t>a</w:t>
      </w:r>
      <w:r w:rsidRPr="00651D5A">
        <w:rPr>
          <w:rFonts w:ascii="Calibri" w:eastAsia="Calibri" w:hAnsi="Calibri" w:cs="Calibri"/>
          <w:color w:val="000000" w:themeColor="text1"/>
          <w:sz w:val="22"/>
          <w:szCs w:val="22"/>
          <w:rPrChange w:id="395" w:author="Deni Septiadi Azzub" w:date="2018-03-01T22:00:00Z">
            <w:rPr>
              <w:rFonts w:ascii="Calibri" w:eastAsia="Calibri" w:hAnsi="Calibri" w:cs="Calibri"/>
              <w:color w:val="C00000"/>
              <w:sz w:val="22"/>
              <w:szCs w:val="22"/>
            </w:rPr>
          </w:rPrChange>
        </w:rPr>
        <w:t>n</w:t>
      </w:r>
      <w:r w:rsidRPr="00651D5A">
        <w:rPr>
          <w:rFonts w:ascii="Calibri" w:eastAsia="Calibri" w:hAnsi="Calibri" w:cs="Calibri"/>
          <w:color w:val="000000" w:themeColor="text1"/>
          <w:spacing w:val="6"/>
          <w:sz w:val="22"/>
          <w:szCs w:val="22"/>
          <w:rPrChange w:id="396" w:author="Deni Septiadi Azzub" w:date="2018-03-01T22:00:00Z">
            <w:rPr>
              <w:rFonts w:ascii="Calibri" w:eastAsia="Calibri" w:hAnsi="Calibri" w:cs="Calibri"/>
              <w:color w:val="C00000"/>
              <w:spacing w:val="6"/>
              <w:sz w:val="22"/>
              <w:szCs w:val="22"/>
            </w:rPr>
          </w:rPrChange>
        </w:rPr>
        <w:t xml:space="preserve"> </w:t>
      </w:r>
      <w:r w:rsidRPr="00651D5A">
        <w:rPr>
          <w:rFonts w:ascii="Calibri" w:eastAsia="Calibri" w:hAnsi="Calibri" w:cs="Calibri"/>
          <w:color w:val="000000" w:themeColor="text1"/>
          <w:spacing w:val="-1"/>
          <w:sz w:val="22"/>
          <w:szCs w:val="22"/>
          <w:rPrChange w:id="397" w:author="Deni Septiadi Azzub" w:date="2018-03-01T22:00:00Z">
            <w:rPr>
              <w:rFonts w:ascii="Calibri" w:eastAsia="Calibri" w:hAnsi="Calibri" w:cs="Calibri"/>
              <w:color w:val="C00000"/>
              <w:spacing w:val="-1"/>
              <w:sz w:val="22"/>
              <w:szCs w:val="22"/>
            </w:rPr>
          </w:rPrChange>
        </w:rPr>
        <w:t>c</w:t>
      </w:r>
      <w:r w:rsidRPr="00651D5A">
        <w:rPr>
          <w:rFonts w:ascii="Calibri" w:eastAsia="Calibri" w:hAnsi="Calibri" w:cs="Calibri"/>
          <w:color w:val="000000" w:themeColor="text1"/>
          <w:spacing w:val="1"/>
          <w:sz w:val="22"/>
          <w:szCs w:val="22"/>
          <w:rPrChange w:id="398" w:author="Deni Septiadi Azzub" w:date="2018-03-01T22:00:00Z">
            <w:rPr>
              <w:rFonts w:ascii="Calibri" w:eastAsia="Calibri" w:hAnsi="Calibri" w:cs="Calibri"/>
              <w:color w:val="C00000"/>
              <w:spacing w:val="1"/>
              <w:sz w:val="22"/>
              <w:szCs w:val="22"/>
            </w:rPr>
          </w:rPrChange>
        </w:rPr>
        <w:t>a</w:t>
      </w:r>
      <w:r w:rsidRPr="00651D5A">
        <w:rPr>
          <w:rFonts w:ascii="Calibri" w:eastAsia="Calibri" w:hAnsi="Calibri" w:cs="Calibri"/>
          <w:color w:val="000000" w:themeColor="text1"/>
          <w:spacing w:val="-1"/>
          <w:sz w:val="22"/>
          <w:szCs w:val="22"/>
          <w:rPrChange w:id="399" w:author="Deni Septiadi Azzub" w:date="2018-03-01T22:00:00Z">
            <w:rPr>
              <w:rFonts w:ascii="Calibri" w:eastAsia="Calibri" w:hAnsi="Calibri" w:cs="Calibri"/>
              <w:color w:val="C00000"/>
              <w:spacing w:val="-1"/>
              <w:sz w:val="22"/>
              <w:szCs w:val="22"/>
            </w:rPr>
          </w:rPrChange>
        </w:rPr>
        <w:t>l</w:t>
      </w:r>
      <w:r w:rsidRPr="00651D5A">
        <w:rPr>
          <w:rFonts w:ascii="Calibri" w:eastAsia="Calibri" w:hAnsi="Calibri" w:cs="Calibri"/>
          <w:color w:val="000000" w:themeColor="text1"/>
          <w:spacing w:val="-3"/>
          <w:sz w:val="22"/>
          <w:szCs w:val="22"/>
          <w:rPrChange w:id="400" w:author="Deni Septiadi Azzub" w:date="2018-03-01T22:00:00Z">
            <w:rPr>
              <w:rFonts w:ascii="Calibri" w:eastAsia="Calibri" w:hAnsi="Calibri" w:cs="Calibri"/>
              <w:color w:val="C00000"/>
              <w:spacing w:val="-3"/>
              <w:sz w:val="22"/>
              <w:szCs w:val="22"/>
            </w:rPr>
          </w:rPrChange>
        </w:rPr>
        <w:t>o</w:t>
      </w:r>
      <w:r w:rsidRPr="00651D5A">
        <w:rPr>
          <w:rFonts w:ascii="Calibri" w:eastAsia="Calibri" w:hAnsi="Calibri" w:cs="Calibri"/>
          <w:color w:val="000000" w:themeColor="text1"/>
          <w:sz w:val="22"/>
          <w:szCs w:val="22"/>
          <w:rPrChange w:id="401" w:author="Deni Septiadi Azzub" w:date="2018-03-01T22:00:00Z">
            <w:rPr>
              <w:rFonts w:ascii="Calibri" w:eastAsia="Calibri" w:hAnsi="Calibri" w:cs="Calibri"/>
              <w:color w:val="C00000"/>
              <w:sz w:val="22"/>
              <w:szCs w:val="22"/>
            </w:rPr>
          </w:rPrChange>
        </w:rPr>
        <w:t>n</w:t>
      </w:r>
      <w:r w:rsidRPr="00651D5A">
        <w:rPr>
          <w:rFonts w:ascii="Calibri" w:eastAsia="Calibri" w:hAnsi="Calibri" w:cs="Calibri"/>
          <w:color w:val="000000" w:themeColor="text1"/>
          <w:spacing w:val="5"/>
          <w:sz w:val="22"/>
          <w:szCs w:val="22"/>
          <w:rPrChange w:id="402" w:author="Deni Septiadi Azzub" w:date="2018-03-01T22:00:00Z">
            <w:rPr>
              <w:rFonts w:ascii="Calibri" w:eastAsia="Calibri" w:hAnsi="Calibri" w:cs="Calibri"/>
              <w:color w:val="C00000"/>
              <w:spacing w:val="5"/>
              <w:sz w:val="22"/>
              <w:szCs w:val="22"/>
            </w:rPr>
          </w:rPrChange>
        </w:rPr>
        <w:t xml:space="preserve"> </w:t>
      </w:r>
      <w:r w:rsidRPr="00651D5A">
        <w:rPr>
          <w:rFonts w:ascii="Calibri" w:eastAsia="Calibri" w:hAnsi="Calibri" w:cs="Calibri"/>
          <w:color w:val="000000" w:themeColor="text1"/>
          <w:spacing w:val="-1"/>
          <w:w w:val="101"/>
          <w:sz w:val="22"/>
          <w:szCs w:val="22"/>
          <w:rPrChange w:id="403" w:author="Deni Septiadi Azzub" w:date="2018-03-01T22:00:00Z">
            <w:rPr>
              <w:rFonts w:ascii="Calibri" w:eastAsia="Calibri" w:hAnsi="Calibri" w:cs="Calibri"/>
              <w:color w:val="C00000"/>
              <w:spacing w:val="-1"/>
              <w:w w:val="101"/>
              <w:sz w:val="22"/>
              <w:szCs w:val="22"/>
            </w:rPr>
          </w:rPrChange>
        </w:rPr>
        <w:t>k</w:t>
      </w:r>
      <w:r w:rsidRPr="00651D5A">
        <w:rPr>
          <w:rFonts w:ascii="Calibri" w:eastAsia="Calibri" w:hAnsi="Calibri" w:cs="Calibri"/>
          <w:color w:val="000000" w:themeColor="text1"/>
          <w:spacing w:val="-3"/>
          <w:w w:val="101"/>
          <w:sz w:val="22"/>
          <w:szCs w:val="22"/>
          <w:rPrChange w:id="404" w:author="Deni Septiadi Azzub" w:date="2018-03-01T22:00:00Z">
            <w:rPr>
              <w:rFonts w:ascii="Calibri" w:eastAsia="Calibri" w:hAnsi="Calibri" w:cs="Calibri"/>
              <w:color w:val="C00000"/>
              <w:spacing w:val="-3"/>
              <w:w w:val="101"/>
              <w:sz w:val="22"/>
              <w:szCs w:val="22"/>
            </w:rPr>
          </w:rPrChange>
        </w:rPr>
        <w:t>o</w:t>
      </w:r>
      <w:r w:rsidRPr="00651D5A">
        <w:rPr>
          <w:rFonts w:ascii="Calibri" w:eastAsia="Calibri" w:hAnsi="Calibri" w:cs="Calibri"/>
          <w:color w:val="000000" w:themeColor="text1"/>
          <w:spacing w:val="-2"/>
          <w:w w:val="101"/>
          <w:sz w:val="22"/>
          <w:szCs w:val="22"/>
          <w:rPrChange w:id="405" w:author="Deni Septiadi Azzub" w:date="2018-03-01T22:00:00Z">
            <w:rPr>
              <w:rFonts w:ascii="Calibri" w:eastAsia="Calibri" w:hAnsi="Calibri" w:cs="Calibri"/>
              <w:color w:val="C00000"/>
              <w:spacing w:val="-2"/>
              <w:w w:val="101"/>
              <w:sz w:val="22"/>
              <w:szCs w:val="22"/>
            </w:rPr>
          </w:rPrChange>
        </w:rPr>
        <w:t>n</w:t>
      </w:r>
      <w:r w:rsidRPr="00651D5A">
        <w:rPr>
          <w:rFonts w:ascii="Calibri" w:eastAsia="Calibri" w:hAnsi="Calibri" w:cs="Calibri"/>
          <w:color w:val="000000" w:themeColor="text1"/>
          <w:spacing w:val="-1"/>
          <w:w w:val="101"/>
          <w:sz w:val="22"/>
          <w:szCs w:val="22"/>
          <w:rPrChange w:id="406" w:author="Deni Septiadi Azzub" w:date="2018-03-01T22:00:00Z">
            <w:rPr>
              <w:rFonts w:ascii="Calibri" w:eastAsia="Calibri" w:hAnsi="Calibri" w:cs="Calibri"/>
              <w:color w:val="C00000"/>
              <w:spacing w:val="-1"/>
              <w:w w:val="101"/>
              <w:sz w:val="22"/>
              <w:szCs w:val="22"/>
            </w:rPr>
          </w:rPrChange>
        </w:rPr>
        <w:t>s</w:t>
      </w:r>
      <w:r w:rsidRPr="00651D5A">
        <w:rPr>
          <w:rFonts w:ascii="Calibri" w:eastAsia="Calibri" w:hAnsi="Calibri" w:cs="Calibri"/>
          <w:color w:val="000000" w:themeColor="text1"/>
          <w:spacing w:val="-9"/>
          <w:w w:val="101"/>
          <w:sz w:val="22"/>
          <w:szCs w:val="22"/>
          <w:rPrChange w:id="407" w:author="Deni Septiadi Azzub" w:date="2018-03-01T22:00:00Z">
            <w:rPr>
              <w:rFonts w:ascii="Calibri" w:eastAsia="Calibri" w:hAnsi="Calibri" w:cs="Calibri"/>
              <w:color w:val="C00000"/>
              <w:spacing w:val="-9"/>
              <w:w w:val="101"/>
              <w:sz w:val="22"/>
              <w:szCs w:val="22"/>
            </w:rPr>
          </w:rPrChange>
        </w:rPr>
        <w:t>u</w:t>
      </w:r>
      <w:r w:rsidRPr="00651D5A">
        <w:rPr>
          <w:rFonts w:ascii="Calibri" w:eastAsia="Calibri" w:hAnsi="Calibri" w:cs="Calibri"/>
          <w:color w:val="000000" w:themeColor="text1"/>
          <w:spacing w:val="1"/>
          <w:w w:val="101"/>
          <w:sz w:val="22"/>
          <w:szCs w:val="22"/>
          <w:rPrChange w:id="408" w:author="Deni Septiadi Azzub" w:date="2018-03-01T22:00:00Z">
            <w:rPr>
              <w:rFonts w:ascii="Calibri" w:eastAsia="Calibri" w:hAnsi="Calibri" w:cs="Calibri"/>
              <w:color w:val="C00000"/>
              <w:spacing w:val="1"/>
              <w:w w:val="101"/>
              <w:sz w:val="22"/>
              <w:szCs w:val="22"/>
            </w:rPr>
          </w:rPrChange>
        </w:rPr>
        <w:t>m</w:t>
      </w:r>
      <w:r w:rsidRPr="00651D5A">
        <w:rPr>
          <w:rFonts w:ascii="Calibri" w:eastAsia="Calibri" w:hAnsi="Calibri" w:cs="Calibri"/>
          <w:color w:val="000000" w:themeColor="text1"/>
          <w:spacing w:val="-3"/>
          <w:w w:val="101"/>
          <w:sz w:val="22"/>
          <w:szCs w:val="22"/>
          <w:rPrChange w:id="409" w:author="Deni Septiadi Azzub" w:date="2018-03-01T22:00:00Z">
            <w:rPr>
              <w:rFonts w:ascii="Calibri" w:eastAsia="Calibri" w:hAnsi="Calibri" w:cs="Calibri"/>
              <w:color w:val="C00000"/>
              <w:spacing w:val="-3"/>
              <w:w w:val="101"/>
              <w:sz w:val="22"/>
              <w:szCs w:val="22"/>
            </w:rPr>
          </w:rPrChange>
        </w:rPr>
        <w:t>e</w:t>
      </w:r>
      <w:r w:rsidRPr="00651D5A">
        <w:rPr>
          <w:rFonts w:ascii="Calibri" w:eastAsia="Calibri" w:hAnsi="Calibri" w:cs="Calibri"/>
          <w:color w:val="000000" w:themeColor="text1"/>
          <w:w w:val="101"/>
          <w:sz w:val="22"/>
          <w:szCs w:val="22"/>
          <w:rPrChange w:id="410" w:author="Deni Septiadi Azzub" w:date="2018-03-01T22:00:00Z">
            <w:rPr>
              <w:rFonts w:ascii="Calibri" w:eastAsia="Calibri" w:hAnsi="Calibri" w:cs="Calibri"/>
              <w:color w:val="C00000"/>
              <w:w w:val="101"/>
              <w:sz w:val="22"/>
              <w:szCs w:val="22"/>
            </w:rPr>
          </w:rPrChange>
        </w:rPr>
        <w:t>n</w:t>
      </w:r>
    </w:p>
    <w:p w:rsidR="00143462" w:rsidRDefault="00143462">
      <w:pPr>
        <w:spacing w:before="5" w:line="120" w:lineRule="exact"/>
        <w:rPr>
          <w:sz w:val="13"/>
          <w:szCs w:val="13"/>
        </w:rPr>
      </w:pPr>
    </w:p>
    <w:p w:rsidR="00143462" w:rsidRDefault="009D580B">
      <w:pPr>
        <w:spacing w:line="360" w:lineRule="auto"/>
        <w:ind w:right="65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-4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n</w:t>
      </w:r>
      <w:r>
        <w:rPr>
          <w:rFonts w:ascii="Calibri" w:eastAsia="Calibri" w:hAnsi="Calibri" w:cs="Calibri"/>
          <w:spacing w:val="3"/>
          <w:sz w:val="22"/>
          <w:szCs w:val="22"/>
        </w:rPr>
        <w:t>g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del w:id="411" w:author="Deni Septiadi Azzub" w:date="2018-03-01T22:00:00Z">
        <w:r w:rsidRPr="006D744C" w:rsidDel="006D744C">
          <w:rPr>
            <w:rFonts w:ascii="Calibri" w:eastAsia="Calibri" w:hAnsi="Calibri" w:cs="Calibri"/>
            <w:i/>
            <w:spacing w:val="-1"/>
            <w:sz w:val="22"/>
            <w:szCs w:val="22"/>
            <w:rPrChange w:id="412" w:author="Deni Septiadi Azzub" w:date="2018-03-01T22:00:00Z">
              <w:rPr>
                <w:rFonts w:ascii="Calibri" w:eastAsia="Calibri" w:hAnsi="Calibri" w:cs="Calibri"/>
                <w:spacing w:val="-1"/>
                <w:sz w:val="22"/>
                <w:szCs w:val="22"/>
              </w:rPr>
            </w:rPrChange>
          </w:rPr>
          <w:delText>s</w:delText>
        </w:r>
        <w:r w:rsidRPr="006D744C" w:rsidDel="006D744C">
          <w:rPr>
            <w:rFonts w:ascii="Calibri" w:eastAsia="Calibri" w:hAnsi="Calibri" w:cs="Calibri"/>
            <w:i/>
            <w:spacing w:val="-3"/>
            <w:sz w:val="22"/>
            <w:szCs w:val="22"/>
            <w:rPrChange w:id="413" w:author="Deni Septiadi Azzub" w:date="2018-03-01T22:00:00Z">
              <w:rPr>
                <w:rFonts w:ascii="Calibri" w:eastAsia="Calibri" w:hAnsi="Calibri" w:cs="Calibri"/>
                <w:spacing w:val="-3"/>
                <w:sz w:val="22"/>
                <w:szCs w:val="22"/>
              </w:rPr>
            </w:rPrChange>
          </w:rPr>
          <w:delText>o</w:delText>
        </w:r>
        <w:r w:rsidRPr="006D744C" w:rsidDel="006D744C">
          <w:rPr>
            <w:rFonts w:ascii="Calibri" w:eastAsia="Calibri" w:hAnsi="Calibri" w:cs="Calibri"/>
            <w:i/>
            <w:spacing w:val="-1"/>
            <w:sz w:val="22"/>
            <w:szCs w:val="22"/>
            <w:rPrChange w:id="414" w:author="Deni Septiadi Azzub" w:date="2018-03-01T22:00:00Z">
              <w:rPr>
                <w:rFonts w:ascii="Calibri" w:eastAsia="Calibri" w:hAnsi="Calibri" w:cs="Calibri"/>
                <w:spacing w:val="-1"/>
                <w:sz w:val="22"/>
                <w:szCs w:val="22"/>
              </w:rPr>
            </w:rPrChange>
          </w:rPr>
          <w:delText>si</w:delText>
        </w:r>
        <w:r w:rsidRPr="006D744C" w:rsidDel="006D744C">
          <w:rPr>
            <w:rFonts w:ascii="Calibri" w:eastAsia="Calibri" w:hAnsi="Calibri" w:cs="Calibri"/>
            <w:i/>
            <w:spacing w:val="1"/>
            <w:sz w:val="22"/>
            <w:szCs w:val="22"/>
            <w:rPrChange w:id="415" w:author="Deni Septiadi Azzub" w:date="2018-03-01T22:00:00Z">
              <w:rPr>
                <w:rFonts w:ascii="Calibri" w:eastAsia="Calibri" w:hAnsi="Calibri" w:cs="Calibri"/>
                <w:spacing w:val="1"/>
                <w:sz w:val="22"/>
                <w:szCs w:val="22"/>
              </w:rPr>
            </w:rPrChange>
          </w:rPr>
          <w:delText>a</w:delText>
        </w:r>
        <w:r w:rsidRPr="006D744C" w:rsidDel="006D744C">
          <w:rPr>
            <w:rFonts w:ascii="Calibri" w:eastAsia="Calibri" w:hAnsi="Calibri" w:cs="Calibri"/>
            <w:i/>
            <w:sz w:val="22"/>
            <w:szCs w:val="22"/>
            <w:rPrChange w:id="416" w:author="Deni Septiadi Azzub" w:date="2018-03-01T22:00:00Z">
              <w:rPr>
                <w:rFonts w:ascii="Calibri" w:eastAsia="Calibri" w:hAnsi="Calibri" w:cs="Calibri"/>
                <w:sz w:val="22"/>
                <w:szCs w:val="22"/>
              </w:rPr>
            </w:rPrChange>
          </w:rPr>
          <w:delText xml:space="preserve">l </w:delText>
        </w:r>
        <w:r w:rsidRPr="006D744C" w:rsidDel="006D744C">
          <w:rPr>
            <w:rFonts w:ascii="Calibri" w:eastAsia="Calibri" w:hAnsi="Calibri" w:cs="Calibri"/>
            <w:i/>
            <w:spacing w:val="1"/>
            <w:sz w:val="22"/>
            <w:szCs w:val="22"/>
            <w:rPrChange w:id="417" w:author="Deni Septiadi Azzub" w:date="2018-03-01T22:00:00Z">
              <w:rPr>
                <w:rFonts w:ascii="Calibri" w:eastAsia="Calibri" w:hAnsi="Calibri" w:cs="Calibri"/>
                <w:spacing w:val="1"/>
                <w:sz w:val="22"/>
                <w:szCs w:val="22"/>
              </w:rPr>
            </w:rPrChange>
          </w:rPr>
          <w:delText>m</w:delText>
        </w:r>
        <w:r w:rsidRPr="006D744C" w:rsidDel="006D744C">
          <w:rPr>
            <w:rFonts w:ascii="Calibri" w:eastAsia="Calibri" w:hAnsi="Calibri" w:cs="Calibri"/>
            <w:i/>
            <w:spacing w:val="-3"/>
            <w:sz w:val="22"/>
            <w:szCs w:val="22"/>
            <w:rPrChange w:id="418" w:author="Deni Septiadi Azzub" w:date="2018-03-01T22:00:00Z">
              <w:rPr>
                <w:rFonts w:ascii="Calibri" w:eastAsia="Calibri" w:hAnsi="Calibri" w:cs="Calibri"/>
                <w:spacing w:val="-3"/>
                <w:sz w:val="22"/>
                <w:szCs w:val="22"/>
              </w:rPr>
            </w:rPrChange>
          </w:rPr>
          <w:delText>e</w:delText>
        </w:r>
        <w:r w:rsidRPr="006D744C" w:rsidDel="006D744C">
          <w:rPr>
            <w:rFonts w:ascii="Calibri" w:eastAsia="Calibri" w:hAnsi="Calibri" w:cs="Calibri"/>
            <w:i/>
            <w:spacing w:val="-2"/>
            <w:sz w:val="22"/>
            <w:szCs w:val="22"/>
            <w:rPrChange w:id="419" w:author="Deni Septiadi Azzub" w:date="2018-03-01T22:00:00Z">
              <w:rPr>
                <w:rFonts w:ascii="Calibri" w:eastAsia="Calibri" w:hAnsi="Calibri" w:cs="Calibri"/>
                <w:spacing w:val="-2"/>
                <w:sz w:val="22"/>
                <w:szCs w:val="22"/>
              </w:rPr>
            </w:rPrChange>
          </w:rPr>
          <w:delText>d</w:delText>
        </w:r>
        <w:r w:rsidRPr="006D744C" w:rsidDel="006D744C">
          <w:rPr>
            <w:rFonts w:ascii="Calibri" w:eastAsia="Calibri" w:hAnsi="Calibri" w:cs="Calibri"/>
            <w:i/>
            <w:spacing w:val="-8"/>
            <w:sz w:val="22"/>
            <w:szCs w:val="22"/>
            <w:rPrChange w:id="420" w:author="Deni Septiadi Azzub" w:date="2018-03-01T22:00:00Z">
              <w:rPr>
                <w:rFonts w:ascii="Calibri" w:eastAsia="Calibri" w:hAnsi="Calibri" w:cs="Calibri"/>
                <w:spacing w:val="-8"/>
                <w:sz w:val="22"/>
                <w:szCs w:val="22"/>
              </w:rPr>
            </w:rPrChange>
          </w:rPr>
          <w:delText>i</w:delText>
        </w:r>
        <w:r w:rsidRPr="006D744C" w:rsidDel="006D744C">
          <w:rPr>
            <w:rFonts w:ascii="Calibri" w:eastAsia="Calibri" w:hAnsi="Calibri" w:cs="Calibri"/>
            <w:i/>
            <w:spacing w:val="1"/>
            <w:sz w:val="22"/>
            <w:szCs w:val="22"/>
            <w:rPrChange w:id="421" w:author="Deni Septiadi Azzub" w:date="2018-03-01T22:00:00Z">
              <w:rPr>
                <w:rFonts w:ascii="Calibri" w:eastAsia="Calibri" w:hAnsi="Calibri" w:cs="Calibri"/>
                <w:spacing w:val="1"/>
                <w:sz w:val="22"/>
                <w:szCs w:val="22"/>
              </w:rPr>
            </w:rPrChange>
          </w:rPr>
          <w:delText>a</w:delText>
        </w:r>
      </w:del>
      <w:ins w:id="422" w:author="Deni Septiadi Azzub" w:date="2018-03-01T22:00:00Z">
        <w:r w:rsidR="006D744C">
          <w:rPr>
            <w:rFonts w:ascii="Calibri" w:eastAsia="Calibri" w:hAnsi="Calibri" w:cs="Calibri"/>
            <w:i/>
            <w:spacing w:val="-1"/>
            <w:sz w:val="22"/>
            <w:szCs w:val="22"/>
            <w:lang w:val="id-ID"/>
          </w:rPr>
          <w:t>social media</w:t>
        </w:r>
      </w:ins>
      <w:r>
        <w:rPr>
          <w:rFonts w:ascii="Calibri" w:eastAsia="Calibri" w:hAnsi="Calibri" w:cs="Calibri"/>
          <w:sz w:val="22"/>
          <w:szCs w:val="22"/>
        </w:rPr>
        <w:t>,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p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-6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2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6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w w:val="101"/>
          <w:sz w:val="22"/>
          <w:szCs w:val="22"/>
        </w:rPr>
        <w:t>i</w:t>
      </w:r>
      <w:r>
        <w:rPr>
          <w:rFonts w:ascii="Calibri" w:eastAsia="Calibri" w:hAnsi="Calibri" w:cs="Calibri"/>
          <w:spacing w:val="-2"/>
          <w:w w:val="101"/>
          <w:sz w:val="22"/>
          <w:szCs w:val="22"/>
        </w:rPr>
        <w:t>n</w:t>
      </w:r>
      <w:r>
        <w:rPr>
          <w:rFonts w:ascii="Calibri" w:eastAsia="Calibri" w:hAnsi="Calibri" w:cs="Calibri"/>
          <w:spacing w:val="-3"/>
          <w:w w:val="101"/>
          <w:sz w:val="22"/>
          <w:szCs w:val="22"/>
        </w:rPr>
        <w:t>fo</w:t>
      </w:r>
      <w:r>
        <w:rPr>
          <w:rFonts w:ascii="Calibri" w:eastAsia="Calibri" w:hAnsi="Calibri" w:cs="Calibri"/>
          <w:spacing w:val="1"/>
          <w:w w:val="101"/>
          <w:sz w:val="22"/>
          <w:szCs w:val="22"/>
        </w:rPr>
        <w:t>r</w:t>
      </w:r>
      <w:r>
        <w:rPr>
          <w:rFonts w:ascii="Calibri" w:eastAsia="Calibri" w:hAnsi="Calibri" w:cs="Calibri"/>
          <w:spacing w:val="-6"/>
          <w:w w:val="101"/>
          <w:sz w:val="22"/>
          <w:szCs w:val="22"/>
        </w:rPr>
        <w:t>m</w:t>
      </w:r>
      <w:r>
        <w:rPr>
          <w:rFonts w:ascii="Calibri" w:eastAsia="Calibri" w:hAnsi="Calibri" w:cs="Calibri"/>
          <w:spacing w:val="1"/>
          <w:w w:val="101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w w:val="101"/>
          <w:sz w:val="22"/>
          <w:szCs w:val="22"/>
        </w:rPr>
        <w:t>s</w:t>
      </w:r>
      <w:r>
        <w:rPr>
          <w:rFonts w:ascii="Calibri" w:eastAsia="Calibri" w:hAnsi="Calibri" w:cs="Calibri"/>
          <w:w w:val="101"/>
          <w:sz w:val="22"/>
          <w:szCs w:val="22"/>
        </w:rPr>
        <w:t xml:space="preserve">i </w:t>
      </w:r>
      <w:r>
        <w:rPr>
          <w:rFonts w:ascii="Calibri" w:eastAsia="Calibri" w:hAnsi="Calibri" w:cs="Calibri"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pu</w:t>
      </w:r>
      <w:r>
        <w:rPr>
          <w:rFonts w:ascii="Calibri" w:eastAsia="Calibri" w:hAnsi="Calibri" w:cs="Calibri"/>
          <w:spacing w:val="-3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6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spacing w:val="-3"/>
          <w:sz w:val="22"/>
          <w:szCs w:val="22"/>
        </w:rPr>
        <w:t>o</w:t>
      </w:r>
      <w:r>
        <w:rPr>
          <w:rFonts w:ascii="Calibri" w:eastAsia="Calibri" w:hAnsi="Calibri" w:cs="Calibri"/>
          <w:spacing w:val="-2"/>
          <w:sz w:val="22"/>
          <w:szCs w:val="22"/>
        </w:rPr>
        <w:t>du</w:t>
      </w:r>
      <w:r>
        <w:rPr>
          <w:rFonts w:ascii="Calibri" w:eastAsia="Calibri" w:hAnsi="Calibri" w:cs="Calibri"/>
          <w:sz w:val="22"/>
          <w:szCs w:val="22"/>
        </w:rPr>
        <w:t>k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k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 xml:space="preserve">n 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b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 xml:space="preserve">h </w:t>
      </w:r>
      <w:r>
        <w:rPr>
          <w:rFonts w:ascii="Calibri" w:eastAsia="Calibri" w:hAnsi="Calibri" w:cs="Calibri"/>
          <w:spacing w:val="-1"/>
          <w:sz w:val="22"/>
          <w:szCs w:val="22"/>
        </w:rPr>
        <w:t>c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 xml:space="preserve">t </w:t>
      </w:r>
      <w:r>
        <w:rPr>
          <w:rFonts w:ascii="Calibri" w:eastAsia="Calibri" w:hAnsi="Calibri" w:cs="Calibri"/>
          <w:spacing w:val="-2"/>
          <w:sz w:val="22"/>
          <w:szCs w:val="22"/>
        </w:rPr>
        <w:t>d</w:t>
      </w:r>
      <w:r>
        <w:rPr>
          <w:rFonts w:ascii="Calibri" w:eastAsia="Calibri" w:hAnsi="Calibri" w:cs="Calibri"/>
          <w:spacing w:val="-1"/>
          <w:sz w:val="22"/>
          <w:szCs w:val="22"/>
        </w:rPr>
        <w:t>ik</w:t>
      </w:r>
      <w:r>
        <w:rPr>
          <w:rFonts w:ascii="Calibri" w:eastAsia="Calibri" w:hAnsi="Calibri" w:cs="Calibri"/>
          <w:spacing w:val="-3"/>
          <w:sz w:val="22"/>
          <w:szCs w:val="22"/>
        </w:rPr>
        <w:t>et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hu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5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w w:val="10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w w:val="101"/>
          <w:sz w:val="22"/>
          <w:szCs w:val="22"/>
        </w:rPr>
        <w:t>l</w:t>
      </w:r>
      <w:r>
        <w:rPr>
          <w:rFonts w:ascii="Calibri" w:eastAsia="Calibri" w:hAnsi="Calibri" w:cs="Calibri"/>
          <w:spacing w:val="-3"/>
          <w:w w:val="101"/>
          <w:sz w:val="22"/>
          <w:szCs w:val="22"/>
        </w:rPr>
        <w:t>e</w:t>
      </w:r>
      <w:r>
        <w:rPr>
          <w:rFonts w:ascii="Calibri" w:eastAsia="Calibri" w:hAnsi="Calibri" w:cs="Calibri"/>
          <w:w w:val="101"/>
          <w:sz w:val="22"/>
          <w:szCs w:val="22"/>
        </w:rPr>
        <w:t xml:space="preserve">h </w:t>
      </w:r>
      <w:r>
        <w:rPr>
          <w:rFonts w:ascii="Calibri" w:eastAsia="Calibri" w:hAnsi="Calibri" w:cs="Calibri"/>
          <w:spacing w:val="-1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pacing w:val="-3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k</w:t>
      </w:r>
      <w:r>
        <w:rPr>
          <w:rFonts w:ascii="Calibri" w:eastAsia="Calibri" w:hAnsi="Calibri" w:cs="Calibri"/>
          <w:spacing w:val="-3"/>
          <w:sz w:val="22"/>
          <w:szCs w:val="22"/>
        </w:rPr>
        <w:t>o</w:t>
      </w:r>
      <w:r>
        <w:rPr>
          <w:rFonts w:ascii="Calibri" w:eastAsia="Calibri" w:hAnsi="Calibri" w:cs="Calibri"/>
          <w:spacing w:val="-2"/>
          <w:sz w:val="22"/>
          <w:szCs w:val="22"/>
        </w:rPr>
        <w:t>n</w:t>
      </w:r>
      <w:r>
        <w:rPr>
          <w:rFonts w:ascii="Calibri" w:eastAsia="Calibri" w:hAnsi="Calibri" w:cs="Calibri"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sz w:val="22"/>
          <w:szCs w:val="22"/>
        </w:rPr>
        <w:t>u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5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ki</w:t>
      </w:r>
      <w:r>
        <w:rPr>
          <w:rFonts w:ascii="Calibri" w:eastAsia="Calibri" w:hAnsi="Calibri" w:cs="Calibri"/>
          <w:spacing w:val="-3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.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B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spacing w:val="-2"/>
          <w:sz w:val="22"/>
          <w:szCs w:val="22"/>
        </w:rPr>
        <w:t>b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6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d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n</w:t>
      </w:r>
      <w:r>
        <w:rPr>
          <w:rFonts w:ascii="Calibri" w:eastAsia="Calibri" w:hAnsi="Calibri" w:cs="Calibri"/>
          <w:spacing w:val="3"/>
          <w:sz w:val="22"/>
          <w:szCs w:val="22"/>
        </w:rPr>
        <w:t>g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ikl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 xml:space="preserve">n </w:t>
      </w:r>
      <w:r>
        <w:rPr>
          <w:rFonts w:ascii="Calibri" w:eastAsia="Calibri" w:hAnsi="Calibri" w:cs="Calibri"/>
          <w:w w:val="101"/>
          <w:sz w:val="22"/>
          <w:szCs w:val="22"/>
        </w:rPr>
        <w:t>v</w:t>
      </w:r>
      <w:r>
        <w:rPr>
          <w:rFonts w:ascii="Calibri" w:eastAsia="Calibri" w:hAnsi="Calibri" w:cs="Calibri"/>
          <w:spacing w:val="-1"/>
          <w:w w:val="101"/>
          <w:sz w:val="22"/>
          <w:szCs w:val="22"/>
        </w:rPr>
        <w:t>i</w:t>
      </w:r>
      <w:r>
        <w:rPr>
          <w:rFonts w:ascii="Calibri" w:eastAsia="Calibri" w:hAnsi="Calibri" w:cs="Calibri"/>
          <w:w w:val="101"/>
          <w:sz w:val="22"/>
          <w:szCs w:val="22"/>
        </w:rPr>
        <w:t xml:space="preserve">a </w:t>
      </w:r>
      <w:r>
        <w:rPr>
          <w:rFonts w:ascii="Calibri" w:eastAsia="Calibri" w:hAnsi="Calibri" w:cs="Calibri"/>
          <w:spacing w:val="-3"/>
          <w:sz w:val="22"/>
          <w:szCs w:val="22"/>
        </w:rPr>
        <w:t>te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v</w:t>
      </w:r>
      <w:r>
        <w:rPr>
          <w:rFonts w:ascii="Calibri" w:eastAsia="Calibri" w:hAnsi="Calibri" w:cs="Calibri"/>
          <w:spacing w:val="-1"/>
          <w:sz w:val="22"/>
          <w:szCs w:val="22"/>
        </w:rPr>
        <w:t>isi</w:t>
      </w:r>
      <w:r>
        <w:rPr>
          <w:rFonts w:ascii="Calibri" w:eastAsia="Calibri" w:hAnsi="Calibri" w:cs="Calibri"/>
          <w:sz w:val="22"/>
          <w:szCs w:val="22"/>
        </w:rPr>
        <w:t>,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del w:id="423" w:author="Deni Septiadi Azzub" w:date="2018-03-01T22:00:00Z">
        <w:r w:rsidRPr="006D744C" w:rsidDel="006D744C">
          <w:rPr>
            <w:rFonts w:ascii="Calibri" w:eastAsia="Calibri" w:hAnsi="Calibri" w:cs="Calibri"/>
            <w:i/>
            <w:spacing w:val="-1"/>
            <w:sz w:val="22"/>
            <w:szCs w:val="22"/>
            <w:rPrChange w:id="424" w:author="Deni Septiadi Azzub" w:date="2018-03-01T22:00:00Z">
              <w:rPr>
                <w:rFonts w:ascii="Calibri" w:eastAsia="Calibri" w:hAnsi="Calibri" w:cs="Calibri"/>
                <w:spacing w:val="-1"/>
                <w:sz w:val="22"/>
                <w:szCs w:val="22"/>
              </w:rPr>
            </w:rPrChange>
          </w:rPr>
          <w:delText>s</w:delText>
        </w:r>
        <w:r w:rsidRPr="006D744C" w:rsidDel="006D744C">
          <w:rPr>
            <w:rFonts w:ascii="Calibri" w:eastAsia="Calibri" w:hAnsi="Calibri" w:cs="Calibri"/>
            <w:i/>
            <w:spacing w:val="-3"/>
            <w:sz w:val="22"/>
            <w:szCs w:val="22"/>
            <w:rPrChange w:id="425" w:author="Deni Septiadi Azzub" w:date="2018-03-01T22:00:00Z">
              <w:rPr>
                <w:rFonts w:ascii="Calibri" w:eastAsia="Calibri" w:hAnsi="Calibri" w:cs="Calibri"/>
                <w:spacing w:val="-3"/>
                <w:sz w:val="22"/>
                <w:szCs w:val="22"/>
              </w:rPr>
            </w:rPrChange>
          </w:rPr>
          <w:delText>o</w:delText>
        </w:r>
        <w:r w:rsidRPr="006D744C" w:rsidDel="006D744C">
          <w:rPr>
            <w:rFonts w:ascii="Calibri" w:eastAsia="Calibri" w:hAnsi="Calibri" w:cs="Calibri"/>
            <w:i/>
            <w:spacing w:val="-1"/>
            <w:sz w:val="22"/>
            <w:szCs w:val="22"/>
            <w:rPrChange w:id="426" w:author="Deni Septiadi Azzub" w:date="2018-03-01T22:00:00Z">
              <w:rPr>
                <w:rFonts w:ascii="Calibri" w:eastAsia="Calibri" w:hAnsi="Calibri" w:cs="Calibri"/>
                <w:spacing w:val="-1"/>
                <w:sz w:val="22"/>
                <w:szCs w:val="22"/>
              </w:rPr>
            </w:rPrChange>
          </w:rPr>
          <w:delText>si</w:delText>
        </w:r>
        <w:r w:rsidRPr="006D744C" w:rsidDel="006D744C">
          <w:rPr>
            <w:rFonts w:ascii="Calibri" w:eastAsia="Calibri" w:hAnsi="Calibri" w:cs="Calibri"/>
            <w:i/>
            <w:spacing w:val="1"/>
            <w:sz w:val="22"/>
            <w:szCs w:val="22"/>
            <w:rPrChange w:id="427" w:author="Deni Septiadi Azzub" w:date="2018-03-01T22:00:00Z">
              <w:rPr>
                <w:rFonts w:ascii="Calibri" w:eastAsia="Calibri" w:hAnsi="Calibri" w:cs="Calibri"/>
                <w:spacing w:val="1"/>
                <w:sz w:val="22"/>
                <w:szCs w:val="22"/>
              </w:rPr>
            </w:rPrChange>
          </w:rPr>
          <w:delText>a</w:delText>
        </w:r>
        <w:r w:rsidRPr="006D744C" w:rsidDel="006D744C">
          <w:rPr>
            <w:rFonts w:ascii="Calibri" w:eastAsia="Calibri" w:hAnsi="Calibri" w:cs="Calibri"/>
            <w:i/>
            <w:sz w:val="22"/>
            <w:szCs w:val="22"/>
            <w:rPrChange w:id="428" w:author="Deni Septiadi Azzub" w:date="2018-03-01T22:00:00Z">
              <w:rPr>
                <w:rFonts w:ascii="Calibri" w:eastAsia="Calibri" w:hAnsi="Calibri" w:cs="Calibri"/>
                <w:sz w:val="22"/>
                <w:szCs w:val="22"/>
              </w:rPr>
            </w:rPrChange>
          </w:rPr>
          <w:delText xml:space="preserve">l </w:delText>
        </w:r>
        <w:r w:rsidRPr="006D744C" w:rsidDel="006D744C">
          <w:rPr>
            <w:rFonts w:ascii="Calibri" w:eastAsia="Calibri" w:hAnsi="Calibri" w:cs="Calibri"/>
            <w:i/>
            <w:spacing w:val="1"/>
            <w:sz w:val="22"/>
            <w:szCs w:val="22"/>
            <w:rPrChange w:id="429" w:author="Deni Septiadi Azzub" w:date="2018-03-01T22:00:00Z">
              <w:rPr>
                <w:rFonts w:ascii="Calibri" w:eastAsia="Calibri" w:hAnsi="Calibri" w:cs="Calibri"/>
                <w:spacing w:val="1"/>
                <w:sz w:val="22"/>
                <w:szCs w:val="22"/>
              </w:rPr>
            </w:rPrChange>
          </w:rPr>
          <w:delText>m</w:delText>
        </w:r>
        <w:r w:rsidRPr="006D744C" w:rsidDel="006D744C">
          <w:rPr>
            <w:rFonts w:ascii="Calibri" w:eastAsia="Calibri" w:hAnsi="Calibri" w:cs="Calibri"/>
            <w:i/>
            <w:spacing w:val="-3"/>
            <w:sz w:val="22"/>
            <w:szCs w:val="22"/>
            <w:rPrChange w:id="430" w:author="Deni Septiadi Azzub" w:date="2018-03-01T22:00:00Z">
              <w:rPr>
                <w:rFonts w:ascii="Calibri" w:eastAsia="Calibri" w:hAnsi="Calibri" w:cs="Calibri"/>
                <w:spacing w:val="-3"/>
                <w:sz w:val="22"/>
                <w:szCs w:val="22"/>
              </w:rPr>
            </w:rPrChange>
          </w:rPr>
          <w:delText>e</w:delText>
        </w:r>
        <w:r w:rsidRPr="006D744C" w:rsidDel="006D744C">
          <w:rPr>
            <w:rFonts w:ascii="Calibri" w:eastAsia="Calibri" w:hAnsi="Calibri" w:cs="Calibri"/>
            <w:i/>
            <w:spacing w:val="-2"/>
            <w:sz w:val="22"/>
            <w:szCs w:val="22"/>
            <w:rPrChange w:id="431" w:author="Deni Septiadi Azzub" w:date="2018-03-01T22:00:00Z">
              <w:rPr>
                <w:rFonts w:ascii="Calibri" w:eastAsia="Calibri" w:hAnsi="Calibri" w:cs="Calibri"/>
                <w:spacing w:val="-2"/>
                <w:sz w:val="22"/>
                <w:szCs w:val="22"/>
              </w:rPr>
            </w:rPrChange>
          </w:rPr>
          <w:delText>d</w:delText>
        </w:r>
        <w:r w:rsidRPr="006D744C" w:rsidDel="006D744C">
          <w:rPr>
            <w:rFonts w:ascii="Calibri" w:eastAsia="Calibri" w:hAnsi="Calibri" w:cs="Calibri"/>
            <w:i/>
            <w:spacing w:val="-1"/>
            <w:sz w:val="22"/>
            <w:szCs w:val="22"/>
            <w:rPrChange w:id="432" w:author="Deni Septiadi Azzub" w:date="2018-03-01T22:00:00Z">
              <w:rPr>
                <w:rFonts w:ascii="Calibri" w:eastAsia="Calibri" w:hAnsi="Calibri" w:cs="Calibri"/>
                <w:spacing w:val="-1"/>
                <w:sz w:val="22"/>
                <w:szCs w:val="22"/>
              </w:rPr>
            </w:rPrChange>
          </w:rPr>
          <w:delText>i</w:delText>
        </w:r>
        <w:r w:rsidRPr="006D744C" w:rsidDel="006D744C">
          <w:rPr>
            <w:rFonts w:ascii="Calibri" w:eastAsia="Calibri" w:hAnsi="Calibri" w:cs="Calibri"/>
            <w:i/>
            <w:sz w:val="22"/>
            <w:szCs w:val="22"/>
            <w:rPrChange w:id="433" w:author="Deni Septiadi Azzub" w:date="2018-03-01T22:00:00Z">
              <w:rPr>
                <w:rFonts w:ascii="Calibri" w:eastAsia="Calibri" w:hAnsi="Calibri" w:cs="Calibri"/>
                <w:sz w:val="22"/>
                <w:szCs w:val="22"/>
              </w:rPr>
            </w:rPrChange>
          </w:rPr>
          <w:delText>a</w:delText>
        </w:r>
      </w:del>
      <w:ins w:id="434" w:author="Deni Septiadi Azzub" w:date="2018-03-01T22:00:00Z">
        <w:r w:rsidR="006D744C">
          <w:rPr>
            <w:rFonts w:ascii="Calibri" w:eastAsia="Calibri" w:hAnsi="Calibri" w:cs="Calibri"/>
            <w:i/>
            <w:spacing w:val="-1"/>
            <w:sz w:val="22"/>
            <w:szCs w:val="22"/>
            <w:lang w:val="id-ID"/>
          </w:rPr>
          <w:t>social media</w:t>
        </w:r>
      </w:ins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h</w:t>
      </w:r>
      <w:r>
        <w:rPr>
          <w:rFonts w:ascii="Calibri" w:eastAsia="Calibri" w:hAnsi="Calibri" w:cs="Calibri"/>
          <w:spacing w:val="-6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2"/>
          <w:sz w:val="22"/>
          <w:szCs w:val="22"/>
        </w:rPr>
        <w:t>p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0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ilik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w w:val="101"/>
          <w:sz w:val="22"/>
          <w:szCs w:val="22"/>
        </w:rPr>
        <w:t>k</w:t>
      </w:r>
      <w:r>
        <w:rPr>
          <w:rFonts w:ascii="Calibri" w:eastAsia="Calibri" w:hAnsi="Calibri" w:cs="Calibri"/>
          <w:spacing w:val="1"/>
          <w:w w:val="101"/>
          <w:sz w:val="22"/>
          <w:szCs w:val="22"/>
        </w:rPr>
        <w:t>a</w:t>
      </w:r>
      <w:r>
        <w:rPr>
          <w:rFonts w:ascii="Calibri" w:eastAsia="Calibri" w:hAnsi="Calibri" w:cs="Calibri"/>
          <w:spacing w:val="-9"/>
          <w:w w:val="101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w w:val="101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w w:val="101"/>
          <w:sz w:val="22"/>
          <w:szCs w:val="22"/>
        </w:rPr>
        <w:t>si</w:t>
      </w:r>
      <w:r>
        <w:rPr>
          <w:rFonts w:ascii="Calibri" w:eastAsia="Calibri" w:hAnsi="Calibri" w:cs="Calibri"/>
          <w:spacing w:val="-3"/>
          <w:w w:val="101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w w:val="101"/>
          <w:sz w:val="22"/>
          <w:szCs w:val="22"/>
        </w:rPr>
        <w:t>a</w:t>
      </w:r>
      <w:r>
        <w:rPr>
          <w:rFonts w:ascii="Calibri" w:eastAsia="Calibri" w:hAnsi="Calibri" w:cs="Calibri"/>
          <w:w w:val="101"/>
          <w:sz w:val="22"/>
          <w:szCs w:val="22"/>
        </w:rPr>
        <w:t xml:space="preserve">s 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pacing w:val="-2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 xml:space="preserve">k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0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2"/>
          <w:sz w:val="22"/>
          <w:szCs w:val="22"/>
        </w:rPr>
        <w:t>b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3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6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pacing w:val="-2"/>
          <w:sz w:val="22"/>
          <w:szCs w:val="22"/>
        </w:rPr>
        <w:t>n</w:t>
      </w:r>
      <w:r>
        <w:rPr>
          <w:rFonts w:ascii="Calibri" w:eastAsia="Calibri" w:hAnsi="Calibri" w:cs="Calibri"/>
          <w:spacing w:val="-3"/>
          <w:sz w:val="22"/>
          <w:szCs w:val="22"/>
        </w:rPr>
        <w:t>fo</w:t>
      </w:r>
      <w:r>
        <w:rPr>
          <w:rFonts w:ascii="Calibri" w:eastAsia="Calibri" w:hAnsi="Calibri" w:cs="Calibri"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spacing w:val="-6"/>
          <w:sz w:val="22"/>
          <w:szCs w:val="22"/>
        </w:rPr>
        <w:t>m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6"/>
          <w:w w:val="101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w w:val="101"/>
          <w:sz w:val="22"/>
          <w:szCs w:val="22"/>
        </w:rPr>
        <w:t>k</w:t>
      </w:r>
      <w:r>
        <w:rPr>
          <w:rFonts w:ascii="Calibri" w:eastAsia="Calibri" w:hAnsi="Calibri" w:cs="Calibri"/>
          <w:spacing w:val="1"/>
          <w:w w:val="101"/>
          <w:sz w:val="22"/>
          <w:szCs w:val="22"/>
        </w:rPr>
        <w:t>a</w:t>
      </w:r>
      <w:r>
        <w:rPr>
          <w:rFonts w:ascii="Calibri" w:eastAsia="Calibri" w:hAnsi="Calibri" w:cs="Calibri"/>
          <w:w w:val="101"/>
          <w:sz w:val="22"/>
          <w:szCs w:val="22"/>
        </w:rPr>
        <w:t xml:space="preserve">n </w:t>
      </w:r>
      <w:r>
        <w:rPr>
          <w:rFonts w:ascii="Calibri" w:eastAsia="Calibri" w:hAnsi="Calibri" w:cs="Calibri"/>
          <w:spacing w:val="-2"/>
          <w:sz w:val="22"/>
          <w:szCs w:val="22"/>
        </w:rPr>
        <w:t>d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pacing w:val="-2"/>
          <w:sz w:val="22"/>
          <w:szCs w:val="22"/>
        </w:rPr>
        <w:t>b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sz w:val="22"/>
          <w:szCs w:val="22"/>
        </w:rPr>
        <w:t>ik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 xml:space="preserve">n </w:t>
      </w:r>
      <w:del w:id="435" w:author="Deni Septiadi Azzub" w:date="2018-03-01T22:01:00Z">
        <w:r w:rsidDel="006D744C">
          <w:rPr>
            <w:rFonts w:ascii="Calibri" w:eastAsia="Calibri" w:hAnsi="Calibri" w:cs="Calibri"/>
            <w:spacing w:val="1"/>
            <w:sz w:val="22"/>
            <w:szCs w:val="22"/>
          </w:rPr>
          <w:delText xml:space="preserve"> </w:delText>
        </w:r>
      </w:del>
      <w:r>
        <w:rPr>
          <w:rFonts w:ascii="Calibri" w:eastAsia="Calibri" w:hAnsi="Calibri" w:cs="Calibri"/>
          <w:spacing w:val="-2"/>
          <w:sz w:val="22"/>
          <w:szCs w:val="22"/>
        </w:rPr>
        <w:t>p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spacing w:val="-2"/>
          <w:sz w:val="22"/>
          <w:szCs w:val="22"/>
        </w:rPr>
        <w:t>u</w:t>
      </w:r>
      <w:r>
        <w:rPr>
          <w:rFonts w:ascii="Calibri" w:eastAsia="Calibri" w:hAnsi="Calibri" w:cs="Calibri"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9"/>
          <w:sz w:val="22"/>
          <w:szCs w:val="22"/>
        </w:rPr>
        <w:t>h</w:t>
      </w:r>
      <w:r>
        <w:rPr>
          <w:rFonts w:ascii="Calibri" w:eastAsia="Calibri" w:hAnsi="Calibri" w:cs="Calibri"/>
          <w:spacing w:val="1"/>
          <w:sz w:val="22"/>
          <w:szCs w:val="22"/>
        </w:rPr>
        <w:t>aan</w:t>
      </w:r>
      <w:ins w:id="436" w:author="Deni Septiadi Azzub" w:date="2018-03-01T22:01:00Z">
        <w:r w:rsidR="0025287D">
          <w:rPr>
            <w:rFonts w:ascii="Calibri" w:eastAsia="Calibri" w:hAnsi="Calibri" w:cs="Calibri"/>
            <w:sz w:val="22"/>
            <w:szCs w:val="22"/>
            <w:lang w:val="id-ID"/>
          </w:rPr>
          <w:t>,</w:t>
        </w:r>
      </w:ins>
      <w:del w:id="437" w:author="Deni Septiadi Azzub" w:date="2018-03-01T22:01:00Z">
        <w:r w:rsidDel="0025287D">
          <w:rPr>
            <w:rFonts w:ascii="Calibri" w:eastAsia="Calibri" w:hAnsi="Calibri" w:cs="Calibri"/>
            <w:sz w:val="22"/>
            <w:szCs w:val="22"/>
          </w:rPr>
          <w:delText>.</w:delText>
        </w:r>
      </w:del>
      <w:r>
        <w:rPr>
          <w:rFonts w:ascii="Calibri" w:eastAsia="Calibri" w:hAnsi="Calibri" w:cs="Calibri"/>
          <w:sz w:val="22"/>
          <w:szCs w:val="22"/>
        </w:rPr>
        <w:t xml:space="preserve"> </w:t>
      </w:r>
      <w:del w:id="438" w:author="Deni Septiadi Azzub" w:date="2018-03-01T22:01:00Z">
        <w:r w:rsidDel="0025287D">
          <w:rPr>
            <w:rFonts w:ascii="Calibri" w:eastAsia="Calibri" w:hAnsi="Calibri" w:cs="Calibri"/>
            <w:sz w:val="22"/>
            <w:szCs w:val="22"/>
          </w:rPr>
          <w:delText xml:space="preserve"> </w:delText>
        </w:r>
      </w:del>
      <w:ins w:id="439" w:author="Deni Septiadi Azzub" w:date="2018-03-01T22:01:00Z">
        <w:r w:rsidR="0025287D">
          <w:rPr>
            <w:rFonts w:ascii="Calibri" w:eastAsia="Calibri" w:hAnsi="Calibri" w:cs="Calibri"/>
            <w:spacing w:val="-2"/>
            <w:sz w:val="22"/>
            <w:szCs w:val="22"/>
            <w:lang w:val="id-ID"/>
          </w:rPr>
          <w:t>s</w:t>
        </w:r>
      </w:ins>
      <w:del w:id="440" w:author="Deni Septiadi Azzub" w:date="2018-03-01T22:01:00Z">
        <w:r w:rsidDel="0025287D">
          <w:rPr>
            <w:rFonts w:ascii="Calibri" w:eastAsia="Calibri" w:hAnsi="Calibri" w:cs="Calibri"/>
            <w:spacing w:val="-2"/>
            <w:sz w:val="22"/>
            <w:szCs w:val="22"/>
          </w:rPr>
          <w:delText>S</w:delText>
        </w:r>
      </w:del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h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pacing w:val="-2"/>
          <w:sz w:val="22"/>
          <w:szCs w:val="22"/>
        </w:rPr>
        <w:t>n</w:t>
      </w:r>
      <w:r>
        <w:rPr>
          <w:rFonts w:ascii="Calibri" w:eastAsia="Calibri" w:hAnsi="Calibri" w:cs="Calibri"/>
          <w:spacing w:val="-4"/>
          <w:sz w:val="22"/>
          <w:szCs w:val="22"/>
        </w:rPr>
        <w:t>g</w:t>
      </w:r>
      <w:r>
        <w:rPr>
          <w:rFonts w:ascii="Calibri" w:eastAsia="Calibri" w:hAnsi="Calibri" w:cs="Calibri"/>
          <w:spacing w:val="3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47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w w:val="101"/>
          <w:sz w:val="22"/>
          <w:szCs w:val="22"/>
        </w:rPr>
        <w:t>k</w:t>
      </w:r>
      <w:r>
        <w:rPr>
          <w:rFonts w:ascii="Calibri" w:eastAsia="Calibri" w:hAnsi="Calibri" w:cs="Calibri"/>
          <w:spacing w:val="-3"/>
          <w:w w:val="101"/>
          <w:sz w:val="22"/>
          <w:szCs w:val="22"/>
        </w:rPr>
        <w:t>o</w:t>
      </w:r>
      <w:r>
        <w:rPr>
          <w:rFonts w:ascii="Calibri" w:eastAsia="Calibri" w:hAnsi="Calibri" w:cs="Calibri"/>
          <w:spacing w:val="-2"/>
          <w:w w:val="101"/>
          <w:sz w:val="22"/>
          <w:szCs w:val="22"/>
        </w:rPr>
        <w:t>n</w:t>
      </w:r>
      <w:r>
        <w:rPr>
          <w:rFonts w:ascii="Calibri" w:eastAsia="Calibri" w:hAnsi="Calibri" w:cs="Calibri"/>
          <w:spacing w:val="-1"/>
          <w:w w:val="101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w w:val="101"/>
          <w:sz w:val="22"/>
          <w:szCs w:val="22"/>
        </w:rPr>
        <w:t>u</w:t>
      </w:r>
      <w:r>
        <w:rPr>
          <w:rFonts w:ascii="Calibri" w:eastAsia="Calibri" w:hAnsi="Calibri" w:cs="Calibri"/>
          <w:spacing w:val="1"/>
          <w:w w:val="101"/>
          <w:sz w:val="22"/>
          <w:szCs w:val="22"/>
        </w:rPr>
        <w:t>m</w:t>
      </w:r>
      <w:r>
        <w:rPr>
          <w:rFonts w:ascii="Calibri" w:eastAsia="Calibri" w:hAnsi="Calibri" w:cs="Calibri"/>
          <w:spacing w:val="-3"/>
          <w:w w:val="101"/>
          <w:sz w:val="22"/>
          <w:szCs w:val="22"/>
        </w:rPr>
        <w:t>e</w:t>
      </w:r>
      <w:r>
        <w:rPr>
          <w:rFonts w:ascii="Calibri" w:eastAsia="Calibri" w:hAnsi="Calibri" w:cs="Calibri"/>
          <w:w w:val="101"/>
          <w:sz w:val="22"/>
          <w:szCs w:val="22"/>
        </w:rPr>
        <w:t xml:space="preserve">n 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b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h</w:t>
      </w:r>
      <w:r>
        <w:rPr>
          <w:rFonts w:ascii="Calibri" w:eastAsia="Calibri" w:hAnsi="Calibri" w:cs="Calibri"/>
          <w:spacing w:val="5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n</w:t>
      </w:r>
      <w:r>
        <w:rPr>
          <w:rFonts w:ascii="Calibri" w:eastAsia="Calibri" w:hAnsi="Calibri" w:cs="Calibri"/>
          <w:spacing w:val="3"/>
          <w:sz w:val="22"/>
          <w:szCs w:val="22"/>
        </w:rPr>
        <w:t>g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spacing w:val="-3"/>
          <w:sz w:val="22"/>
          <w:szCs w:val="22"/>
        </w:rPr>
        <w:t>o</w:t>
      </w:r>
      <w:r>
        <w:rPr>
          <w:rFonts w:ascii="Calibri" w:eastAsia="Calibri" w:hAnsi="Calibri" w:cs="Calibri"/>
          <w:spacing w:val="-2"/>
          <w:sz w:val="22"/>
          <w:szCs w:val="22"/>
        </w:rPr>
        <w:t>du</w:t>
      </w:r>
      <w:r>
        <w:rPr>
          <w:rFonts w:ascii="Calibri" w:eastAsia="Calibri" w:hAnsi="Calibri" w:cs="Calibri"/>
          <w:sz w:val="22"/>
          <w:szCs w:val="22"/>
        </w:rPr>
        <w:t>k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9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9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ki</w:t>
      </w:r>
      <w:r>
        <w:rPr>
          <w:rFonts w:ascii="Calibri" w:eastAsia="Calibri" w:hAnsi="Calibri" w:cs="Calibri"/>
          <w:spacing w:val="-3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 xml:space="preserve">a </w:t>
      </w:r>
      <w:r>
        <w:rPr>
          <w:rFonts w:ascii="Calibri" w:eastAsia="Calibri" w:hAnsi="Calibri" w:cs="Calibri"/>
          <w:spacing w:val="-2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8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ar</w:t>
      </w:r>
      <w:r>
        <w:rPr>
          <w:rFonts w:ascii="Calibri" w:eastAsia="Calibri" w:hAnsi="Calibri" w:cs="Calibri"/>
          <w:spacing w:val="-1"/>
          <w:sz w:val="22"/>
          <w:szCs w:val="22"/>
        </w:rPr>
        <w:t>k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9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.</w:t>
      </w:r>
      <w:r>
        <w:rPr>
          <w:rFonts w:ascii="Calibri" w:eastAsia="Calibri" w:hAnsi="Calibri" w:cs="Calibri"/>
          <w:spacing w:val="5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101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w w:val="101"/>
          <w:sz w:val="22"/>
          <w:szCs w:val="22"/>
        </w:rPr>
        <w:t>d</w:t>
      </w:r>
      <w:r>
        <w:rPr>
          <w:rFonts w:ascii="Calibri" w:eastAsia="Calibri" w:hAnsi="Calibri" w:cs="Calibri"/>
          <w:w w:val="101"/>
          <w:sz w:val="22"/>
          <w:szCs w:val="22"/>
        </w:rPr>
        <w:t xml:space="preserve">a </w:t>
      </w:r>
      <w:r>
        <w:rPr>
          <w:rFonts w:ascii="Calibri" w:eastAsia="Calibri" w:hAnsi="Calibri" w:cs="Calibri"/>
          <w:spacing w:val="-2"/>
          <w:sz w:val="22"/>
          <w:szCs w:val="22"/>
        </w:rPr>
        <w:t>pu</w:t>
      </w:r>
      <w:r>
        <w:rPr>
          <w:rFonts w:ascii="Calibri" w:eastAsia="Calibri" w:hAnsi="Calibri" w:cs="Calibri"/>
          <w:sz w:val="22"/>
          <w:szCs w:val="22"/>
        </w:rPr>
        <w:t xml:space="preserve">n      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 w:rsidRPr="0025287D">
        <w:rPr>
          <w:rFonts w:ascii="Calibri" w:eastAsia="Calibri" w:hAnsi="Calibri" w:cs="Calibri"/>
          <w:i/>
          <w:spacing w:val="-3"/>
          <w:sz w:val="22"/>
          <w:szCs w:val="22"/>
          <w:rPrChange w:id="441" w:author="Deni Septiadi Azzub" w:date="2018-03-01T22:01:00Z">
            <w:rPr>
              <w:rFonts w:ascii="Calibri" w:eastAsia="Calibri" w:hAnsi="Calibri" w:cs="Calibri"/>
              <w:spacing w:val="-3"/>
              <w:sz w:val="22"/>
              <w:szCs w:val="22"/>
            </w:rPr>
          </w:rPrChange>
        </w:rPr>
        <w:t>fee</w:t>
      </w:r>
      <w:r w:rsidRPr="0025287D">
        <w:rPr>
          <w:rFonts w:ascii="Calibri" w:eastAsia="Calibri" w:hAnsi="Calibri" w:cs="Calibri"/>
          <w:i/>
          <w:spacing w:val="-2"/>
          <w:sz w:val="22"/>
          <w:szCs w:val="22"/>
          <w:rPrChange w:id="442" w:author="Deni Septiadi Azzub" w:date="2018-03-01T22:01:00Z">
            <w:rPr>
              <w:rFonts w:ascii="Calibri" w:eastAsia="Calibri" w:hAnsi="Calibri" w:cs="Calibri"/>
              <w:spacing w:val="-2"/>
              <w:sz w:val="22"/>
              <w:szCs w:val="22"/>
            </w:rPr>
          </w:rPrChange>
        </w:rPr>
        <w:t>db</w:t>
      </w:r>
      <w:r w:rsidRPr="0025287D">
        <w:rPr>
          <w:rFonts w:ascii="Calibri" w:eastAsia="Calibri" w:hAnsi="Calibri" w:cs="Calibri"/>
          <w:i/>
          <w:spacing w:val="1"/>
          <w:sz w:val="22"/>
          <w:szCs w:val="22"/>
          <w:rPrChange w:id="443" w:author="Deni Septiadi Azzub" w:date="2018-03-01T22:01:00Z">
            <w:rPr>
              <w:rFonts w:ascii="Calibri" w:eastAsia="Calibri" w:hAnsi="Calibri" w:cs="Calibri"/>
              <w:spacing w:val="1"/>
              <w:sz w:val="22"/>
              <w:szCs w:val="22"/>
            </w:rPr>
          </w:rPrChange>
        </w:rPr>
        <w:t>a</w:t>
      </w:r>
      <w:r w:rsidRPr="0025287D">
        <w:rPr>
          <w:rFonts w:ascii="Calibri" w:eastAsia="Calibri" w:hAnsi="Calibri" w:cs="Calibri"/>
          <w:i/>
          <w:spacing w:val="-1"/>
          <w:sz w:val="22"/>
          <w:szCs w:val="22"/>
          <w:rPrChange w:id="444" w:author="Deni Septiadi Azzub" w:date="2018-03-01T22:01:00Z">
            <w:rPr>
              <w:rFonts w:ascii="Calibri" w:eastAsia="Calibri" w:hAnsi="Calibri" w:cs="Calibri"/>
              <w:spacing w:val="-1"/>
              <w:sz w:val="22"/>
              <w:szCs w:val="22"/>
            </w:rPr>
          </w:rPrChange>
        </w:rPr>
        <w:t>c</w:t>
      </w:r>
      <w:r w:rsidRPr="0025287D">
        <w:rPr>
          <w:rFonts w:ascii="Calibri" w:eastAsia="Calibri" w:hAnsi="Calibri" w:cs="Calibri"/>
          <w:i/>
          <w:sz w:val="22"/>
          <w:szCs w:val="22"/>
          <w:rPrChange w:id="445" w:author="Deni Septiadi Azzub" w:date="2018-03-01T22:01:00Z">
            <w:rPr>
              <w:rFonts w:ascii="Calibri" w:eastAsia="Calibri" w:hAnsi="Calibri" w:cs="Calibri"/>
              <w:sz w:val="22"/>
              <w:szCs w:val="22"/>
            </w:rPr>
          </w:rPrChange>
        </w:rPr>
        <w:t>k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del w:id="446" w:author="Deni Septiadi Azzub" w:date="2018-03-01T22:01:00Z">
        <w:r w:rsidDel="0025287D">
          <w:rPr>
            <w:rFonts w:ascii="Calibri" w:eastAsia="Calibri" w:hAnsi="Calibri" w:cs="Calibri"/>
            <w:sz w:val="22"/>
            <w:szCs w:val="22"/>
          </w:rPr>
          <w:delText xml:space="preserve">     </w:delText>
        </w:r>
        <w:r w:rsidDel="0025287D">
          <w:rPr>
            <w:rFonts w:ascii="Calibri" w:eastAsia="Calibri" w:hAnsi="Calibri" w:cs="Calibri"/>
            <w:spacing w:val="9"/>
            <w:sz w:val="22"/>
            <w:szCs w:val="22"/>
          </w:rPr>
          <w:delText xml:space="preserve"> </w:delText>
        </w:r>
      </w:del>
      <w:r>
        <w:rPr>
          <w:rFonts w:ascii="Calibri" w:eastAsia="Calibri" w:hAnsi="Calibri" w:cs="Calibri"/>
          <w:spacing w:val="-2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ar</w:t>
      </w:r>
      <w:r>
        <w:rPr>
          <w:rFonts w:ascii="Calibri" w:eastAsia="Calibri" w:hAnsi="Calibri" w:cs="Calibri"/>
          <w:sz w:val="22"/>
          <w:szCs w:val="22"/>
        </w:rPr>
        <w:t xml:space="preserve">i </w:t>
      </w:r>
      <w:del w:id="447" w:author="Deni Septiadi Azzub" w:date="2018-03-01T22:01:00Z">
        <w:r w:rsidDel="0025287D">
          <w:rPr>
            <w:rFonts w:ascii="Calibri" w:eastAsia="Calibri" w:hAnsi="Calibri" w:cs="Calibri"/>
            <w:sz w:val="22"/>
            <w:szCs w:val="22"/>
          </w:rPr>
          <w:delText xml:space="preserve">     </w:delText>
        </w:r>
        <w:r w:rsidDel="0025287D">
          <w:rPr>
            <w:rFonts w:ascii="Calibri" w:eastAsia="Calibri" w:hAnsi="Calibri" w:cs="Calibri"/>
            <w:spacing w:val="4"/>
            <w:sz w:val="22"/>
            <w:szCs w:val="22"/>
          </w:rPr>
          <w:delText xml:space="preserve"> </w:delText>
        </w:r>
      </w:del>
      <w:r>
        <w:rPr>
          <w:rFonts w:ascii="Calibri" w:eastAsia="Calibri" w:hAnsi="Calibri" w:cs="Calibri"/>
          <w:spacing w:val="-2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>ar</w:t>
      </w:r>
      <w:r>
        <w:rPr>
          <w:rFonts w:ascii="Calibri" w:eastAsia="Calibri" w:hAnsi="Calibri" w:cs="Calibri"/>
          <w:sz w:val="22"/>
          <w:szCs w:val="22"/>
        </w:rPr>
        <w:t xml:space="preserve">a </w:t>
      </w:r>
      <w:del w:id="448" w:author="Deni Septiadi Azzub" w:date="2018-03-01T22:01:00Z">
        <w:r w:rsidDel="0025287D">
          <w:rPr>
            <w:rFonts w:ascii="Calibri" w:eastAsia="Calibri" w:hAnsi="Calibri" w:cs="Calibri"/>
            <w:sz w:val="22"/>
            <w:szCs w:val="22"/>
          </w:rPr>
          <w:delText xml:space="preserve">      </w:delText>
        </w:r>
      </w:del>
      <w:r>
        <w:rPr>
          <w:rFonts w:ascii="Calibri" w:eastAsia="Calibri" w:hAnsi="Calibri" w:cs="Calibri"/>
          <w:spacing w:val="-1"/>
          <w:w w:val="101"/>
          <w:sz w:val="22"/>
          <w:szCs w:val="22"/>
        </w:rPr>
        <w:t>k</w:t>
      </w:r>
      <w:r>
        <w:rPr>
          <w:rFonts w:ascii="Calibri" w:eastAsia="Calibri" w:hAnsi="Calibri" w:cs="Calibri"/>
          <w:spacing w:val="-3"/>
          <w:w w:val="101"/>
          <w:sz w:val="22"/>
          <w:szCs w:val="22"/>
        </w:rPr>
        <w:t>o</w:t>
      </w:r>
      <w:r>
        <w:rPr>
          <w:rFonts w:ascii="Calibri" w:eastAsia="Calibri" w:hAnsi="Calibri" w:cs="Calibri"/>
          <w:spacing w:val="-2"/>
          <w:w w:val="101"/>
          <w:sz w:val="22"/>
          <w:szCs w:val="22"/>
        </w:rPr>
        <w:t>n</w:t>
      </w:r>
      <w:r>
        <w:rPr>
          <w:rFonts w:ascii="Calibri" w:eastAsia="Calibri" w:hAnsi="Calibri" w:cs="Calibri"/>
          <w:spacing w:val="-1"/>
          <w:w w:val="101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w w:val="101"/>
          <w:sz w:val="22"/>
          <w:szCs w:val="22"/>
        </w:rPr>
        <w:t>u</w:t>
      </w:r>
      <w:r>
        <w:rPr>
          <w:rFonts w:ascii="Calibri" w:eastAsia="Calibri" w:hAnsi="Calibri" w:cs="Calibri"/>
          <w:spacing w:val="1"/>
          <w:w w:val="101"/>
          <w:sz w:val="22"/>
          <w:szCs w:val="22"/>
        </w:rPr>
        <w:t>m</w:t>
      </w:r>
      <w:r>
        <w:rPr>
          <w:rFonts w:ascii="Calibri" w:eastAsia="Calibri" w:hAnsi="Calibri" w:cs="Calibri"/>
          <w:spacing w:val="-3"/>
          <w:w w:val="101"/>
          <w:sz w:val="22"/>
          <w:szCs w:val="22"/>
        </w:rPr>
        <w:t>e</w:t>
      </w:r>
      <w:r>
        <w:rPr>
          <w:rFonts w:ascii="Calibri" w:eastAsia="Calibri" w:hAnsi="Calibri" w:cs="Calibri"/>
          <w:w w:val="101"/>
          <w:sz w:val="22"/>
          <w:szCs w:val="22"/>
        </w:rPr>
        <w:t>n</w:t>
      </w:r>
      <w:ins w:id="449" w:author="Deni Septiadi Azzub" w:date="2018-03-01T22:01:00Z">
        <w:r w:rsidR="0025287D">
          <w:rPr>
            <w:rFonts w:ascii="Calibri" w:eastAsia="Calibri" w:hAnsi="Calibri" w:cs="Calibri"/>
            <w:w w:val="101"/>
            <w:sz w:val="22"/>
            <w:szCs w:val="22"/>
            <w:lang w:val="id-ID"/>
          </w:rPr>
          <w:t>,</w:t>
        </w:r>
      </w:ins>
      <w:r>
        <w:rPr>
          <w:rFonts w:ascii="Calibri" w:eastAsia="Calibri" w:hAnsi="Calibri" w:cs="Calibri"/>
          <w:w w:val="101"/>
          <w:sz w:val="22"/>
          <w:szCs w:val="22"/>
        </w:rPr>
        <w:t xml:space="preserve"> </w:t>
      </w:r>
      <w:del w:id="450" w:author="Deni Septiadi Azzub" w:date="2018-03-01T22:01:00Z">
        <w:r w:rsidDel="0025287D">
          <w:rPr>
            <w:rFonts w:ascii="Calibri" w:eastAsia="Calibri" w:hAnsi="Calibri" w:cs="Calibri"/>
            <w:sz w:val="22"/>
            <w:szCs w:val="22"/>
          </w:rPr>
          <w:delText>y</w:delText>
        </w:r>
        <w:r w:rsidDel="0025287D">
          <w:rPr>
            <w:rFonts w:ascii="Calibri" w:eastAsia="Calibri" w:hAnsi="Calibri" w:cs="Calibri"/>
            <w:spacing w:val="1"/>
            <w:sz w:val="22"/>
            <w:szCs w:val="22"/>
          </w:rPr>
          <w:delText>a</w:delText>
        </w:r>
        <w:r w:rsidDel="0025287D">
          <w:rPr>
            <w:rFonts w:ascii="Calibri" w:eastAsia="Calibri" w:hAnsi="Calibri" w:cs="Calibri"/>
            <w:spacing w:val="-2"/>
            <w:sz w:val="22"/>
            <w:szCs w:val="22"/>
          </w:rPr>
          <w:delText>n</w:delText>
        </w:r>
        <w:r w:rsidDel="0025287D">
          <w:rPr>
            <w:rFonts w:ascii="Calibri" w:eastAsia="Calibri" w:hAnsi="Calibri" w:cs="Calibri"/>
            <w:sz w:val="22"/>
            <w:szCs w:val="22"/>
          </w:rPr>
          <w:delText xml:space="preserve">g  </w:delText>
        </w:r>
        <w:r w:rsidDel="0025287D">
          <w:rPr>
            <w:rFonts w:ascii="Calibri" w:eastAsia="Calibri" w:hAnsi="Calibri" w:cs="Calibri"/>
            <w:spacing w:val="29"/>
            <w:sz w:val="22"/>
            <w:szCs w:val="22"/>
          </w:rPr>
          <w:delText xml:space="preserve"> </w:delText>
        </w:r>
      </w:del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2"/>
          <w:sz w:val="22"/>
          <w:szCs w:val="22"/>
        </w:rPr>
        <w:t>bu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ki</w:t>
      </w:r>
      <w:r>
        <w:rPr>
          <w:rFonts w:ascii="Calibri" w:eastAsia="Calibri" w:hAnsi="Calibri" w:cs="Calibri"/>
          <w:spacing w:val="-3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b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 xml:space="preserve">h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pacing w:val="-9"/>
          <w:sz w:val="22"/>
          <w:szCs w:val="22"/>
        </w:rPr>
        <w:t>n</w:t>
      </w:r>
      <w:r>
        <w:rPr>
          <w:rFonts w:ascii="Calibri" w:eastAsia="Calibri" w:hAnsi="Calibri" w:cs="Calibri"/>
          <w:spacing w:val="3"/>
          <w:sz w:val="22"/>
          <w:szCs w:val="22"/>
        </w:rPr>
        <w:t>g</w:t>
      </w:r>
      <w:r>
        <w:rPr>
          <w:rFonts w:ascii="Calibri" w:eastAsia="Calibri" w:hAnsi="Calibri" w:cs="Calibri"/>
          <w:spacing w:val="-3"/>
          <w:sz w:val="22"/>
          <w:szCs w:val="22"/>
        </w:rPr>
        <w:t>et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hu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8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w w:val="101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w w:val="101"/>
          <w:sz w:val="22"/>
          <w:szCs w:val="22"/>
        </w:rPr>
        <w:t>a</w:t>
      </w:r>
      <w:r>
        <w:rPr>
          <w:rFonts w:ascii="Calibri" w:eastAsia="Calibri" w:hAnsi="Calibri" w:cs="Calibri"/>
          <w:w w:val="101"/>
          <w:sz w:val="22"/>
          <w:szCs w:val="22"/>
        </w:rPr>
        <w:t xml:space="preserve">n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ma</w:t>
      </w:r>
      <w:r>
        <w:rPr>
          <w:rFonts w:ascii="Calibri" w:eastAsia="Calibri" w:hAnsi="Calibri" w:cs="Calibri"/>
          <w:spacing w:val="-9"/>
          <w:sz w:val="22"/>
          <w:szCs w:val="22"/>
        </w:rPr>
        <w:t>h</w:t>
      </w:r>
      <w:r>
        <w:rPr>
          <w:rFonts w:ascii="Calibri" w:eastAsia="Calibri" w:hAnsi="Calibri" w:cs="Calibri"/>
          <w:spacing w:val="1"/>
          <w:sz w:val="22"/>
          <w:szCs w:val="22"/>
        </w:rPr>
        <w:t>am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8"/>
          <w:sz w:val="22"/>
          <w:szCs w:val="22"/>
        </w:rPr>
        <w:t>y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 xml:space="preserve">g </w:t>
      </w:r>
      <w:r>
        <w:rPr>
          <w:rFonts w:ascii="Calibri" w:eastAsia="Calibri" w:hAnsi="Calibri" w:cs="Calibri"/>
          <w:spacing w:val="-1"/>
          <w:sz w:val="22"/>
          <w:szCs w:val="22"/>
        </w:rPr>
        <w:t>k</w:t>
      </w:r>
      <w:r>
        <w:rPr>
          <w:rFonts w:ascii="Calibri" w:eastAsia="Calibri" w:hAnsi="Calibri" w:cs="Calibri"/>
          <w:spacing w:val="-3"/>
          <w:sz w:val="22"/>
          <w:szCs w:val="22"/>
        </w:rPr>
        <w:t>o</w:t>
      </w:r>
      <w:r>
        <w:rPr>
          <w:rFonts w:ascii="Calibri" w:eastAsia="Calibri" w:hAnsi="Calibri" w:cs="Calibri"/>
          <w:spacing w:val="-2"/>
          <w:sz w:val="22"/>
          <w:szCs w:val="22"/>
        </w:rPr>
        <w:t>n</w:t>
      </w:r>
      <w:r>
        <w:rPr>
          <w:rFonts w:ascii="Calibri" w:eastAsia="Calibri" w:hAnsi="Calibri" w:cs="Calibri"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sz w:val="22"/>
          <w:szCs w:val="22"/>
        </w:rPr>
        <w:t>u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7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bu</w:t>
      </w:r>
      <w:r>
        <w:rPr>
          <w:rFonts w:ascii="Calibri" w:eastAsia="Calibri" w:hAnsi="Calibri" w:cs="Calibri"/>
          <w:spacing w:val="-3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>uh</w:t>
      </w:r>
      <w:r>
        <w:rPr>
          <w:rFonts w:ascii="Calibri" w:eastAsia="Calibri" w:hAnsi="Calibri" w:cs="Calibri"/>
          <w:spacing w:val="-1"/>
          <w:sz w:val="22"/>
          <w:szCs w:val="22"/>
        </w:rPr>
        <w:t>k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6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9"/>
          <w:w w:val="101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w w:val="101"/>
          <w:sz w:val="22"/>
          <w:szCs w:val="22"/>
        </w:rPr>
        <w:t>ar</w:t>
      </w:r>
      <w:r>
        <w:rPr>
          <w:rFonts w:ascii="Calibri" w:eastAsia="Calibri" w:hAnsi="Calibri" w:cs="Calibri"/>
          <w:w w:val="101"/>
          <w:sz w:val="22"/>
          <w:szCs w:val="22"/>
        </w:rPr>
        <w:t xml:space="preserve">i </w:t>
      </w:r>
      <w:r>
        <w:rPr>
          <w:rFonts w:ascii="Calibri" w:eastAsia="Calibri" w:hAnsi="Calibri" w:cs="Calibri"/>
          <w:spacing w:val="-2"/>
          <w:sz w:val="22"/>
          <w:szCs w:val="22"/>
        </w:rPr>
        <w:t>p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spacing w:val="-2"/>
          <w:sz w:val="22"/>
          <w:szCs w:val="22"/>
        </w:rPr>
        <w:t>u</w:t>
      </w:r>
      <w:r>
        <w:rPr>
          <w:rFonts w:ascii="Calibri" w:eastAsia="Calibri" w:hAnsi="Calibri" w:cs="Calibri"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h</w:t>
      </w:r>
      <w:r>
        <w:rPr>
          <w:rFonts w:ascii="Calibri" w:eastAsia="Calibri" w:hAnsi="Calibri" w:cs="Calibri"/>
          <w:spacing w:val="1"/>
          <w:sz w:val="22"/>
          <w:szCs w:val="22"/>
        </w:rPr>
        <w:t>aa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8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ki</w:t>
      </w:r>
      <w:r>
        <w:rPr>
          <w:rFonts w:ascii="Calibri" w:eastAsia="Calibri" w:hAnsi="Calibri" w:cs="Calibri"/>
          <w:spacing w:val="-3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.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9"/>
          <w:sz w:val="22"/>
          <w:szCs w:val="22"/>
        </w:rPr>
        <w:t>H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pacing w:val="-3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 xml:space="preserve">u </w:t>
      </w:r>
      <w:r>
        <w:rPr>
          <w:rFonts w:ascii="Calibri" w:eastAsia="Calibri" w:hAnsi="Calibri" w:cs="Calibri"/>
          <w:spacing w:val="-2"/>
          <w:sz w:val="22"/>
          <w:szCs w:val="22"/>
        </w:rPr>
        <w:t>b</w:t>
      </w:r>
      <w:r>
        <w:rPr>
          <w:rFonts w:ascii="Calibri" w:eastAsia="Calibri" w:hAnsi="Calibri" w:cs="Calibri"/>
          <w:spacing w:val="-1"/>
          <w:sz w:val="22"/>
          <w:szCs w:val="22"/>
        </w:rPr>
        <w:t>is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d</w:t>
      </w:r>
      <w:r>
        <w:rPr>
          <w:rFonts w:ascii="Calibri" w:eastAsia="Calibri" w:hAnsi="Calibri" w:cs="Calibri"/>
          <w:spacing w:val="-1"/>
          <w:sz w:val="22"/>
          <w:szCs w:val="22"/>
        </w:rPr>
        <w:t>ik</w:t>
      </w:r>
      <w:r>
        <w:rPr>
          <w:rFonts w:ascii="Calibri" w:eastAsia="Calibri" w:hAnsi="Calibri" w:cs="Calibri"/>
          <w:spacing w:val="-3"/>
          <w:sz w:val="22"/>
          <w:szCs w:val="22"/>
        </w:rPr>
        <w:t>et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hu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7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w w:val="101"/>
          <w:sz w:val="22"/>
          <w:szCs w:val="22"/>
        </w:rPr>
        <w:t>m</w:t>
      </w:r>
      <w:r>
        <w:rPr>
          <w:rFonts w:ascii="Calibri" w:eastAsia="Calibri" w:hAnsi="Calibri" w:cs="Calibri"/>
          <w:spacing w:val="-3"/>
          <w:w w:val="10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w w:val="101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w w:val="101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w w:val="101"/>
          <w:sz w:val="22"/>
          <w:szCs w:val="22"/>
        </w:rPr>
        <w:t>l</w:t>
      </w:r>
      <w:r>
        <w:rPr>
          <w:rFonts w:ascii="Calibri" w:eastAsia="Calibri" w:hAnsi="Calibri" w:cs="Calibri"/>
          <w:spacing w:val="-2"/>
          <w:w w:val="101"/>
          <w:sz w:val="22"/>
          <w:szCs w:val="22"/>
        </w:rPr>
        <w:t>u</w:t>
      </w:r>
      <w:r>
        <w:rPr>
          <w:rFonts w:ascii="Calibri" w:eastAsia="Calibri" w:hAnsi="Calibri" w:cs="Calibri"/>
          <w:w w:val="101"/>
          <w:sz w:val="22"/>
          <w:szCs w:val="22"/>
        </w:rPr>
        <w:t xml:space="preserve">i </w:t>
      </w:r>
      <w:r>
        <w:rPr>
          <w:rFonts w:ascii="Calibri" w:eastAsia="Calibri" w:hAnsi="Calibri" w:cs="Calibri"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sz w:val="22"/>
          <w:szCs w:val="22"/>
        </w:rPr>
        <w:t>p</w:t>
      </w:r>
      <w:r>
        <w:rPr>
          <w:rFonts w:ascii="Calibri" w:eastAsia="Calibri" w:hAnsi="Calibri" w:cs="Calibri"/>
          <w:spacing w:val="-3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k</w:t>
      </w:r>
      <w:r>
        <w:rPr>
          <w:rFonts w:ascii="Calibri" w:eastAsia="Calibri" w:hAnsi="Calibri" w:cs="Calibri"/>
          <w:spacing w:val="-3"/>
          <w:sz w:val="22"/>
          <w:szCs w:val="22"/>
        </w:rPr>
        <w:t>o</w:t>
      </w:r>
      <w:r>
        <w:rPr>
          <w:rFonts w:ascii="Calibri" w:eastAsia="Calibri" w:hAnsi="Calibri" w:cs="Calibri"/>
          <w:spacing w:val="-2"/>
          <w:sz w:val="22"/>
          <w:szCs w:val="22"/>
        </w:rPr>
        <w:t>n</w:t>
      </w:r>
      <w:r>
        <w:rPr>
          <w:rFonts w:ascii="Calibri" w:eastAsia="Calibri" w:hAnsi="Calibri" w:cs="Calibri"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sz w:val="22"/>
          <w:szCs w:val="22"/>
        </w:rPr>
        <w:t>u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 xml:space="preserve">n 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3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k</w:t>
      </w:r>
      <w:r>
        <w:rPr>
          <w:rFonts w:ascii="Calibri" w:eastAsia="Calibri" w:hAnsi="Calibri" w:cs="Calibri"/>
          <w:spacing w:val="-3"/>
          <w:sz w:val="22"/>
          <w:szCs w:val="22"/>
        </w:rPr>
        <w:t>o</w:t>
      </w:r>
      <w:r>
        <w:rPr>
          <w:rFonts w:ascii="Calibri" w:eastAsia="Calibri" w:hAnsi="Calibri" w:cs="Calibri"/>
          <w:spacing w:val="-2"/>
          <w:sz w:val="22"/>
          <w:szCs w:val="22"/>
        </w:rPr>
        <w:t>n</w:t>
      </w:r>
      <w:r>
        <w:rPr>
          <w:rFonts w:ascii="Calibri" w:eastAsia="Calibri" w:hAnsi="Calibri" w:cs="Calibri"/>
          <w:spacing w:val="-3"/>
          <w:sz w:val="22"/>
          <w:szCs w:val="22"/>
        </w:rPr>
        <w:t>te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2"/>
          <w:sz w:val="22"/>
          <w:szCs w:val="22"/>
        </w:rPr>
        <w:t>y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9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 xml:space="preserve">g </w:t>
      </w:r>
      <w:r>
        <w:rPr>
          <w:rFonts w:ascii="Calibri" w:eastAsia="Calibri" w:hAnsi="Calibri" w:cs="Calibri"/>
          <w:spacing w:val="-1"/>
          <w:sz w:val="22"/>
          <w:szCs w:val="22"/>
        </w:rPr>
        <w:t>ki</w:t>
      </w:r>
      <w:r>
        <w:rPr>
          <w:rFonts w:ascii="Calibri" w:eastAsia="Calibri" w:hAnsi="Calibri" w:cs="Calibri"/>
          <w:spacing w:val="-3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9"/>
          <w:w w:val="101"/>
          <w:sz w:val="22"/>
          <w:szCs w:val="22"/>
        </w:rPr>
        <w:t>b</w:t>
      </w:r>
      <w:r>
        <w:rPr>
          <w:rFonts w:ascii="Calibri" w:eastAsia="Calibri" w:hAnsi="Calibri" w:cs="Calibri"/>
          <w:spacing w:val="1"/>
          <w:w w:val="101"/>
          <w:sz w:val="22"/>
          <w:szCs w:val="22"/>
        </w:rPr>
        <w:t>a</w:t>
      </w:r>
      <w:r>
        <w:rPr>
          <w:rFonts w:ascii="Calibri" w:eastAsia="Calibri" w:hAnsi="Calibri" w:cs="Calibri"/>
          <w:spacing w:val="3"/>
          <w:w w:val="101"/>
          <w:sz w:val="22"/>
          <w:szCs w:val="22"/>
        </w:rPr>
        <w:t>g</w:t>
      </w:r>
      <w:r>
        <w:rPr>
          <w:rFonts w:ascii="Calibri" w:eastAsia="Calibri" w:hAnsi="Calibri" w:cs="Calibri"/>
          <w:spacing w:val="-8"/>
          <w:w w:val="101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w w:val="101"/>
          <w:sz w:val="22"/>
          <w:szCs w:val="22"/>
        </w:rPr>
        <w:t>k</w:t>
      </w:r>
      <w:r>
        <w:rPr>
          <w:rFonts w:ascii="Calibri" w:eastAsia="Calibri" w:hAnsi="Calibri" w:cs="Calibri"/>
          <w:spacing w:val="1"/>
          <w:w w:val="101"/>
          <w:sz w:val="22"/>
          <w:szCs w:val="22"/>
        </w:rPr>
        <w:t>a</w:t>
      </w:r>
      <w:r>
        <w:rPr>
          <w:rFonts w:ascii="Calibri" w:eastAsia="Calibri" w:hAnsi="Calibri" w:cs="Calibri"/>
          <w:w w:val="101"/>
          <w:sz w:val="22"/>
          <w:szCs w:val="22"/>
        </w:rPr>
        <w:t xml:space="preserve">n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pacing w:val="-2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7"/>
          <w:sz w:val="22"/>
          <w:szCs w:val="22"/>
        </w:rPr>
        <w:t xml:space="preserve"> </w:t>
      </w:r>
      <w:del w:id="451" w:author="Deni Septiadi Azzub" w:date="2018-03-01T22:02:00Z">
        <w:r w:rsidRPr="0025287D" w:rsidDel="0025287D">
          <w:rPr>
            <w:rFonts w:ascii="Calibri" w:eastAsia="Calibri" w:hAnsi="Calibri" w:cs="Calibri"/>
            <w:i/>
            <w:spacing w:val="-1"/>
            <w:sz w:val="22"/>
            <w:szCs w:val="22"/>
            <w:rPrChange w:id="452" w:author="Deni Septiadi Azzub" w:date="2018-03-01T22:02:00Z">
              <w:rPr>
                <w:rFonts w:ascii="Calibri" w:eastAsia="Calibri" w:hAnsi="Calibri" w:cs="Calibri"/>
                <w:spacing w:val="-1"/>
                <w:sz w:val="22"/>
                <w:szCs w:val="22"/>
              </w:rPr>
            </w:rPrChange>
          </w:rPr>
          <w:delText>s</w:delText>
        </w:r>
        <w:r w:rsidRPr="0025287D" w:rsidDel="0025287D">
          <w:rPr>
            <w:rFonts w:ascii="Calibri" w:eastAsia="Calibri" w:hAnsi="Calibri" w:cs="Calibri"/>
            <w:i/>
            <w:spacing w:val="-3"/>
            <w:sz w:val="22"/>
            <w:szCs w:val="22"/>
            <w:rPrChange w:id="453" w:author="Deni Septiadi Azzub" w:date="2018-03-01T22:02:00Z">
              <w:rPr>
                <w:rFonts w:ascii="Calibri" w:eastAsia="Calibri" w:hAnsi="Calibri" w:cs="Calibri"/>
                <w:spacing w:val="-3"/>
                <w:sz w:val="22"/>
                <w:szCs w:val="22"/>
              </w:rPr>
            </w:rPrChange>
          </w:rPr>
          <w:delText>o</w:delText>
        </w:r>
        <w:r w:rsidRPr="0025287D" w:rsidDel="0025287D">
          <w:rPr>
            <w:rFonts w:ascii="Calibri" w:eastAsia="Calibri" w:hAnsi="Calibri" w:cs="Calibri"/>
            <w:i/>
            <w:spacing w:val="-1"/>
            <w:sz w:val="22"/>
            <w:szCs w:val="22"/>
            <w:rPrChange w:id="454" w:author="Deni Septiadi Azzub" w:date="2018-03-01T22:02:00Z">
              <w:rPr>
                <w:rFonts w:ascii="Calibri" w:eastAsia="Calibri" w:hAnsi="Calibri" w:cs="Calibri"/>
                <w:spacing w:val="-1"/>
                <w:sz w:val="22"/>
                <w:szCs w:val="22"/>
              </w:rPr>
            </w:rPrChange>
          </w:rPr>
          <w:delText>si</w:delText>
        </w:r>
        <w:r w:rsidRPr="0025287D" w:rsidDel="0025287D">
          <w:rPr>
            <w:rFonts w:ascii="Calibri" w:eastAsia="Calibri" w:hAnsi="Calibri" w:cs="Calibri"/>
            <w:i/>
            <w:spacing w:val="1"/>
            <w:sz w:val="22"/>
            <w:szCs w:val="22"/>
            <w:rPrChange w:id="455" w:author="Deni Septiadi Azzub" w:date="2018-03-01T22:02:00Z">
              <w:rPr>
                <w:rFonts w:ascii="Calibri" w:eastAsia="Calibri" w:hAnsi="Calibri" w:cs="Calibri"/>
                <w:spacing w:val="1"/>
                <w:sz w:val="22"/>
                <w:szCs w:val="22"/>
              </w:rPr>
            </w:rPrChange>
          </w:rPr>
          <w:delText>a</w:delText>
        </w:r>
        <w:r w:rsidRPr="0025287D" w:rsidDel="0025287D">
          <w:rPr>
            <w:rFonts w:ascii="Calibri" w:eastAsia="Calibri" w:hAnsi="Calibri" w:cs="Calibri"/>
            <w:i/>
            <w:sz w:val="22"/>
            <w:szCs w:val="22"/>
            <w:rPrChange w:id="456" w:author="Deni Septiadi Azzub" w:date="2018-03-01T22:02:00Z">
              <w:rPr>
                <w:rFonts w:ascii="Calibri" w:eastAsia="Calibri" w:hAnsi="Calibri" w:cs="Calibri"/>
                <w:sz w:val="22"/>
                <w:szCs w:val="22"/>
              </w:rPr>
            </w:rPrChange>
          </w:rPr>
          <w:delText>l</w:delText>
        </w:r>
        <w:r w:rsidRPr="0025287D" w:rsidDel="0025287D">
          <w:rPr>
            <w:rFonts w:ascii="Calibri" w:eastAsia="Calibri" w:hAnsi="Calibri" w:cs="Calibri"/>
            <w:i/>
            <w:spacing w:val="-2"/>
            <w:sz w:val="22"/>
            <w:szCs w:val="22"/>
            <w:rPrChange w:id="457" w:author="Deni Septiadi Azzub" w:date="2018-03-01T22:02:00Z">
              <w:rPr>
                <w:rFonts w:ascii="Calibri" w:eastAsia="Calibri" w:hAnsi="Calibri" w:cs="Calibri"/>
                <w:spacing w:val="-2"/>
                <w:sz w:val="22"/>
                <w:szCs w:val="22"/>
              </w:rPr>
            </w:rPrChange>
          </w:rPr>
          <w:delText xml:space="preserve"> </w:delText>
        </w:r>
        <w:r w:rsidRPr="0025287D" w:rsidDel="0025287D">
          <w:rPr>
            <w:rFonts w:ascii="Calibri" w:eastAsia="Calibri" w:hAnsi="Calibri" w:cs="Calibri"/>
            <w:i/>
            <w:spacing w:val="1"/>
            <w:w w:val="101"/>
            <w:sz w:val="22"/>
            <w:szCs w:val="22"/>
            <w:rPrChange w:id="458" w:author="Deni Septiadi Azzub" w:date="2018-03-01T22:02:00Z">
              <w:rPr>
                <w:rFonts w:ascii="Calibri" w:eastAsia="Calibri" w:hAnsi="Calibri" w:cs="Calibri"/>
                <w:spacing w:val="1"/>
                <w:w w:val="101"/>
                <w:sz w:val="22"/>
                <w:szCs w:val="22"/>
              </w:rPr>
            </w:rPrChange>
          </w:rPr>
          <w:delText>m</w:delText>
        </w:r>
        <w:r w:rsidRPr="0025287D" w:rsidDel="0025287D">
          <w:rPr>
            <w:rFonts w:ascii="Calibri" w:eastAsia="Calibri" w:hAnsi="Calibri" w:cs="Calibri"/>
            <w:i/>
            <w:spacing w:val="-3"/>
            <w:w w:val="101"/>
            <w:sz w:val="22"/>
            <w:szCs w:val="22"/>
            <w:rPrChange w:id="459" w:author="Deni Septiadi Azzub" w:date="2018-03-01T22:02:00Z">
              <w:rPr>
                <w:rFonts w:ascii="Calibri" w:eastAsia="Calibri" w:hAnsi="Calibri" w:cs="Calibri"/>
                <w:spacing w:val="-3"/>
                <w:w w:val="101"/>
                <w:sz w:val="22"/>
                <w:szCs w:val="22"/>
              </w:rPr>
            </w:rPrChange>
          </w:rPr>
          <w:delText>e</w:delText>
        </w:r>
        <w:r w:rsidRPr="0025287D" w:rsidDel="0025287D">
          <w:rPr>
            <w:rFonts w:ascii="Calibri" w:eastAsia="Calibri" w:hAnsi="Calibri" w:cs="Calibri"/>
            <w:i/>
            <w:spacing w:val="-2"/>
            <w:w w:val="101"/>
            <w:sz w:val="22"/>
            <w:szCs w:val="22"/>
            <w:rPrChange w:id="460" w:author="Deni Septiadi Azzub" w:date="2018-03-01T22:02:00Z">
              <w:rPr>
                <w:rFonts w:ascii="Calibri" w:eastAsia="Calibri" w:hAnsi="Calibri" w:cs="Calibri"/>
                <w:spacing w:val="-2"/>
                <w:w w:val="101"/>
                <w:sz w:val="22"/>
                <w:szCs w:val="22"/>
              </w:rPr>
            </w:rPrChange>
          </w:rPr>
          <w:delText>d</w:delText>
        </w:r>
        <w:r w:rsidRPr="0025287D" w:rsidDel="0025287D">
          <w:rPr>
            <w:rFonts w:ascii="Calibri" w:eastAsia="Calibri" w:hAnsi="Calibri" w:cs="Calibri"/>
            <w:i/>
            <w:spacing w:val="-1"/>
            <w:w w:val="101"/>
            <w:sz w:val="22"/>
            <w:szCs w:val="22"/>
            <w:rPrChange w:id="461" w:author="Deni Septiadi Azzub" w:date="2018-03-01T22:02:00Z">
              <w:rPr>
                <w:rFonts w:ascii="Calibri" w:eastAsia="Calibri" w:hAnsi="Calibri" w:cs="Calibri"/>
                <w:spacing w:val="-1"/>
                <w:w w:val="101"/>
                <w:sz w:val="22"/>
                <w:szCs w:val="22"/>
              </w:rPr>
            </w:rPrChange>
          </w:rPr>
          <w:delText>i</w:delText>
        </w:r>
        <w:r w:rsidRPr="0025287D" w:rsidDel="0025287D">
          <w:rPr>
            <w:rFonts w:ascii="Calibri" w:eastAsia="Calibri" w:hAnsi="Calibri" w:cs="Calibri"/>
            <w:i/>
            <w:spacing w:val="1"/>
            <w:w w:val="101"/>
            <w:sz w:val="22"/>
            <w:szCs w:val="22"/>
            <w:rPrChange w:id="462" w:author="Deni Septiadi Azzub" w:date="2018-03-01T22:02:00Z">
              <w:rPr>
                <w:rFonts w:ascii="Calibri" w:eastAsia="Calibri" w:hAnsi="Calibri" w:cs="Calibri"/>
                <w:spacing w:val="1"/>
                <w:w w:val="101"/>
                <w:sz w:val="22"/>
                <w:szCs w:val="22"/>
              </w:rPr>
            </w:rPrChange>
          </w:rPr>
          <w:delText>a</w:delText>
        </w:r>
      </w:del>
      <w:ins w:id="463" w:author="Deni Septiadi Azzub" w:date="2018-03-01T22:02:00Z">
        <w:r w:rsidR="0025287D">
          <w:rPr>
            <w:rFonts w:ascii="Calibri" w:eastAsia="Calibri" w:hAnsi="Calibri" w:cs="Calibri"/>
            <w:i/>
            <w:spacing w:val="-1"/>
            <w:sz w:val="22"/>
            <w:szCs w:val="22"/>
            <w:lang w:val="id-ID"/>
          </w:rPr>
          <w:t>social media</w:t>
        </w:r>
      </w:ins>
      <w:r>
        <w:rPr>
          <w:rFonts w:ascii="Calibri" w:eastAsia="Calibri" w:hAnsi="Calibri" w:cs="Calibri"/>
          <w:w w:val="101"/>
          <w:sz w:val="22"/>
          <w:szCs w:val="22"/>
        </w:rPr>
        <w:t>.</w:t>
      </w:r>
    </w:p>
    <w:p w:rsidR="00143462" w:rsidRDefault="00143462">
      <w:pPr>
        <w:spacing w:line="200" w:lineRule="exact"/>
      </w:pPr>
    </w:p>
    <w:p w:rsidR="00143462" w:rsidRDefault="00143462">
      <w:pPr>
        <w:spacing w:line="240" w:lineRule="exact"/>
        <w:rPr>
          <w:sz w:val="24"/>
          <w:szCs w:val="24"/>
        </w:rPr>
      </w:pPr>
    </w:p>
    <w:p w:rsidR="00143462" w:rsidRDefault="009D580B">
      <w:pPr>
        <w:spacing w:line="360" w:lineRule="auto"/>
        <w:ind w:right="71"/>
        <w:rPr>
          <w:rFonts w:ascii="Calibri" w:eastAsia="Calibri" w:hAnsi="Calibri" w:cs="Calibri"/>
          <w:sz w:val="22"/>
          <w:szCs w:val="22"/>
        </w:rPr>
      </w:pPr>
      <w:r w:rsidRPr="004B20FB">
        <w:rPr>
          <w:rFonts w:ascii="Calibri" w:eastAsia="Calibri" w:hAnsi="Calibri" w:cs="Calibri"/>
          <w:color w:val="000000" w:themeColor="text1"/>
          <w:spacing w:val="3"/>
          <w:sz w:val="22"/>
          <w:szCs w:val="22"/>
          <w:rPrChange w:id="464" w:author="Deni Septiadi Azzub" w:date="2018-03-01T22:02:00Z">
            <w:rPr>
              <w:rFonts w:ascii="Calibri" w:eastAsia="Calibri" w:hAnsi="Calibri" w:cs="Calibri"/>
              <w:color w:val="C00000"/>
              <w:spacing w:val="3"/>
              <w:sz w:val="22"/>
              <w:szCs w:val="22"/>
            </w:rPr>
          </w:rPrChange>
        </w:rPr>
        <w:t>M</w:t>
      </w:r>
      <w:r w:rsidRPr="004B20FB">
        <w:rPr>
          <w:rFonts w:ascii="Calibri" w:eastAsia="Calibri" w:hAnsi="Calibri" w:cs="Calibri"/>
          <w:color w:val="000000" w:themeColor="text1"/>
          <w:spacing w:val="-3"/>
          <w:sz w:val="22"/>
          <w:szCs w:val="22"/>
          <w:rPrChange w:id="465" w:author="Deni Septiadi Azzub" w:date="2018-03-01T22:02:00Z">
            <w:rPr>
              <w:rFonts w:ascii="Calibri" w:eastAsia="Calibri" w:hAnsi="Calibri" w:cs="Calibri"/>
              <w:color w:val="C00000"/>
              <w:spacing w:val="-3"/>
              <w:sz w:val="22"/>
              <w:szCs w:val="22"/>
            </w:rPr>
          </w:rPrChange>
        </w:rPr>
        <w:t>e</w:t>
      </w:r>
      <w:r w:rsidRPr="004B20FB">
        <w:rPr>
          <w:rFonts w:ascii="Calibri" w:eastAsia="Calibri" w:hAnsi="Calibri" w:cs="Calibri"/>
          <w:color w:val="000000" w:themeColor="text1"/>
          <w:spacing w:val="1"/>
          <w:sz w:val="22"/>
          <w:szCs w:val="22"/>
          <w:rPrChange w:id="466" w:author="Deni Septiadi Azzub" w:date="2018-03-01T22:02:00Z">
            <w:rPr>
              <w:rFonts w:ascii="Calibri" w:eastAsia="Calibri" w:hAnsi="Calibri" w:cs="Calibri"/>
              <w:color w:val="C00000"/>
              <w:spacing w:val="1"/>
              <w:sz w:val="22"/>
              <w:szCs w:val="22"/>
            </w:rPr>
          </w:rPrChange>
        </w:rPr>
        <w:t>m</w:t>
      </w:r>
      <w:r w:rsidRPr="004B20FB">
        <w:rPr>
          <w:rFonts w:ascii="Calibri" w:eastAsia="Calibri" w:hAnsi="Calibri" w:cs="Calibri"/>
          <w:color w:val="000000" w:themeColor="text1"/>
          <w:spacing w:val="-2"/>
          <w:sz w:val="22"/>
          <w:szCs w:val="22"/>
          <w:rPrChange w:id="467" w:author="Deni Septiadi Azzub" w:date="2018-03-01T22:02:00Z">
            <w:rPr>
              <w:rFonts w:ascii="Calibri" w:eastAsia="Calibri" w:hAnsi="Calibri" w:cs="Calibri"/>
              <w:color w:val="C00000"/>
              <w:spacing w:val="-2"/>
              <w:sz w:val="22"/>
              <w:szCs w:val="22"/>
            </w:rPr>
          </w:rPrChange>
        </w:rPr>
        <w:t>b</w:t>
      </w:r>
      <w:r w:rsidRPr="004B20FB">
        <w:rPr>
          <w:rFonts w:ascii="Calibri" w:eastAsia="Calibri" w:hAnsi="Calibri" w:cs="Calibri"/>
          <w:color w:val="000000" w:themeColor="text1"/>
          <w:spacing w:val="-3"/>
          <w:sz w:val="22"/>
          <w:szCs w:val="22"/>
          <w:rPrChange w:id="468" w:author="Deni Septiadi Azzub" w:date="2018-03-01T22:02:00Z">
            <w:rPr>
              <w:rFonts w:ascii="Calibri" w:eastAsia="Calibri" w:hAnsi="Calibri" w:cs="Calibri"/>
              <w:color w:val="C00000"/>
              <w:spacing w:val="-3"/>
              <w:sz w:val="22"/>
              <w:szCs w:val="22"/>
            </w:rPr>
          </w:rPrChange>
        </w:rPr>
        <w:t>e</w:t>
      </w:r>
      <w:r w:rsidRPr="004B20FB">
        <w:rPr>
          <w:rFonts w:ascii="Calibri" w:eastAsia="Calibri" w:hAnsi="Calibri" w:cs="Calibri"/>
          <w:color w:val="000000" w:themeColor="text1"/>
          <w:spacing w:val="1"/>
          <w:sz w:val="22"/>
          <w:szCs w:val="22"/>
          <w:rPrChange w:id="469" w:author="Deni Septiadi Azzub" w:date="2018-03-01T22:02:00Z">
            <w:rPr>
              <w:rFonts w:ascii="Calibri" w:eastAsia="Calibri" w:hAnsi="Calibri" w:cs="Calibri"/>
              <w:color w:val="C00000"/>
              <w:spacing w:val="1"/>
              <w:sz w:val="22"/>
              <w:szCs w:val="22"/>
            </w:rPr>
          </w:rPrChange>
        </w:rPr>
        <w:t>r</w:t>
      </w:r>
      <w:r w:rsidRPr="004B20FB">
        <w:rPr>
          <w:rFonts w:ascii="Calibri" w:eastAsia="Calibri" w:hAnsi="Calibri" w:cs="Calibri"/>
          <w:color w:val="000000" w:themeColor="text1"/>
          <w:sz w:val="22"/>
          <w:szCs w:val="22"/>
          <w:rPrChange w:id="470" w:author="Deni Septiadi Azzub" w:date="2018-03-01T22:02:00Z">
            <w:rPr>
              <w:rFonts w:ascii="Calibri" w:eastAsia="Calibri" w:hAnsi="Calibri" w:cs="Calibri"/>
              <w:color w:val="C00000"/>
              <w:sz w:val="22"/>
              <w:szCs w:val="22"/>
            </w:rPr>
          </w:rPrChange>
        </w:rPr>
        <w:t>i</w:t>
      </w:r>
      <w:r w:rsidRPr="004B20FB">
        <w:rPr>
          <w:rFonts w:ascii="Calibri" w:eastAsia="Calibri" w:hAnsi="Calibri" w:cs="Calibri"/>
          <w:color w:val="000000" w:themeColor="text1"/>
          <w:spacing w:val="8"/>
          <w:sz w:val="22"/>
          <w:szCs w:val="22"/>
          <w:rPrChange w:id="471" w:author="Deni Septiadi Azzub" w:date="2018-03-01T22:02:00Z">
            <w:rPr>
              <w:rFonts w:ascii="Calibri" w:eastAsia="Calibri" w:hAnsi="Calibri" w:cs="Calibri"/>
              <w:color w:val="C00000"/>
              <w:spacing w:val="8"/>
              <w:sz w:val="22"/>
              <w:szCs w:val="22"/>
            </w:rPr>
          </w:rPrChange>
        </w:rPr>
        <w:t xml:space="preserve"> </w:t>
      </w:r>
      <w:r w:rsidRPr="004B20FB">
        <w:rPr>
          <w:rFonts w:ascii="Calibri" w:eastAsia="Calibri" w:hAnsi="Calibri" w:cs="Calibri"/>
          <w:color w:val="000000" w:themeColor="text1"/>
          <w:spacing w:val="-1"/>
          <w:sz w:val="22"/>
          <w:szCs w:val="22"/>
          <w:rPrChange w:id="472" w:author="Deni Septiadi Azzub" w:date="2018-03-01T22:02:00Z">
            <w:rPr>
              <w:rFonts w:ascii="Calibri" w:eastAsia="Calibri" w:hAnsi="Calibri" w:cs="Calibri"/>
              <w:color w:val="C00000"/>
              <w:spacing w:val="-1"/>
              <w:sz w:val="22"/>
              <w:szCs w:val="22"/>
            </w:rPr>
          </w:rPrChange>
        </w:rPr>
        <w:t>i</w:t>
      </w:r>
      <w:r w:rsidRPr="004B20FB">
        <w:rPr>
          <w:rFonts w:ascii="Calibri" w:eastAsia="Calibri" w:hAnsi="Calibri" w:cs="Calibri"/>
          <w:color w:val="000000" w:themeColor="text1"/>
          <w:spacing w:val="-2"/>
          <w:sz w:val="22"/>
          <w:szCs w:val="22"/>
          <w:rPrChange w:id="473" w:author="Deni Septiadi Azzub" w:date="2018-03-01T22:02:00Z">
            <w:rPr>
              <w:rFonts w:ascii="Calibri" w:eastAsia="Calibri" w:hAnsi="Calibri" w:cs="Calibri"/>
              <w:color w:val="C00000"/>
              <w:spacing w:val="-2"/>
              <w:sz w:val="22"/>
              <w:szCs w:val="22"/>
            </w:rPr>
          </w:rPrChange>
        </w:rPr>
        <w:t>n</w:t>
      </w:r>
      <w:r w:rsidRPr="004B20FB">
        <w:rPr>
          <w:rFonts w:ascii="Calibri" w:eastAsia="Calibri" w:hAnsi="Calibri" w:cs="Calibri"/>
          <w:color w:val="000000" w:themeColor="text1"/>
          <w:spacing w:val="-3"/>
          <w:sz w:val="22"/>
          <w:szCs w:val="22"/>
          <w:rPrChange w:id="474" w:author="Deni Septiadi Azzub" w:date="2018-03-01T22:02:00Z">
            <w:rPr>
              <w:rFonts w:ascii="Calibri" w:eastAsia="Calibri" w:hAnsi="Calibri" w:cs="Calibri"/>
              <w:color w:val="C00000"/>
              <w:spacing w:val="-3"/>
              <w:sz w:val="22"/>
              <w:szCs w:val="22"/>
            </w:rPr>
          </w:rPrChange>
        </w:rPr>
        <w:t>fo</w:t>
      </w:r>
      <w:r w:rsidRPr="004B20FB">
        <w:rPr>
          <w:rFonts w:ascii="Calibri" w:eastAsia="Calibri" w:hAnsi="Calibri" w:cs="Calibri"/>
          <w:color w:val="000000" w:themeColor="text1"/>
          <w:spacing w:val="-6"/>
          <w:sz w:val="22"/>
          <w:szCs w:val="22"/>
          <w:rPrChange w:id="475" w:author="Deni Septiadi Azzub" w:date="2018-03-01T22:02:00Z">
            <w:rPr>
              <w:rFonts w:ascii="Calibri" w:eastAsia="Calibri" w:hAnsi="Calibri" w:cs="Calibri"/>
              <w:color w:val="C00000"/>
              <w:spacing w:val="-6"/>
              <w:sz w:val="22"/>
              <w:szCs w:val="22"/>
            </w:rPr>
          </w:rPrChange>
        </w:rPr>
        <w:t>r</w:t>
      </w:r>
      <w:r w:rsidRPr="004B20FB">
        <w:rPr>
          <w:rFonts w:ascii="Calibri" w:eastAsia="Calibri" w:hAnsi="Calibri" w:cs="Calibri"/>
          <w:color w:val="000000" w:themeColor="text1"/>
          <w:spacing w:val="1"/>
          <w:sz w:val="22"/>
          <w:szCs w:val="22"/>
          <w:rPrChange w:id="476" w:author="Deni Septiadi Azzub" w:date="2018-03-01T22:02:00Z">
            <w:rPr>
              <w:rFonts w:ascii="Calibri" w:eastAsia="Calibri" w:hAnsi="Calibri" w:cs="Calibri"/>
              <w:color w:val="C00000"/>
              <w:spacing w:val="1"/>
              <w:sz w:val="22"/>
              <w:szCs w:val="22"/>
            </w:rPr>
          </w:rPrChange>
        </w:rPr>
        <w:t>ma</w:t>
      </w:r>
      <w:r w:rsidRPr="004B20FB">
        <w:rPr>
          <w:rFonts w:ascii="Calibri" w:eastAsia="Calibri" w:hAnsi="Calibri" w:cs="Calibri"/>
          <w:color w:val="000000" w:themeColor="text1"/>
          <w:spacing w:val="-1"/>
          <w:sz w:val="22"/>
          <w:szCs w:val="22"/>
          <w:rPrChange w:id="477" w:author="Deni Septiadi Azzub" w:date="2018-03-01T22:02:00Z">
            <w:rPr>
              <w:rFonts w:ascii="Calibri" w:eastAsia="Calibri" w:hAnsi="Calibri" w:cs="Calibri"/>
              <w:color w:val="C00000"/>
              <w:spacing w:val="-1"/>
              <w:sz w:val="22"/>
              <w:szCs w:val="22"/>
            </w:rPr>
          </w:rPrChange>
        </w:rPr>
        <w:t>s</w:t>
      </w:r>
      <w:r w:rsidRPr="004B20FB">
        <w:rPr>
          <w:rFonts w:ascii="Calibri" w:eastAsia="Calibri" w:hAnsi="Calibri" w:cs="Calibri"/>
          <w:color w:val="000000" w:themeColor="text1"/>
          <w:sz w:val="22"/>
          <w:szCs w:val="22"/>
          <w:rPrChange w:id="478" w:author="Deni Septiadi Azzub" w:date="2018-03-01T22:02:00Z">
            <w:rPr>
              <w:rFonts w:ascii="Calibri" w:eastAsia="Calibri" w:hAnsi="Calibri" w:cs="Calibri"/>
              <w:color w:val="C00000"/>
              <w:sz w:val="22"/>
              <w:szCs w:val="22"/>
            </w:rPr>
          </w:rPrChange>
        </w:rPr>
        <w:t>i</w:t>
      </w:r>
      <w:r w:rsidRPr="004B20FB">
        <w:rPr>
          <w:rFonts w:ascii="Calibri" w:eastAsia="Calibri" w:hAnsi="Calibri" w:cs="Calibri"/>
          <w:color w:val="000000" w:themeColor="text1"/>
          <w:spacing w:val="8"/>
          <w:sz w:val="22"/>
          <w:szCs w:val="22"/>
          <w:rPrChange w:id="479" w:author="Deni Septiadi Azzub" w:date="2018-03-01T22:02:00Z">
            <w:rPr>
              <w:rFonts w:ascii="Calibri" w:eastAsia="Calibri" w:hAnsi="Calibri" w:cs="Calibri"/>
              <w:color w:val="C00000"/>
              <w:spacing w:val="8"/>
              <w:sz w:val="22"/>
              <w:szCs w:val="22"/>
            </w:rPr>
          </w:rPrChange>
        </w:rPr>
        <w:t xml:space="preserve"> </w:t>
      </w:r>
      <w:r w:rsidRPr="004B20FB">
        <w:rPr>
          <w:rFonts w:ascii="Calibri" w:eastAsia="Calibri" w:hAnsi="Calibri" w:cs="Calibri"/>
          <w:color w:val="000000" w:themeColor="text1"/>
          <w:spacing w:val="-9"/>
          <w:sz w:val="22"/>
          <w:szCs w:val="22"/>
          <w:rPrChange w:id="480" w:author="Deni Septiadi Azzub" w:date="2018-03-01T22:02:00Z">
            <w:rPr>
              <w:rFonts w:ascii="Calibri" w:eastAsia="Calibri" w:hAnsi="Calibri" w:cs="Calibri"/>
              <w:color w:val="C00000"/>
              <w:spacing w:val="-9"/>
              <w:sz w:val="22"/>
              <w:szCs w:val="22"/>
            </w:rPr>
          </w:rPrChange>
        </w:rPr>
        <w:t>p</w:t>
      </w:r>
      <w:r w:rsidRPr="004B20FB">
        <w:rPr>
          <w:rFonts w:ascii="Calibri" w:eastAsia="Calibri" w:hAnsi="Calibri" w:cs="Calibri"/>
          <w:color w:val="000000" w:themeColor="text1"/>
          <w:spacing w:val="1"/>
          <w:sz w:val="22"/>
          <w:szCs w:val="22"/>
          <w:rPrChange w:id="481" w:author="Deni Septiadi Azzub" w:date="2018-03-01T22:02:00Z">
            <w:rPr>
              <w:rFonts w:ascii="Calibri" w:eastAsia="Calibri" w:hAnsi="Calibri" w:cs="Calibri"/>
              <w:color w:val="C00000"/>
              <w:spacing w:val="1"/>
              <w:sz w:val="22"/>
              <w:szCs w:val="22"/>
            </w:rPr>
          </w:rPrChange>
        </w:rPr>
        <w:t>r</w:t>
      </w:r>
      <w:r w:rsidRPr="004B20FB">
        <w:rPr>
          <w:rFonts w:ascii="Calibri" w:eastAsia="Calibri" w:hAnsi="Calibri" w:cs="Calibri"/>
          <w:color w:val="000000" w:themeColor="text1"/>
          <w:spacing w:val="-3"/>
          <w:sz w:val="22"/>
          <w:szCs w:val="22"/>
          <w:rPrChange w:id="482" w:author="Deni Septiadi Azzub" w:date="2018-03-01T22:02:00Z">
            <w:rPr>
              <w:rFonts w:ascii="Calibri" w:eastAsia="Calibri" w:hAnsi="Calibri" w:cs="Calibri"/>
              <w:color w:val="C00000"/>
              <w:spacing w:val="-3"/>
              <w:sz w:val="22"/>
              <w:szCs w:val="22"/>
            </w:rPr>
          </w:rPrChange>
        </w:rPr>
        <w:t>o</w:t>
      </w:r>
      <w:r w:rsidRPr="004B20FB">
        <w:rPr>
          <w:rFonts w:ascii="Calibri" w:eastAsia="Calibri" w:hAnsi="Calibri" w:cs="Calibri"/>
          <w:color w:val="000000" w:themeColor="text1"/>
          <w:spacing w:val="-2"/>
          <w:sz w:val="22"/>
          <w:szCs w:val="22"/>
          <w:rPrChange w:id="483" w:author="Deni Septiadi Azzub" w:date="2018-03-01T22:02:00Z">
            <w:rPr>
              <w:rFonts w:ascii="Calibri" w:eastAsia="Calibri" w:hAnsi="Calibri" w:cs="Calibri"/>
              <w:color w:val="C00000"/>
              <w:spacing w:val="-2"/>
              <w:sz w:val="22"/>
              <w:szCs w:val="22"/>
            </w:rPr>
          </w:rPrChange>
        </w:rPr>
        <w:t>du</w:t>
      </w:r>
      <w:r w:rsidRPr="004B20FB">
        <w:rPr>
          <w:rFonts w:ascii="Calibri" w:eastAsia="Calibri" w:hAnsi="Calibri" w:cs="Calibri"/>
          <w:color w:val="000000" w:themeColor="text1"/>
          <w:sz w:val="22"/>
          <w:szCs w:val="22"/>
          <w:rPrChange w:id="484" w:author="Deni Septiadi Azzub" w:date="2018-03-01T22:02:00Z">
            <w:rPr>
              <w:rFonts w:ascii="Calibri" w:eastAsia="Calibri" w:hAnsi="Calibri" w:cs="Calibri"/>
              <w:color w:val="C00000"/>
              <w:sz w:val="22"/>
              <w:szCs w:val="22"/>
            </w:rPr>
          </w:rPrChange>
        </w:rPr>
        <w:t>k</w:t>
      </w:r>
      <w:r w:rsidRPr="004B20FB">
        <w:rPr>
          <w:rFonts w:ascii="Calibri" w:eastAsia="Calibri" w:hAnsi="Calibri" w:cs="Calibri"/>
          <w:color w:val="000000" w:themeColor="text1"/>
          <w:spacing w:val="6"/>
          <w:sz w:val="22"/>
          <w:szCs w:val="22"/>
          <w:rPrChange w:id="485" w:author="Deni Septiadi Azzub" w:date="2018-03-01T22:02:00Z">
            <w:rPr>
              <w:rFonts w:ascii="Calibri" w:eastAsia="Calibri" w:hAnsi="Calibri" w:cs="Calibri"/>
              <w:color w:val="C00000"/>
              <w:spacing w:val="6"/>
              <w:sz w:val="22"/>
              <w:szCs w:val="22"/>
            </w:rPr>
          </w:rPrChange>
        </w:rPr>
        <w:t xml:space="preserve"> </w:t>
      </w:r>
      <w:r w:rsidRPr="004B20FB">
        <w:rPr>
          <w:rFonts w:ascii="Calibri" w:eastAsia="Calibri" w:hAnsi="Calibri" w:cs="Calibri"/>
          <w:color w:val="000000" w:themeColor="text1"/>
          <w:spacing w:val="-1"/>
          <w:sz w:val="22"/>
          <w:szCs w:val="22"/>
          <w:rPrChange w:id="486" w:author="Deni Septiadi Azzub" w:date="2018-03-01T22:02:00Z">
            <w:rPr>
              <w:rFonts w:ascii="Calibri" w:eastAsia="Calibri" w:hAnsi="Calibri" w:cs="Calibri"/>
              <w:color w:val="C00000"/>
              <w:spacing w:val="-1"/>
              <w:sz w:val="22"/>
              <w:szCs w:val="22"/>
            </w:rPr>
          </w:rPrChange>
        </w:rPr>
        <w:t>l</w:t>
      </w:r>
      <w:r w:rsidRPr="004B20FB">
        <w:rPr>
          <w:rFonts w:ascii="Calibri" w:eastAsia="Calibri" w:hAnsi="Calibri" w:cs="Calibri"/>
          <w:color w:val="000000" w:themeColor="text1"/>
          <w:spacing w:val="-3"/>
          <w:sz w:val="22"/>
          <w:szCs w:val="22"/>
          <w:rPrChange w:id="487" w:author="Deni Septiadi Azzub" w:date="2018-03-01T22:02:00Z">
            <w:rPr>
              <w:rFonts w:ascii="Calibri" w:eastAsia="Calibri" w:hAnsi="Calibri" w:cs="Calibri"/>
              <w:color w:val="C00000"/>
              <w:spacing w:val="-3"/>
              <w:sz w:val="22"/>
              <w:szCs w:val="22"/>
            </w:rPr>
          </w:rPrChange>
        </w:rPr>
        <w:t>e</w:t>
      </w:r>
      <w:r w:rsidRPr="004B20FB">
        <w:rPr>
          <w:rFonts w:ascii="Calibri" w:eastAsia="Calibri" w:hAnsi="Calibri" w:cs="Calibri"/>
          <w:color w:val="000000" w:themeColor="text1"/>
          <w:spacing w:val="-2"/>
          <w:sz w:val="22"/>
          <w:szCs w:val="22"/>
          <w:rPrChange w:id="488" w:author="Deni Septiadi Azzub" w:date="2018-03-01T22:02:00Z">
            <w:rPr>
              <w:rFonts w:ascii="Calibri" w:eastAsia="Calibri" w:hAnsi="Calibri" w:cs="Calibri"/>
              <w:color w:val="C00000"/>
              <w:spacing w:val="-2"/>
              <w:sz w:val="22"/>
              <w:szCs w:val="22"/>
            </w:rPr>
          </w:rPrChange>
        </w:rPr>
        <w:t>b</w:t>
      </w:r>
      <w:r w:rsidRPr="004B20FB">
        <w:rPr>
          <w:rFonts w:ascii="Calibri" w:eastAsia="Calibri" w:hAnsi="Calibri" w:cs="Calibri"/>
          <w:color w:val="000000" w:themeColor="text1"/>
          <w:spacing w:val="-1"/>
          <w:sz w:val="22"/>
          <w:szCs w:val="22"/>
          <w:rPrChange w:id="489" w:author="Deni Septiadi Azzub" w:date="2018-03-01T22:02:00Z">
            <w:rPr>
              <w:rFonts w:ascii="Calibri" w:eastAsia="Calibri" w:hAnsi="Calibri" w:cs="Calibri"/>
              <w:color w:val="C00000"/>
              <w:spacing w:val="-1"/>
              <w:sz w:val="22"/>
              <w:szCs w:val="22"/>
            </w:rPr>
          </w:rPrChange>
        </w:rPr>
        <w:t>i</w:t>
      </w:r>
      <w:r w:rsidRPr="004B20FB">
        <w:rPr>
          <w:rFonts w:ascii="Calibri" w:eastAsia="Calibri" w:hAnsi="Calibri" w:cs="Calibri"/>
          <w:color w:val="000000" w:themeColor="text1"/>
          <w:sz w:val="22"/>
          <w:szCs w:val="22"/>
          <w:rPrChange w:id="490" w:author="Deni Septiadi Azzub" w:date="2018-03-01T22:02:00Z">
            <w:rPr>
              <w:rFonts w:ascii="Calibri" w:eastAsia="Calibri" w:hAnsi="Calibri" w:cs="Calibri"/>
              <w:color w:val="C00000"/>
              <w:sz w:val="22"/>
              <w:szCs w:val="22"/>
            </w:rPr>
          </w:rPrChange>
        </w:rPr>
        <w:t>h</w:t>
      </w:r>
      <w:r w:rsidRPr="004B20FB">
        <w:rPr>
          <w:rFonts w:ascii="Calibri" w:eastAsia="Calibri" w:hAnsi="Calibri" w:cs="Calibri"/>
          <w:color w:val="000000" w:themeColor="text1"/>
          <w:spacing w:val="3"/>
          <w:sz w:val="22"/>
          <w:szCs w:val="22"/>
          <w:rPrChange w:id="491" w:author="Deni Septiadi Azzub" w:date="2018-03-01T22:02:00Z">
            <w:rPr>
              <w:rFonts w:ascii="Calibri" w:eastAsia="Calibri" w:hAnsi="Calibri" w:cs="Calibri"/>
              <w:color w:val="C00000"/>
              <w:spacing w:val="3"/>
              <w:sz w:val="22"/>
              <w:szCs w:val="22"/>
            </w:rPr>
          </w:rPrChange>
        </w:rPr>
        <w:t xml:space="preserve"> </w:t>
      </w:r>
      <w:r w:rsidRPr="004B20FB">
        <w:rPr>
          <w:rFonts w:ascii="Calibri" w:eastAsia="Calibri" w:hAnsi="Calibri" w:cs="Calibri"/>
          <w:color w:val="000000" w:themeColor="text1"/>
          <w:spacing w:val="-1"/>
          <w:w w:val="101"/>
          <w:sz w:val="22"/>
          <w:szCs w:val="22"/>
          <w:rPrChange w:id="492" w:author="Deni Septiadi Azzub" w:date="2018-03-01T22:02:00Z">
            <w:rPr>
              <w:rFonts w:ascii="Calibri" w:eastAsia="Calibri" w:hAnsi="Calibri" w:cs="Calibri"/>
              <w:color w:val="C00000"/>
              <w:spacing w:val="-1"/>
              <w:w w:val="101"/>
              <w:sz w:val="22"/>
              <w:szCs w:val="22"/>
            </w:rPr>
          </w:rPrChange>
        </w:rPr>
        <w:t>c</w:t>
      </w:r>
      <w:r w:rsidRPr="004B20FB">
        <w:rPr>
          <w:rFonts w:ascii="Calibri" w:eastAsia="Calibri" w:hAnsi="Calibri" w:cs="Calibri"/>
          <w:color w:val="000000" w:themeColor="text1"/>
          <w:spacing w:val="-3"/>
          <w:w w:val="101"/>
          <w:sz w:val="22"/>
          <w:szCs w:val="22"/>
          <w:rPrChange w:id="493" w:author="Deni Septiadi Azzub" w:date="2018-03-01T22:02:00Z">
            <w:rPr>
              <w:rFonts w:ascii="Calibri" w:eastAsia="Calibri" w:hAnsi="Calibri" w:cs="Calibri"/>
              <w:color w:val="C00000"/>
              <w:spacing w:val="-3"/>
              <w:w w:val="101"/>
              <w:sz w:val="22"/>
              <w:szCs w:val="22"/>
            </w:rPr>
          </w:rPrChange>
        </w:rPr>
        <w:t>e</w:t>
      </w:r>
      <w:r w:rsidRPr="004B20FB">
        <w:rPr>
          <w:rFonts w:ascii="Calibri" w:eastAsia="Calibri" w:hAnsi="Calibri" w:cs="Calibri"/>
          <w:color w:val="000000" w:themeColor="text1"/>
          <w:spacing w:val="-2"/>
          <w:w w:val="101"/>
          <w:sz w:val="22"/>
          <w:szCs w:val="22"/>
          <w:rPrChange w:id="494" w:author="Deni Septiadi Azzub" w:date="2018-03-01T22:02:00Z">
            <w:rPr>
              <w:rFonts w:ascii="Calibri" w:eastAsia="Calibri" w:hAnsi="Calibri" w:cs="Calibri"/>
              <w:color w:val="C00000"/>
              <w:spacing w:val="-2"/>
              <w:w w:val="101"/>
              <w:sz w:val="22"/>
              <w:szCs w:val="22"/>
            </w:rPr>
          </w:rPrChange>
        </w:rPr>
        <w:t>p</w:t>
      </w:r>
      <w:r w:rsidRPr="004B20FB">
        <w:rPr>
          <w:rFonts w:ascii="Calibri" w:eastAsia="Calibri" w:hAnsi="Calibri" w:cs="Calibri"/>
          <w:color w:val="000000" w:themeColor="text1"/>
          <w:spacing w:val="1"/>
          <w:w w:val="101"/>
          <w:sz w:val="22"/>
          <w:szCs w:val="22"/>
          <w:rPrChange w:id="495" w:author="Deni Septiadi Azzub" w:date="2018-03-01T22:02:00Z">
            <w:rPr>
              <w:rFonts w:ascii="Calibri" w:eastAsia="Calibri" w:hAnsi="Calibri" w:cs="Calibri"/>
              <w:color w:val="C00000"/>
              <w:spacing w:val="1"/>
              <w:w w:val="101"/>
              <w:sz w:val="22"/>
              <w:szCs w:val="22"/>
            </w:rPr>
          </w:rPrChange>
        </w:rPr>
        <w:t>a</w:t>
      </w:r>
      <w:r w:rsidRPr="004B20FB">
        <w:rPr>
          <w:rFonts w:ascii="Calibri" w:eastAsia="Calibri" w:hAnsi="Calibri" w:cs="Calibri"/>
          <w:color w:val="000000" w:themeColor="text1"/>
          <w:w w:val="101"/>
          <w:sz w:val="22"/>
          <w:szCs w:val="22"/>
          <w:rPrChange w:id="496" w:author="Deni Septiadi Azzub" w:date="2018-03-01T22:02:00Z">
            <w:rPr>
              <w:rFonts w:ascii="Calibri" w:eastAsia="Calibri" w:hAnsi="Calibri" w:cs="Calibri"/>
              <w:color w:val="C00000"/>
              <w:w w:val="101"/>
              <w:sz w:val="22"/>
              <w:szCs w:val="22"/>
            </w:rPr>
          </w:rPrChange>
        </w:rPr>
        <w:t>t</w:t>
      </w:r>
      <w:r>
        <w:rPr>
          <w:rFonts w:ascii="Calibri" w:eastAsia="Calibri" w:hAnsi="Calibri" w:cs="Calibri"/>
          <w:color w:val="C00000"/>
          <w:w w:val="101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pacing w:val="-1"/>
          <w:sz w:val="22"/>
          <w:szCs w:val="22"/>
        </w:rPr>
        <w:t>K</w:t>
      </w:r>
      <w:r>
        <w:rPr>
          <w:rFonts w:ascii="Calibri" w:eastAsia="Calibri" w:hAnsi="Calibri" w:cs="Calibri"/>
          <w:color w:val="000000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color w:val="000000"/>
          <w:spacing w:val="-1"/>
          <w:sz w:val="22"/>
          <w:szCs w:val="22"/>
        </w:rPr>
        <w:t>c</w:t>
      </w:r>
      <w:r>
        <w:rPr>
          <w:rFonts w:ascii="Calibri" w:eastAsia="Calibri" w:hAnsi="Calibri" w:cs="Calibri"/>
          <w:color w:val="000000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color w:val="000000"/>
          <w:spacing w:val="-2"/>
          <w:sz w:val="22"/>
          <w:szCs w:val="22"/>
        </w:rPr>
        <w:t>p</w:t>
      </w:r>
      <w:r>
        <w:rPr>
          <w:rFonts w:ascii="Calibri" w:eastAsia="Calibri" w:hAnsi="Calibri" w:cs="Calibri"/>
          <w:color w:val="000000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color w:val="000000"/>
          <w:spacing w:val="-3"/>
          <w:sz w:val="22"/>
          <w:szCs w:val="22"/>
        </w:rPr>
        <w:t>t</w:t>
      </w:r>
      <w:r>
        <w:rPr>
          <w:rFonts w:ascii="Calibri" w:eastAsia="Calibri" w:hAnsi="Calibri" w:cs="Calibri"/>
          <w:color w:val="000000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n  </w:t>
      </w:r>
      <w:r>
        <w:rPr>
          <w:rFonts w:ascii="Calibri" w:eastAsia="Calibri" w:hAnsi="Calibri" w:cs="Calibri"/>
          <w:color w:val="000000"/>
          <w:spacing w:val="30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color w:val="000000"/>
          <w:spacing w:val="-2"/>
          <w:sz w:val="22"/>
          <w:szCs w:val="22"/>
        </w:rPr>
        <w:t>n</w:t>
      </w:r>
      <w:r>
        <w:rPr>
          <w:rFonts w:ascii="Calibri" w:eastAsia="Calibri" w:hAnsi="Calibri" w:cs="Calibri"/>
          <w:color w:val="000000"/>
          <w:spacing w:val="-3"/>
          <w:sz w:val="22"/>
          <w:szCs w:val="22"/>
        </w:rPr>
        <w:t>fo</w:t>
      </w:r>
      <w:r>
        <w:rPr>
          <w:rFonts w:ascii="Calibri" w:eastAsia="Calibri" w:hAnsi="Calibri" w:cs="Calibri"/>
          <w:color w:val="000000"/>
          <w:spacing w:val="1"/>
          <w:sz w:val="22"/>
          <w:szCs w:val="22"/>
        </w:rPr>
        <w:t>rma</w:t>
      </w:r>
      <w:r>
        <w:rPr>
          <w:rFonts w:ascii="Calibri" w:eastAsia="Calibri" w:hAnsi="Calibri" w:cs="Calibri"/>
          <w:color w:val="000000"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i  </w:t>
      </w:r>
      <w:del w:id="497" w:author="Deni Septiadi Azzub" w:date="2018-03-01T22:02:00Z">
        <w:r w:rsidDel="004B20FB">
          <w:rPr>
            <w:rFonts w:ascii="Calibri" w:eastAsia="Calibri" w:hAnsi="Calibri" w:cs="Calibri"/>
            <w:color w:val="000000"/>
            <w:spacing w:val="31"/>
            <w:sz w:val="22"/>
            <w:szCs w:val="22"/>
          </w:rPr>
          <w:delText xml:space="preserve"> </w:delText>
        </w:r>
      </w:del>
      <w:r>
        <w:rPr>
          <w:rFonts w:ascii="Calibri" w:eastAsia="Calibri" w:hAnsi="Calibri" w:cs="Calibri"/>
          <w:color w:val="000000"/>
          <w:sz w:val="22"/>
          <w:szCs w:val="22"/>
        </w:rPr>
        <w:t>y</w:t>
      </w:r>
      <w:r>
        <w:rPr>
          <w:rFonts w:ascii="Calibri" w:eastAsia="Calibri" w:hAnsi="Calibri" w:cs="Calibri"/>
          <w:color w:val="000000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color w:val="000000"/>
          <w:spacing w:val="-2"/>
          <w:sz w:val="22"/>
          <w:szCs w:val="22"/>
        </w:rPr>
        <w:t>n</w:t>
      </w:r>
      <w:r>
        <w:rPr>
          <w:rFonts w:ascii="Calibri" w:eastAsia="Calibri" w:hAnsi="Calibri" w:cs="Calibri"/>
          <w:color w:val="000000"/>
          <w:sz w:val="22"/>
          <w:szCs w:val="22"/>
        </w:rPr>
        <w:t>g</w:t>
      </w:r>
      <w:del w:id="498" w:author="Deni Septiadi Azzub" w:date="2018-03-01T22:02:00Z">
        <w:r w:rsidDel="004B20FB">
          <w:rPr>
            <w:rFonts w:ascii="Calibri" w:eastAsia="Calibri" w:hAnsi="Calibri" w:cs="Calibri"/>
            <w:color w:val="000000"/>
            <w:sz w:val="22"/>
            <w:szCs w:val="22"/>
          </w:rPr>
          <w:delText xml:space="preserve"> </w:delText>
        </w:r>
      </w:del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del w:id="499" w:author="Deni Septiadi Azzub" w:date="2018-03-01T22:02:00Z">
        <w:r w:rsidDel="004B20FB">
          <w:rPr>
            <w:rFonts w:ascii="Calibri" w:eastAsia="Calibri" w:hAnsi="Calibri" w:cs="Calibri"/>
            <w:color w:val="000000"/>
            <w:spacing w:val="30"/>
            <w:sz w:val="22"/>
            <w:szCs w:val="22"/>
          </w:rPr>
          <w:delText xml:space="preserve"> </w:delText>
        </w:r>
      </w:del>
      <w:r>
        <w:rPr>
          <w:rFonts w:ascii="Calibri" w:eastAsia="Calibri" w:hAnsi="Calibri" w:cs="Calibri"/>
          <w:color w:val="000000"/>
          <w:spacing w:val="-2"/>
          <w:sz w:val="22"/>
          <w:szCs w:val="22"/>
        </w:rPr>
        <w:t>d</w:t>
      </w:r>
      <w:r>
        <w:rPr>
          <w:rFonts w:ascii="Calibri" w:eastAsia="Calibri" w:hAnsi="Calibri" w:cs="Calibri"/>
          <w:color w:val="000000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color w:val="000000"/>
          <w:spacing w:val="-2"/>
          <w:sz w:val="22"/>
          <w:szCs w:val="22"/>
        </w:rPr>
        <w:t>p</w:t>
      </w:r>
      <w:r>
        <w:rPr>
          <w:rFonts w:ascii="Calibri" w:eastAsia="Calibri" w:hAnsi="Calibri" w:cs="Calibri"/>
          <w:color w:val="000000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color w:val="000000"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color w:val="000000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color w:val="000000"/>
          <w:spacing w:val="-2"/>
          <w:sz w:val="22"/>
          <w:szCs w:val="22"/>
        </w:rPr>
        <w:t>u</w:t>
      </w:r>
      <w:r>
        <w:rPr>
          <w:rFonts w:ascii="Calibri" w:eastAsia="Calibri" w:hAnsi="Calibri" w:cs="Calibri"/>
          <w:color w:val="000000"/>
          <w:spacing w:val="-8"/>
          <w:sz w:val="22"/>
          <w:szCs w:val="22"/>
        </w:rPr>
        <w:t>k</w:t>
      </w:r>
      <w:r>
        <w:rPr>
          <w:rFonts w:ascii="Calibri" w:eastAsia="Calibri" w:hAnsi="Calibri" w:cs="Calibri"/>
          <w:color w:val="000000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n  </w:t>
      </w:r>
      <w:r>
        <w:rPr>
          <w:rFonts w:ascii="Calibri" w:eastAsia="Calibri" w:hAnsi="Calibri" w:cs="Calibri"/>
          <w:color w:val="000000"/>
          <w:spacing w:val="31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pacing w:val="-3"/>
          <w:w w:val="101"/>
          <w:sz w:val="22"/>
          <w:szCs w:val="22"/>
        </w:rPr>
        <w:t>o</w:t>
      </w:r>
      <w:r>
        <w:rPr>
          <w:rFonts w:ascii="Calibri" w:eastAsia="Calibri" w:hAnsi="Calibri" w:cs="Calibri"/>
          <w:color w:val="000000"/>
          <w:spacing w:val="-1"/>
          <w:w w:val="101"/>
          <w:sz w:val="22"/>
          <w:szCs w:val="22"/>
        </w:rPr>
        <w:t>l</w:t>
      </w:r>
      <w:r>
        <w:rPr>
          <w:rFonts w:ascii="Calibri" w:eastAsia="Calibri" w:hAnsi="Calibri" w:cs="Calibri"/>
          <w:color w:val="000000"/>
          <w:spacing w:val="-3"/>
          <w:w w:val="101"/>
          <w:sz w:val="22"/>
          <w:szCs w:val="22"/>
        </w:rPr>
        <w:t>e</w:t>
      </w:r>
      <w:r>
        <w:rPr>
          <w:rFonts w:ascii="Calibri" w:eastAsia="Calibri" w:hAnsi="Calibri" w:cs="Calibri"/>
          <w:color w:val="000000"/>
          <w:w w:val="101"/>
          <w:sz w:val="22"/>
          <w:szCs w:val="22"/>
        </w:rPr>
        <w:t xml:space="preserve">h </w:t>
      </w:r>
      <w:r>
        <w:rPr>
          <w:rFonts w:ascii="Calibri" w:eastAsia="Calibri" w:hAnsi="Calibri" w:cs="Calibri"/>
          <w:color w:val="000000"/>
          <w:spacing w:val="1"/>
          <w:sz w:val="22"/>
          <w:szCs w:val="22"/>
        </w:rPr>
        <w:t>ma</w:t>
      </w:r>
      <w:r>
        <w:rPr>
          <w:rFonts w:ascii="Calibri" w:eastAsia="Calibri" w:hAnsi="Calibri" w:cs="Calibri"/>
          <w:color w:val="000000"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color w:val="000000"/>
          <w:spacing w:val="-8"/>
          <w:sz w:val="22"/>
          <w:szCs w:val="22"/>
        </w:rPr>
        <w:t>y</w:t>
      </w:r>
      <w:r>
        <w:rPr>
          <w:rFonts w:ascii="Calibri" w:eastAsia="Calibri" w:hAnsi="Calibri" w:cs="Calibri"/>
          <w:color w:val="000000"/>
          <w:spacing w:val="1"/>
          <w:sz w:val="22"/>
          <w:szCs w:val="22"/>
        </w:rPr>
        <w:t>ara</w:t>
      </w:r>
      <w:r>
        <w:rPr>
          <w:rFonts w:ascii="Calibri" w:eastAsia="Calibri" w:hAnsi="Calibri" w:cs="Calibri"/>
          <w:color w:val="000000"/>
          <w:spacing w:val="-8"/>
          <w:sz w:val="22"/>
          <w:szCs w:val="22"/>
        </w:rPr>
        <w:t>k</w:t>
      </w:r>
      <w:r>
        <w:rPr>
          <w:rFonts w:ascii="Calibri" w:eastAsia="Calibri" w:hAnsi="Calibri" w:cs="Calibri"/>
          <w:color w:val="000000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color w:val="000000"/>
          <w:sz w:val="22"/>
          <w:szCs w:val="22"/>
        </w:rPr>
        <w:t>t</w:t>
      </w:r>
      <w:ins w:id="500" w:author="Deni Septiadi Azzub" w:date="2018-03-01T22:02:00Z">
        <w:r w:rsidR="004B20FB">
          <w:rPr>
            <w:rFonts w:ascii="Calibri" w:eastAsia="Calibri" w:hAnsi="Calibri" w:cs="Calibri"/>
            <w:color w:val="000000"/>
            <w:sz w:val="22"/>
            <w:szCs w:val="22"/>
            <w:lang w:val="id-ID"/>
          </w:rPr>
          <w:t>,</w:t>
        </w:r>
      </w:ins>
      <w:r>
        <w:rPr>
          <w:rFonts w:ascii="Calibri" w:eastAsia="Calibri" w:hAnsi="Calibri" w:cs="Calibri"/>
          <w:color w:val="000000"/>
          <w:sz w:val="22"/>
          <w:szCs w:val="22"/>
        </w:rPr>
        <w:t xml:space="preserve">   </w:t>
      </w:r>
      <w:r>
        <w:rPr>
          <w:rFonts w:ascii="Calibri" w:eastAsia="Calibri" w:hAnsi="Calibri" w:cs="Calibri"/>
          <w:color w:val="000000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pacing w:val="-2"/>
          <w:sz w:val="22"/>
          <w:szCs w:val="22"/>
        </w:rPr>
        <w:t>d</w:t>
      </w:r>
      <w:r>
        <w:rPr>
          <w:rFonts w:ascii="Calibri" w:eastAsia="Calibri" w:hAnsi="Calibri" w:cs="Calibri"/>
          <w:color w:val="000000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color w:val="000000"/>
          <w:spacing w:val="-2"/>
          <w:sz w:val="22"/>
          <w:szCs w:val="22"/>
        </w:rPr>
        <w:t>p</w:t>
      </w:r>
      <w:r>
        <w:rPr>
          <w:rFonts w:ascii="Calibri" w:eastAsia="Calibri" w:hAnsi="Calibri" w:cs="Calibri"/>
          <w:color w:val="000000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t  </w:t>
      </w:r>
      <w:r>
        <w:rPr>
          <w:rFonts w:ascii="Calibri" w:eastAsia="Calibri" w:hAnsi="Calibri" w:cs="Calibri"/>
          <w:color w:val="000000"/>
          <w:spacing w:val="48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pacing w:val="-1"/>
          <w:sz w:val="22"/>
          <w:szCs w:val="22"/>
        </w:rPr>
        <w:t>ki</w:t>
      </w:r>
      <w:r>
        <w:rPr>
          <w:rFonts w:ascii="Calibri" w:eastAsia="Calibri" w:hAnsi="Calibri" w:cs="Calibri"/>
          <w:color w:val="000000"/>
          <w:spacing w:val="-3"/>
          <w:sz w:val="22"/>
          <w:szCs w:val="22"/>
        </w:rPr>
        <w:t>t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a  </w:t>
      </w:r>
      <w:r>
        <w:rPr>
          <w:rFonts w:ascii="Calibri" w:eastAsia="Calibri" w:hAnsi="Calibri" w:cs="Calibri"/>
          <w:color w:val="000000"/>
          <w:spacing w:val="49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pacing w:val="1"/>
          <w:sz w:val="22"/>
          <w:szCs w:val="22"/>
        </w:rPr>
        <w:t>ma</w:t>
      </w:r>
      <w:r>
        <w:rPr>
          <w:rFonts w:ascii="Calibri" w:eastAsia="Calibri" w:hAnsi="Calibri" w:cs="Calibri"/>
          <w:color w:val="000000"/>
          <w:spacing w:val="-2"/>
          <w:sz w:val="22"/>
          <w:szCs w:val="22"/>
        </w:rPr>
        <w:t>n</w:t>
      </w:r>
      <w:r>
        <w:rPr>
          <w:rFonts w:ascii="Calibri" w:eastAsia="Calibri" w:hAnsi="Calibri" w:cs="Calibri"/>
          <w:color w:val="000000"/>
          <w:spacing w:val="-3"/>
          <w:sz w:val="22"/>
          <w:szCs w:val="22"/>
        </w:rPr>
        <w:t>f</w:t>
      </w:r>
      <w:r>
        <w:rPr>
          <w:rFonts w:ascii="Calibri" w:eastAsia="Calibri" w:hAnsi="Calibri" w:cs="Calibri"/>
          <w:color w:val="000000"/>
          <w:spacing w:val="1"/>
          <w:sz w:val="22"/>
          <w:szCs w:val="22"/>
        </w:rPr>
        <w:t>aa</w:t>
      </w:r>
      <w:r>
        <w:rPr>
          <w:rFonts w:ascii="Calibri" w:eastAsia="Calibri" w:hAnsi="Calibri" w:cs="Calibri"/>
          <w:color w:val="000000"/>
          <w:spacing w:val="-3"/>
          <w:sz w:val="22"/>
          <w:szCs w:val="22"/>
        </w:rPr>
        <w:t>t</w:t>
      </w:r>
      <w:r>
        <w:rPr>
          <w:rFonts w:ascii="Calibri" w:eastAsia="Calibri" w:hAnsi="Calibri" w:cs="Calibri"/>
          <w:color w:val="000000"/>
          <w:spacing w:val="-8"/>
          <w:sz w:val="22"/>
          <w:szCs w:val="22"/>
        </w:rPr>
        <w:t>k</w:t>
      </w:r>
      <w:r>
        <w:rPr>
          <w:rFonts w:ascii="Calibri" w:eastAsia="Calibri" w:hAnsi="Calibri" w:cs="Calibri"/>
          <w:color w:val="000000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n   </w:t>
      </w:r>
      <w:r>
        <w:rPr>
          <w:rFonts w:ascii="Calibri" w:eastAsia="Calibri" w:hAnsi="Calibri" w:cs="Calibri"/>
          <w:color w:val="000000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pacing w:val="-2"/>
          <w:w w:val="101"/>
          <w:sz w:val="22"/>
          <w:szCs w:val="22"/>
        </w:rPr>
        <w:t>un</w:t>
      </w:r>
      <w:r>
        <w:rPr>
          <w:rFonts w:ascii="Calibri" w:eastAsia="Calibri" w:hAnsi="Calibri" w:cs="Calibri"/>
          <w:color w:val="000000"/>
          <w:spacing w:val="-3"/>
          <w:w w:val="101"/>
          <w:sz w:val="22"/>
          <w:szCs w:val="22"/>
        </w:rPr>
        <w:t>t</w:t>
      </w:r>
      <w:r>
        <w:rPr>
          <w:rFonts w:ascii="Calibri" w:eastAsia="Calibri" w:hAnsi="Calibri" w:cs="Calibri"/>
          <w:color w:val="000000"/>
          <w:spacing w:val="-2"/>
          <w:w w:val="101"/>
          <w:sz w:val="22"/>
          <w:szCs w:val="22"/>
        </w:rPr>
        <w:t>u</w:t>
      </w:r>
      <w:r>
        <w:rPr>
          <w:rFonts w:ascii="Calibri" w:eastAsia="Calibri" w:hAnsi="Calibri" w:cs="Calibri"/>
          <w:color w:val="000000"/>
          <w:w w:val="101"/>
          <w:sz w:val="22"/>
          <w:szCs w:val="22"/>
        </w:rPr>
        <w:t xml:space="preserve">k </w:t>
      </w:r>
      <w:r>
        <w:rPr>
          <w:rFonts w:ascii="Calibri" w:eastAsia="Calibri" w:hAnsi="Calibri" w:cs="Calibri"/>
          <w:color w:val="000000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color w:val="000000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color w:val="000000"/>
          <w:spacing w:val="-2"/>
          <w:sz w:val="22"/>
          <w:szCs w:val="22"/>
        </w:rPr>
        <w:t>n</w:t>
      </w:r>
      <w:r>
        <w:rPr>
          <w:rFonts w:ascii="Calibri" w:eastAsia="Calibri" w:hAnsi="Calibri" w:cs="Calibri"/>
          <w:color w:val="000000"/>
          <w:spacing w:val="3"/>
          <w:sz w:val="22"/>
          <w:szCs w:val="22"/>
        </w:rPr>
        <w:t>g</w:t>
      </w:r>
      <w:r>
        <w:rPr>
          <w:rFonts w:ascii="Calibri" w:eastAsia="Calibri" w:hAnsi="Calibri" w:cs="Calibri"/>
          <w:color w:val="000000"/>
          <w:spacing w:val="-3"/>
          <w:sz w:val="22"/>
          <w:szCs w:val="22"/>
        </w:rPr>
        <w:t>et</w:t>
      </w:r>
      <w:r>
        <w:rPr>
          <w:rFonts w:ascii="Calibri" w:eastAsia="Calibri" w:hAnsi="Calibri" w:cs="Calibri"/>
          <w:color w:val="000000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color w:val="000000"/>
          <w:spacing w:val="-2"/>
          <w:sz w:val="22"/>
          <w:szCs w:val="22"/>
        </w:rPr>
        <w:t>hu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i </w:t>
      </w:r>
      <w:r>
        <w:rPr>
          <w:rFonts w:ascii="Calibri" w:eastAsia="Calibri" w:hAnsi="Calibri" w:cs="Calibri"/>
          <w:color w:val="000000"/>
          <w:spacing w:val="19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pacing w:val="-2"/>
          <w:sz w:val="22"/>
          <w:szCs w:val="22"/>
        </w:rPr>
        <w:t>p</w:t>
      </w:r>
      <w:r>
        <w:rPr>
          <w:rFonts w:ascii="Calibri" w:eastAsia="Calibri" w:hAnsi="Calibri" w:cs="Calibri"/>
          <w:color w:val="000000"/>
          <w:spacing w:val="-3"/>
          <w:sz w:val="22"/>
          <w:szCs w:val="22"/>
        </w:rPr>
        <w:t>o</w:t>
      </w:r>
      <w:r>
        <w:rPr>
          <w:rFonts w:ascii="Calibri" w:eastAsia="Calibri" w:hAnsi="Calibri" w:cs="Calibri"/>
          <w:color w:val="000000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a </w:t>
      </w:r>
      <w:r>
        <w:rPr>
          <w:rFonts w:ascii="Calibri" w:eastAsia="Calibri" w:hAnsi="Calibri" w:cs="Calibri"/>
          <w:color w:val="000000"/>
          <w:spacing w:val="6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pacing w:val="1"/>
          <w:sz w:val="22"/>
          <w:szCs w:val="22"/>
        </w:rPr>
        <w:t>ma</w:t>
      </w:r>
      <w:r>
        <w:rPr>
          <w:rFonts w:ascii="Calibri" w:eastAsia="Calibri" w:hAnsi="Calibri" w:cs="Calibri"/>
          <w:color w:val="000000"/>
          <w:spacing w:val="-8"/>
          <w:sz w:val="22"/>
          <w:szCs w:val="22"/>
        </w:rPr>
        <w:t>s</w:t>
      </w:r>
      <w:r>
        <w:rPr>
          <w:rFonts w:ascii="Calibri" w:eastAsia="Calibri" w:hAnsi="Calibri" w:cs="Calibri"/>
          <w:color w:val="000000"/>
          <w:sz w:val="22"/>
          <w:szCs w:val="22"/>
        </w:rPr>
        <w:t>y</w:t>
      </w:r>
      <w:r>
        <w:rPr>
          <w:rFonts w:ascii="Calibri" w:eastAsia="Calibri" w:hAnsi="Calibri" w:cs="Calibri"/>
          <w:color w:val="000000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color w:val="000000"/>
          <w:spacing w:val="-6"/>
          <w:sz w:val="22"/>
          <w:szCs w:val="22"/>
        </w:rPr>
        <w:t>r</w:t>
      </w:r>
      <w:r>
        <w:rPr>
          <w:rFonts w:ascii="Calibri" w:eastAsia="Calibri" w:hAnsi="Calibri" w:cs="Calibri"/>
          <w:color w:val="000000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color w:val="000000"/>
          <w:spacing w:val="-1"/>
          <w:sz w:val="22"/>
          <w:szCs w:val="22"/>
        </w:rPr>
        <w:t>k</w:t>
      </w:r>
      <w:r>
        <w:rPr>
          <w:rFonts w:ascii="Calibri" w:eastAsia="Calibri" w:hAnsi="Calibri" w:cs="Calibri"/>
          <w:color w:val="000000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t </w:t>
      </w:r>
      <w:r>
        <w:rPr>
          <w:rFonts w:ascii="Calibri" w:eastAsia="Calibri" w:hAnsi="Calibri" w:cs="Calibri"/>
          <w:color w:val="000000"/>
          <w:spacing w:val="16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pacing w:val="-3"/>
          <w:sz w:val="22"/>
          <w:szCs w:val="22"/>
        </w:rPr>
        <w:t>te</w:t>
      </w:r>
      <w:r>
        <w:rPr>
          <w:rFonts w:ascii="Calibri" w:eastAsia="Calibri" w:hAnsi="Calibri" w:cs="Calibri"/>
          <w:color w:val="000000"/>
          <w:spacing w:val="-2"/>
          <w:sz w:val="22"/>
          <w:szCs w:val="22"/>
        </w:rPr>
        <w:t>n</w:t>
      </w:r>
      <w:r>
        <w:rPr>
          <w:rFonts w:ascii="Calibri" w:eastAsia="Calibri" w:hAnsi="Calibri" w:cs="Calibri"/>
          <w:color w:val="000000"/>
          <w:spacing w:val="-3"/>
          <w:sz w:val="22"/>
          <w:szCs w:val="22"/>
        </w:rPr>
        <w:t>t</w:t>
      </w:r>
      <w:r>
        <w:rPr>
          <w:rFonts w:ascii="Calibri" w:eastAsia="Calibri" w:hAnsi="Calibri" w:cs="Calibri"/>
          <w:color w:val="000000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color w:val="000000"/>
          <w:spacing w:val="-2"/>
          <w:sz w:val="22"/>
          <w:szCs w:val="22"/>
        </w:rPr>
        <w:t>n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g </w:t>
      </w:r>
      <w:r>
        <w:rPr>
          <w:rFonts w:ascii="Calibri" w:eastAsia="Calibri" w:hAnsi="Calibri" w:cs="Calibri"/>
          <w:color w:val="000000"/>
          <w:spacing w:val="11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pacing w:val="-2"/>
          <w:w w:val="101"/>
          <w:sz w:val="22"/>
          <w:szCs w:val="22"/>
        </w:rPr>
        <w:t>p</w:t>
      </w:r>
      <w:r>
        <w:rPr>
          <w:rFonts w:ascii="Calibri" w:eastAsia="Calibri" w:hAnsi="Calibri" w:cs="Calibri"/>
          <w:color w:val="000000"/>
          <w:spacing w:val="1"/>
          <w:w w:val="101"/>
          <w:sz w:val="22"/>
          <w:szCs w:val="22"/>
        </w:rPr>
        <w:t>r</w:t>
      </w:r>
      <w:r>
        <w:rPr>
          <w:rFonts w:ascii="Calibri" w:eastAsia="Calibri" w:hAnsi="Calibri" w:cs="Calibri"/>
          <w:color w:val="000000"/>
          <w:spacing w:val="-3"/>
          <w:w w:val="101"/>
          <w:sz w:val="22"/>
          <w:szCs w:val="22"/>
        </w:rPr>
        <w:t>o</w:t>
      </w:r>
      <w:r>
        <w:rPr>
          <w:rFonts w:ascii="Calibri" w:eastAsia="Calibri" w:hAnsi="Calibri" w:cs="Calibri"/>
          <w:color w:val="000000"/>
          <w:spacing w:val="-2"/>
          <w:w w:val="101"/>
          <w:sz w:val="22"/>
          <w:szCs w:val="22"/>
        </w:rPr>
        <w:t>du</w:t>
      </w:r>
      <w:r>
        <w:rPr>
          <w:rFonts w:ascii="Calibri" w:eastAsia="Calibri" w:hAnsi="Calibri" w:cs="Calibri"/>
          <w:color w:val="000000"/>
          <w:w w:val="101"/>
          <w:sz w:val="22"/>
          <w:szCs w:val="22"/>
        </w:rPr>
        <w:t xml:space="preserve">k </w:t>
      </w:r>
      <w:r>
        <w:rPr>
          <w:rFonts w:ascii="Calibri" w:eastAsia="Calibri" w:hAnsi="Calibri" w:cs="Calibri"/>
          <w:color w:val="000000"/>
          <w:sz w:val="22"/>
          <w:szCs w:val="22"/>
        </w:rPr>
        <w:t>y</w:t>
      </w:r>
      <w:r>
        <w:rPr>
          <w:rFonts w:ascii="Calibri" w:eastAsia="Calibri" w:hAnsi="Calibri" w:cs="Calibri"/>
          <w:color w:val="000000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color w:val="000000"/>
          <w:spacing w:val="-2"/>
          <w:sz w:val="22"/>
          <w:szCs w:val="22"/>
        </w:rPr>
        <w:t>n</w:t>
      </w:r>
      <w:r>
        <w:rPr>
          <w:rFonts w:ascii="Calibri" w:eastAsia="Calibri" w:hAnsi="Calibri" w:cs="Calibri"/>
          <w:color w:val="000000"/>
          <w:sz w:val="22"/>
          <w:szCs w:val="22"/>
        </w:rPr>
        <w:t>g</w:t>
      </w:r>
      <w:r>
        <w:rPr>
          <w:rFonts w:ascii="Calibri" w:eastAsia="Calibri" w:hAnsi="Calibri" w:cs="Calibri"/>
          <w:color w:val="000000"/>
          <w:spacing w:val="22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color w:val="000000"/>
          <w:spacing w:val="-10"/>
          <w:sz w:val="22"/>
          <w:szCs w:val="22"/>
        </w:rPr>
        <w:t>e</w:t>
      </w:r>
      <w:r>
        <w:rPr>
          <w:rFonts w:ascii="Calibri" w:eastAsia="Calibri" w:hAnsi="Calibri" w:cs="Calibri"/>
          <w:color w:val="000000"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color w:val="000000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color w:val="000000"/>
          <w:spacing w:val="-1"/>
          <w:sz w:val="22"/>
          <w:szCs w:val="22"/>
        </w:rPr>
        <w:t>k</w:t>
      </w:r>
      <w:r>
        <w:rPr>
          <w:rFonts w:ascii="Calibri" w:eastAsia="Calibri" w:hAnsi="Calibri" w:cs="Calibri"/>
          <w:color w:val="000000"/>
          <w:sz w:val="22"/>
          <w:szCs w:val="22"/>
        </w:rPr>
        <w:t>a</w:t>
      </w:r>
      <w:r>
        <w:rPr>
          <w:rFonts w:ascii="Calibri" w:eastAsia="Calibri" w:hAnsi="Calibri" w:cs="Calibri"/>
          <w:color w:val="000000"/>
          <w:spacing w:val="23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color w:val="000000"/>
          <w:spacing w:val="-2"/>
          <w:sz w:val="22"/>
          <w:szCs w:val="22"/>
        </w:rPr>
        <w:t>u</w:t>
      </w:r>
      <w:r>
        <w:rPr>
          <w:rFonts w:ascii="Calibri" w:eastAsia="Calibri" w:hAnsi="Calibri" w:cs="Calibri"/>
          <w:color w:val="000000"/>
          <w:spacing w:val="-1"/>
          <w:sz w:val="22"/>
          <w:szCs w:val="22"/>
        </w:rPr>
        <w:t>k</w:t>
      </w:r>
      <w:r>
        <w:rPr>
          <w:rFonts w:ascii="Calibri" w:eastAsia="Calibri" w:hAnsi="Calibri" w:cs="Calibri"/>
          <w:color w:val="000000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color w:val="000000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color w:val="000000"/>
          <w:sz w:val="22"/>
          <w:szCs w:val="22"/>
        </w:rPr>
        <w:t>,</w:t>
      </w:r>
      <w:r>
        <w:rPr>
          <w:rFonts w:ascii="Calibri" w:eastAsia="Calibri" w:hAnsi="Calibri" w:cs="Calibri"/>
          <w:color w:val="000000"/>
          <w:spacing w:val="21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pacing w:val="-2"/>
          <w:sz w:val="22"/>
          <w:szCs w:val="22"/>
        </w:rPr>
        <w:t>bud</w:t>
      </w:r>
      <w:r>
        <w:rPr>
          <w:rFonts w:ascii="Calibri" w:eastAsia="Calibri" w:hAnsi="Calibri" w:cs="Calibri"/>
          <w:color w:val="000000"/>
          <w:spacing w:val="-6"/>
          <w:sz w:val="22"/>
          <w:szCs w:val="22"/>
        </w:rPr>
        <w:t>a</w:t>
      </w:r>
      <w:r>
        <w:rPr>
          <w:rFonts w:ascii="Calibri" w:eastAsia="Calibri" w:hAnsi="Calibri" w:cs="Calibri"/>
          <w:color w:val="000000"/>
          <w:sz w:val="22"/>
          <w:szCs w:val="22"/>
        </w:rPr>
        <w:t>y</w:t>
      </w:r>
      <w:r>
        <w:rPr>
          <w:rFonts w:ascii="Calibri" w:eastAsia="Calibri" w:hAnsi="Calibri" w:cs="Calibri"/>
          <w:color w:val="000000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color w:val="000000"/>
          <w:sz w:val="22"/>
          <w:szCs w:val="22"/>
        </w:rPr>
        <w:t>,</w:t>
      </w:r>
      <w:r>
        <w:rPr>
          <w:rFonts w:ascii="Calibri" w:eastAsia="Calibri" w:hAnsi="Calibri" w:cs="Calibri"/>
          <w:color w:val="000000"/>
          <w:spacing w:val="23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pacing w:val="-1"/>
          <w:sz w:val="22"/>
          <w:szCs w:val="22"/>
        </w:rPr>
        <w:t>k</w:t>
      </w:r>
      <w:r>
        <w:rPr>
          <w:rFonts w:ascii="Calibri" w:eastAsia="Calibri" w:hAnsi="Calibri" w:cs="Calibri"/>
          <w:color w:val="000000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color w:val="000000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color w:val="000000"/>
          <w:spacing w:val="-2"/>
          <w:sz w:val="22"/>
          <w:szCs w:val="22"/>
        </w:rPr>
        <w:t>n</w:t>
      </w:r>
      <w:r>
        <w:rPr>
          <w:rFonts w:ascii="Calibri" w:eastAsia="Calibri" w:hAnsi="Calibri" w:cs="Calibri"/>
          <w:color w:val="000000"/>
          <w:spacing w:val="3"/>
          <w:sz w:val="22"/>
          <w:szCs w:val="22"/>
        </w:rPr>
        <w:t>g</w:t>
      </w:r>
      <w:r>
        <w:rPr>
          <w:rFonts w:ascii="Calibri" w:eastAsia="Calibri" w:hAnsi="Calibri" w:cs="Calibri"/>
          <w:color w:val="000000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color w:val="000000"/>
          <w:spacing w:val="-9"/>
          <w:sz w:val="22"/>
          <w:szCs w:val="22"/>
        </w:rPr>
        <w:t>n</w:t>
      </w:r>
      <w:r>
        <w:rPr>
          <w:rFonts w:ascii="Calibri" w:eastAsia="Calibri" w:hAnsi="Calibri" w:cs="Calibri"/>
          <w:color w:val="000000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color w:val="000000"/>
          <w:sz w:val="22"/>
          <w:szCs w:val="22"/>
        </w:rPr>
        <w:t>n</w:t>
      </w:r>
      <w:del w:id="501" w:author="Deni Septiadi Azzub" w:date="2018-03-01T22:02:00Z">
        <w:r w:rsidDel="004B20FB">
          <w:rPr>
            <w:rFonts w:ascii="Calibri" w:eastAsia="Calibri" w:hAnsi="Calibri" w:cs="Calibri"/>
            <w:color w:val="000000"/>
            <w:spacing w:val="22"/>
            <w:sz w:val="22"/>
            <w:szCs w:val="22"/>
          </w:rPr>
          <w:delText xml:space="preserve"> </w:delText>
        </w:r>
        <w:r w:rsidDel="004B20FB">
          <w:rPr>
            <w:rFonts w:ascii="Calibri" w:eastAsia="Calibri" w:hAnsi="Calibri" w:cs="Calibri"/>
            <w:color w:val="000000"/>
            <w:spacing w:val="1"/>
            <w:w w:val="101"/>
            <w:sz w:val="22"/>
            <w:szCs w:val="22"/>
          </w:rPr>
          <w:delText>m</w:delText>
        </w:r>
        <w:r w:rsidDel="004B20FB">
          <w:rPr>
            <w:rFonts w:ascii="Calibri" w:eastAsia="Calibri" w:hAnsi="Calibri" w:cs="Calibri"/>
            <w:color w:val="000000"/>
            <w:spacing w:val="-3"/>
            <w:w w:val="101"/>
            <w:sz w:val="22"/>
            <w:szCs w:val="22"/>
          </w:rPr>
          <w:delText>e</w:delText>
        </w:r>
        <w:r w:rsidDel="004B20FB">
          <w:rPr>
            <w:rFonts w:ascii="Calibri" w:eastAsia="Calibri" w:hAnsi="Calibri" w:cs="Calibri"/>
            <w:color w:val="000000"/>
            <w:spacing w:val="1"/>
            <w:w w:val="101"/>
            <w:sz w:val="22"/>
            <w:szCs w:val="22"/>
          </w:rPr>
          <w:delText>r</w:delText>
        </w:r>
        <w:r w:rsidDel="004B20FB">
          <w:rPr>
            <w:rFonts w:ascii="Calibri" w:eastAsia="Calibri" w:hAnsi="Calibri" w:cs="Calibri"/>
            <w:color w:val="000000"/>
            <w:spacing w:val="-3"/>
            <w:w w:val="101"/>
            <w:sz w:val="22"/>
            <w:szCs w:val="22"/>
          </w:rPr>
          <w:delText>e</w:delText>
        </w:r>
        <w:r w:rsidDel="004B20FB">
          <w:rPr>
            <w:rFonts w:ascii="Calibri" w:eastAsia="Calibri" w:hAnsi="Calibri" w:cs="Calibri"/>
            <w:color w:val="000000"/>
            <w:spacing w:val="-1"/>
            <w:w w:val="101"/>
            <w:sz w:val="22"/>
            <w:szCs w:val="22"/>
          </w:rPr>
          <w:delText>k</w:delText>
        </w:r>
        <w:r w:rsidDel="004B20FB">
          <w:rPr>
            <w:rFonts w:ascii="Calibri" w:eastAsia="Calibri" w:hAnsi="Calibri" w:cs="Calibri"/>
            <w:color w:val="000000"/>
            <w:spacing w:val="-6"/>
            <w:w w:val="101"/>
            <w:sz w:val="22"/>
            <w:szCs w:val="22"/>
          </w:rPr>
          <w:delText>a</w:delText>
        </w:r>
      </w:del>
      <w:r>
        <w:rPr>
          <w:rFonts w:ascii="Calibri" w:eastAsia="Calibri" w:hAnsi="Calibri" w:cs="Calibri"/>
          <w:color w:val="000000"/>
          <w:w w:val="101"/>
          <w:sz w:val="22"/>
          <w:szCs w:val="22"/>
        </w:rPr>
        <w:t xml:space="preserve">, </w:t>
      </w:r>
      <w:r>
        <w:rPr>
          <w:rFonts w:ascii="Calibri" w:eastAsia="Calibri" w:hAnsi="Calibri" w:cs="Calibri"/>
          <w:color w:val="000000"/>
          <w:spacing w:val="-2"/>
          <w:sz w:val="22"/>
          <w:szCs w:val="22"/>
        </w:rPr>
        <w:t>d</w:t>
      </w:r>
      <w:r>
        <w:rPr>
          <w:rFonts w:ascii="Calibri" w:eastAsia="Calibri" w:hAnsi="Calibri" w:cs="Calibri"/>
          <w:color w:val="000000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n </w:t>
      </w:r>
      <w:r>
        <w:rPr>
          <w:rFonts w:ascii="Calibri" w:eastAsia="Calibri" w:hAnsi="Calibri" w:cs="Calibri"/>
          <w:color w:val="000000"/>
          <w:spacing w:val="10"/>
          <w:sz w:val="22"/>
          <w:szCs w:val="22"/>
        </w:rPr>
        <w:t xml:space="preserve"> </w:t>
      </w:r>
      <w:r w:rsidRPr="004B20FB">
        <w:rPr>
          <w:rFonts w:ascii="Calibri" w:eastAsia="Calibri" w:hAnsi="Calibri" w:cs="Calibri"/>
          <w:i/>
          <w:color w:val="000000"/>
          <w:spacing w:val="-3"/>
          <w:sz w:val="22"/>
          <w:szCs w:val="22"/>
          <w:rPrChange w:id="502" w:author="Deni Septiadi Azzub" w:date="2018-03-01T22:03:00Z">
            <w:rPr>
              <w:rFonts w:ascii="Calibri" w:eastAsia="Calibri" w:hAnsi="Calibri" w:cs="Calibri"/>
              <w:color w:val="000000"/>
              <w:spacing w:val="-3"/>
              <w:sz w:val="22"/>
              <w:szCs w:val="22"/>
            </w:rPr>
          </w:rPrChange>
        </w:rPr>
        <w:t>fee</w:t>
      </w:r>
      <w:r w:rsidRPr="004B20FB">
        <w:rPr>
          <w:rFonts w:ascii="Calibri" w:eastAsia="Calibri" w:hAnsi="Calibri" w:cs="Calibri"/>
          <w:i/>
          <w:color w:val="000000"/>
          <w:spacing w:val="-2"/>
          <w:sz w:val="22"/>
          <w:szCs w:val="22"/>
          <w:rPrChange w:id="503" w:author="Deni Septiadi Azzub" w:date="2018-03-01T22:03:00Z">
            <w:rPr>
              <w:rFonts w:ascii="Calibri" w:eastAsia="Calibri" w:hAnsi="Calibri" w:cs="Calibri"/>
              <w:color w:val="000000"/>
              <w:spacing w:val="-2"/>
              <w:sz w:val="22"/>
              <w:szCs w:val="22"/>
            </w:rPr>
          </w:rPrChange>
        </w:rPr>
        <w:t>db</w:t>
      </w:r>
      <w:r w:rsidRPr="004B20FB">
        <w:rPr>
          <w:rFonts w:ascii="Calibri" w:eastAsia="Calibri" w:hAnsi="Calibri" w:cs="Calibri"/>
          <w:i/>
          <w:color w:val="000000"/>
          <w:spacing w:val="1"/>
          <w:sz w:val="22"/>
          <w:szCs w:val="22"/>
          <w:rPrChange w:id="504" w:author="Deni Septiadi Azzub" w:date="2018-03-01T22:03:00Z">
            <w:rPr>
              <w:rFonts w:ascii="Calibri" w:eastAsia="Calibri" w:hAnsi="Calibri" w:cs="Calibri"/>
              <w:color w:val="000000"/>
              <w:spacing w:val="1"/>
              <w:sz w:val="22"/>
              <w:szCs w:val="22"/>
            </w:rPr>
          </w:rPrChange>
        </w:rPr>
        <w:t>a</w:t>
      </w:r>
      <w:r w:rsidRPr="004B20FB">
        <w:rPr>
          <w:rFonts w:ascii="Calibri" w:eastAsia="Calibri" w:hAnsi="Calibri" w:cs="Calibri"/>
          <w:i/>
          <w:color w:val="000000"/>
          <w:spacing w:val="-1"/>
          <w:sz w:val="22"/>
          <w:szCs w:val="22"/>
          <w:rPrChange w:id="505" w:author="Deni Septiadi Azzub" w:date="2018-03-01T22:03:00Z">
            <w:rPr>
              <w:rFonts w:ascii="Calibri" w:eastAsia="Calibri" w:hAnsi="Calibri" w:cs="Calibri"/>
              <w:color w:val="000000"/>
              <w:spacing w:val="-1"/>
              <w:sz w:val="22"/>
              <w:szCs w:val="22"/>
            </w:rPr>
          </w:rPrChange>
        </w:rPr>
        <w:t>c</w:t>
      </w:r>
      <w:r w:rsidRPr="004B20FB">
        <w:rPr>
          <w:rFonts w:ascii="Calibri" w:eastAsia="Calibri" w:hAnsi="Calibri" w:cs="Calibri"/>
          <w:i/>
          <w:color w:val="000000"/>
          <w:sz w:val="22"/>
          <w:szCs w:val="22"/>
          <w:rPrChange w:id="506" w:author="Deni Septiadi Azzub" w:date="2018-03-01T22:03:00Z">
            <w:rPr>
              <w:rFonts w:ascii="Calibri" w:eastAsia="Calibri" w:hAnsi="Calibri" w:cs="Calibri"/>
              <w:color w:val="000000"/>
              <w:sz w:val="22"/>
              <w:szCs w:val="22"/>
            </w:rPr>
          </w:rPrChange>
        </w:rPr>
        <w:t>k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pacing w:val="16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y</w:t>
      </w:r>
      <w:r>
        <w:rPr>
          <w:rFonts w:ascii="Calibri" w:eastAsia="Calibri" w:hAnsi="Calibri" w:cs="Calibri"/>
          <w:color w:val="000000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color w:val="000000"/>
          <w:spacing w:val="-2"/>
          <w:sz w:val="22"/>
          <w:szCs w:val="22"/>
        </w:rPr>
        <w:t>n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g </w:t>
      </w:r>
      <w:r>
        <w:rPr>
          <w:rFonts w:ascii="Calibri" w:eastAsia="Calibri" w:hAnsi="Calibri" w:cs="Calibri"/>
          <w:color w:val="000000"/>
          <w:spacing w:val="8"/>
          <w:sz w:val="22"/>
          <w:szCs w:val="22"/>
        </w:rPr>
        <w:t xml:space="preserve"> </w:t>
      </w:r>
      <w:del w:id="507" w:author="Deni Septiadi Azzub" w:date="2018-03-01T22:03:00Z">
        <w:r w:rsidDel="004B20FB">
          <w:rPr>
            <w:rFonts w:ascii="Calibri" w:eastAsia="Calibri" w:hAnsi="Calibri" w:cs="Calibri"/>
            <w:color w:val="000000"/>
            <w:spacing w:val="1"/>
            <w:sz w:val="22"/>
            <w:szCs w:val="22"/>
          </w:rPr>
          <w:delText>m</w:delText>
        </w:r>
        <w:r w:rsidDel="004B20FB">
          <w:rPr>
            <w:rFonts w:ascii="Calibri" w:eastAsia="Calibri" w:hAnsi="Calibri" w:cs="Calibri"/>
            <w:color w:val="000000"/>
            <w:spacing w:val="-3"/>
            <w:sz w:val="22"/>
            <w:szCs w:val="22"/>
          </w:rPr>
          <w:delText>e</w:delText>
        </w:r>
        <w:r w:rsidDel="004B20FB">
          <w:rPr>
            <w:rFonts w:ascii="Calibri" w:eastAsia="Calibri" w:hAnsi="Calibri" w:cs="Calibri"/>
            <w:color w:val="000000"/>
            <w:spacing w:val="1"/>
            <w:sz w:val="22"/>
            <w:szCs w:val="22"/>
          </w:rPr>
          <w:delText>r</w:delText>
        </w:r>
        <w:r w:rsidDel="004B20FB">
          <w:rPr>
            <w:rFonts w:ascii="Calibri" w:eastAsia="Calibri" w:hAnsi="Calibri" w:cs="Calibri"/>
            <w:color w:val="000000"/>
            <w:spacing w:val="-3"/>
            <w:sz w:val="22"/>
            <w:szCs w:val="22"/>
          </w:rPr>
          <w:delText>e</w:delText>
        </w:r>
        <w:r w:rsidDel="004B20FB">
          <w:rPr>
            <w:rFonts w:ascii="Calibri" w:eastAsia="Calibri" w:hAnsi="Calibri" w:cs="Calibri"/>
            <w:color w:val="000000"/>
            <w:spacing w:val="-1"/>
            <w:sz w:val="22"/>
            <w:szCs w:val="22"/>
          </w:rPr>
          <w:delText>k</w:delText>
        </w:r>
        <w:r w:rsidDel="004B20FB">
          <w:rPr>
            <w:rFonts w:ascii="Calibri" w:eastAsia="Calibri" w:hAnsi="Calibri" w:cs="Calibri"/>
            <w:color w:val="000000"/>
            <w:sz w:val="22"/>
            <w:szCs w:val="22"/>
          </w:rPr>
          <w:delText xml:space="preserve">a </w:delText>
        </w:r>
        <w:r w:rsidDel="004B20FB">
          <w:rPr>
            <w:rFonts w:ascii="Calibri" w:eastAsia="Calibri" w:hAnsi="Calibri" w:cs="Calibri"/>
            <w:color w:val="000000"/>
            <w:spacing w:val="16"/>
            <w:sz w:val="22"/>
            <w:szCs w:val="22"/>
          </w:rPr>
          <w:delText xml:space="preserve"> </w:delText>
        </w:r>
      </w:del>
      <w:ins w:id="508" w:author="Deni Septiadi Azzub" w:date="2018-03-01T22:03:00Z">
        <w:r w:rsidR="004B20FB">
          <w:rPr>
            <w:rFonts w:ascii="Calibri" w:eastAsia="Calibri" w:hAnsi="Calibri" w:cs="Calibri"/>
            <w:color w:val="000000"/>
            <w:spacing w:val="1"/>
            <w:sz w:val="22"/>
            <w:szCs w:val="22"/>
            <w:lang w:val="id-ID"/>
          </w:rPr>
          <w:t>di</w:t>
        </w:r>
      </w:ins>
      <w:r>
        <w:rPr>
          <w:rFonts w:ascii="Calibri" w:eastAsia="Calibri" w:hAnsi="Calibri" w:cs="Calibri"/>
          <w:color w:val="000000"/>
          <w:spacing w:val="-2"/>
          <w:sz w:val="22"/>
          <w:szCs w:val="22"/>
        </w:rPr>
        <w:t>b</w:t>
      </w:r>
      <w:r>
        <w:rPr>
          <w:rFonts w:ascii="Calibri" w:eastAsia="Calibri" w:hAnsi="Calibri" w:cs="Calibri"/>
          <w:color w:val="000000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color w:val="000000"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color w:val="000000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color w:val="000000"/>
          <w:spacing w:val="-8"/>
          <w:sz w:val="22"/>
          <w:szCs w:val="22"/>
        </w:rPr>
        <w:t>k</w:t>
      </w:r>
      <w:r>
        <w:rPr>
          <w:rFonts w:ascii="Calibri" w:eastAsia="Calibri" w:hAnsi="Calibri" w:cs="Calibri"/>
          <w:color w:val="000000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color w:val="000000"/>
          <w:sz w:val="22"/>
          <w:szCs w:val="22"/>
        </w:rPr>
        <w:t>n</w:t>
      </w:r>
      <w:ins w:id="509" w:author="Deni Septiadi Azzub" w:date="2018-03-01T22:03:00Z">
        <w:r w:rsidR="004B20FB">
          <w:rPr>
            <w:rFonts w:ascii="Calibri" w:eastAsia="Calibri" w:hAnsi="Calibri" w:cs="Calibri"/>
            <w:color w:val="000000"/>
            <w:sz w:val="22"/>
            <w:szCs w:val="22"/>
            <w:lang w:val="id-ID"/>
          </w:rPr>
          <w:t>,</w:t>
        </w:r>
      </w:ins>
      <w:del w:id="510" w:author="Deni Septiadi Azzub" w:date="2018-03-01T22:03:00Z">
        <w:r w:rsidDel="004B20FB">
          <w:rPr>
            <w:rFonts w:ascii="Calibri" w:eastAsia="Calibri" w:hAnsi="Calibri" w:cs="Calibri"/>
            <w:color w:val="000000"/>
            <w:sz w:val="22"/>
            <w:szCs w:val="22"/>
          </w:rPr>
          <w:delText xml:space="preserve"> </w:delText>
        </w:r>
      </w:del>
      <w:r>
        <w:rPr>
          <w:rFonts w:ascii="Calibri" w:eastAsia="Calibri" w:hAnsi="Calibri" w:cs="Calibri"/>
          <w:color w:val="000000"/>
          <w:spacing w:val="13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pacing w:val="-1"/>
          <w:w w:val="101"/>
          <w:sz w:val="22"/>
          <w:szCs w:val="22"/>
        </w:rPr>
        <w:t>s</w:t>
      </w:r>
      <w:r>
        <w:rPr>
          <w:rFonts w:ascii="Calibri" w:eastAsia="Calibri" w:hAnsi="Calibri" w:cs="Calibri"/>
          <w:color w:val="000000"/>
          <w:spacing w:val="-3"/>
          <w:w w:val="101"/>
          <w:sz w:val="22"/>
          <w:szCs w:val="22"/>
        </w:rPr>
        <w:t>e</w:t>
      </w:r>
      <w:r>
        <w:rPr>
          <w:rFonts w:ascii="Calibri" w:eastAsia="Calibri" w:hAnsi="Calibri" w:cs="Calibri"/>
          <w:color w:val="000000"/>
          <w:spacing w:val="-2"/>
          <w:w w:val="101"/>
          <w:sz w:val="22"/>
          <w:szCs w:val="22"/>
        </w:rPr>
        <w:t>h</w:t>
      </w:r>
      <w:r>
        <w:rPr>
          <w:rFonts w:ascii="Calibri" w:eastAsia="Calibri" w:hAnsi="Calibri" w:cs="Calibri"/>
          <w:color w:val="000000"/>
          <w:spacing w:val="-1"/>
          <w:w w:val="101"/>
          <w:sz w:val="22"/>
          <w:szCs w:val="22"/>
        </w:rPr>
        <w:t>i</w:t>
      </w:r>
      <w:r>
        <w:rPr>
          <w:rFonts w:ascii="Calibri" w:eastAsia="Calibri" w:hAnsi="Calibri" w:cs="Calibri"/>
          <w:color w:val="000000"/>
          <w:spacing w:val="-2"/>
          <w:w w:val="101"/>
          <w:sz w:val="22"/>
          <w:szCs w:val="22"/>
        </w:rPr>
        <w:t>n</w:t>
      </w:r>
      <w:r>
        <w:rPr>
          <w:rFonts w:ascii="Calibri" w:eastAsia="Calibri" w:hAnsi="Calibri" w:cs="Calibri"/>
          <w:color w:val="000000"/>
          <w:spacing w:val="3"/>
          <w:w w:val="101"/>
          <w:sz w:val="22"/>
          <w:szCs w:val="22"/>
        </w:rPr>
        <w:t>g</w:t>
      </w:r>
      <w:r>
        <w:rPr>
          <w:rFonts w:ascii="Calibri" w:eastAsia="Calibri" w:hAnsi="Calibri" w:cs="Calibri"/>
          <w:color w:val="000000"/>
          <w:spacing w:val="-4"/>
          <w:w w:val="101"/>
          <w:sz w:val="22"/>
          <w:szCs w:val="22"/>
        </w:rPr>
        <w:t>g</w:t>
      </w:r>
      <w:r>
        <w:rPr>
          <w:rFonts w:ascii="Calibri" w:eastAsia="Calibri" w:hAnsi="Calibri" w:cs="Calibri"/>
          <w:color w:val="000000"/>
          <w:w w:val="101"/>
          <w:sz w:val="22"/>
          <w:szCs w:val="22"/>
        </w:rPr>
        <w:t xml:space="preserve">a </w:t>
      </w:r>
      <w:r>
        <w:rPr>
          <w:rFonts w:ascii="Calibri" w:eastAsia="Calibri" w:hAnsi="Calibri" w:cs="Calibri"/>
          <w:color w:val="000000"/>
          <w:spacing w:val="-1"/>
          <w:sz w:val="22"/>
          <w:szCs w:val="22"/>
        </w:rPr>
        <w:t>ki</w:t>
      </w:r>
      <w:r>
        <w:rPr>
          <w:rFonts w:ascii="Calibri" w:eastAsia="Calibri" w:hAnsi="Calibri" w:cs="Calibri"/>
          <w:color w:val="000000"/>
          <w:spacing w:val="-3"/>
          <w:sz w:val="22"/>
          <w:szCs w:val="22"/>
        </w:rPr>
        <w:t>t</w:t>
      </w:r>
      <w:r>
        <w:rPr>
          <w:rFonts w:ascii="Calibri" w:eastAsia="Calibri" w:hAnsi="Calibri" w:cs="Calibri"/>
          <w:color w:val="000000"/>
          <w:sz w:val="22"/>
          <w:szCs w:val="22"/>
        </w:rPr>
        <w:t>a</w:t>
      </w:r>
      <w:r>
        <w:rPr>
          <w:rFonts w:ascii="Calibri" w:eastAsia="Calibri" w:hAnsi="Calibri" w:cs="Calibri"/>
          <w:color w:val="000000"/>
          <w:spacing w:val="5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pacing w:val="-2"/>
          <w:sz w:val="22"/>
          <w:szCs w:val="22"/>
        </w:rPr>
        <w:t>b</w:t>
      </w:r>
      <w:r>
        <w:rPr>
          <w:rFonts w:ascii="Calibri" w:eastAsia="Calibri" w:hAnsi="Calibri" w:cs="Calibri"/>
          <w:color w:val="000000"/>
          <w:spacing w:val="-1"/>
          <w:sz w:val="22"/>
          <w:szCs w:val="22"/>
        </w:rPr>
        <w:t>is</w:t>
      </w:r>
      <w:r>
        <w:rPr>
          <w:rFonts w:ascii="Calibri" w:eastAsia="Calibri" w:hAnsi="Calibri" w:cs="Calibri"/>
          <w:color w:val="000000"/>
          <w:sz w:val="22"/>
          <w:szCs w:val="22"/>
        </w:rPr>
        <w:t>a</w:t>
      </w:r>
      <w:r>
        <w:rPr>
          <w:rFonts w:ascii="Calibri" w:eastAsia="Calibri" w:hAnsi="Calibri" w:cs="Calibri"/>
          <w:color w:val="000000"/>
          <w:spacing w:val="6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color w:val="000000"/>
          <w:spacing w:val="-10"/>
          <w:sz w:val="22"/>
          <w:szCs w:val="22"/>
        </w:rPr>
        <w:t>e</w:t>
      </w:r>
      <w:r>
        <w:rPr>
          <w:rFonts w:ascii="Calibri" w:eastAsia="Calibri" w:hAnsi="Calibri" w:cs="Calibri"/>
          <w:color w:val="000000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color w:val="000000"/>
          <w:spacing w:val="-3"/>
          <w:sz w:val="22"/>
          <w:szCs w:val="22"/>
        </w:rPr>
        <w:t>et</w:t>
      </w:r>
      <w:r>
        <w:rPr>
          <w:rFonts w:ascii="Calibri" w:eastAsia="Calibri" w:hAnsi="Calibri" w:cs="Calibri"/>
          <w:color w:val="000000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color w:val="000000"/>
          <w:spacing w:val="-1"/>
          <w:sz w:val="22"/>
          <w:szCs w:val="22"/>
        </w:rPr>
        <w:t>k</w:t>
      </w:r>
      <w:r>
        <w:rPr>
          <w:rFonts w:ascii="Calibri" w:eastAsia="Calibri" w:hAnsi="Calibri" w:cs="Calibri"/>
          <w:color w:val="000000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color w:val="000000"/>
          <w:sz w:val="22"/>
          <w:szCs w:val="22"/>
        </w:rPr>
        <w:t>n</w:t>
      </w:r>
      <w:r>
        <w:rPr>
          <w:rFonts w:ascii="Calibri" w:eastAsia="Calibri" w:hAnsi="Calibri" w:cs="Calibri"/>
          <w:color w:val="000000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color w:val="000000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color w:val="000000"/>
          <w:spacing w:val="-2"/>
          <w:sz w:val="22"/>
          <w:szCs w:val="22"/>
        </w:rPr>
        <w:t>n</w:t>
      </w:r>
      <w:r>
        <w:rPr>
          <w:rFonts w:ascii="Calibri" w:eastAsia="Calibri" w:hAnsi="Calibri" w:cs="Calibri"/>
          <w:color w:val="000000"/>
          <w:spacing w:val="-1"/>
          <w:sz w:val="22"/>
          <w:szCs w:val="22"/>
        </w:rPr>
        <w:t>c</w:t>
      </w:r>
      <w:r>
        <w:rPr>
          <w:rFonts w:ascii="Calibri" w:eastAsia="Calibri" w:hAnsi="Calibri" w:cs="Calibri"/>
          <w:color w:val="000000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color w:val="000000"/>
          <w:spacing w:val="-2"/>
          <w:sz w:val="22"/>
          <w:szCs w:val="22"/>
        </w:rPr>
        <w:t>n</w:t>
      </w:r>
      <w:r>
        <w:rPr>
          <w:rFonts w:ascii="Calibri" w:eastAsia="Calibri" w:hAnsi="Calibri" w:cs="Calibri"/>
          <w:color w:val="000000"/>
          <w:sz w:val="22"/>
          <w:szCs w:val="22"/>
        </w:rPr>
        <w:t>a</w:t>
      </w:r>
      <w:r>
        <w:rPr>
          <w:rFonts w:ascii="Calibri" w:eastAsia="Calibri" w:hAnsi="Calibri" w:cs="Calibri"/>
          <w:color w:val="000000"/>
          <w:spacing w:val="9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pacing w:val="-1"/>
          <w:sz w:val="22"/>
          <w:szCs w:val="22"/>
        </w:rPr>
        <w:t>ki</w:t>
      </w:r>
      <w:r>
        <w:rPr>
          <w:rFonts w:ascii="Calibri" w:eastAsia="Calibri" w:hAnsi="Calibri" w:cs="Calibri"/>
          <w:color w:val="000000"/>
          <w:spacing w:val="-3"/>
          <w:sz w:val="22"/>
          <w:szCs w:val="22"/>
        </w:rPr>
        <w:t>t</w:t>
      </w:r>
      <w:r>
        <w:rPr>
          <w:rFonts w:ascii="Calibri" w:eastAsia="Calibri" w:hAnsi="Calibri" w:cs="Calibri"/>
          <w:color w:val="000000"/>
          <w:sz w:val="22"/>
          <w:szCs w:val="22"/>
        </w:rPr>
        <w:t>a</w:t>
      </w:r>
      <w:r>
        <w:rPr>
          <w:rFonts w:ascii="Calibri" w:eastAsia="Calibri" w:hAnsi="Calibri" w:cs="Calibri"/>
          <w:color w:val="000000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pacing w:val="-1"/>
          <w:w w:val="101"/>
          <w:sz w:val="22"/>
          <w:szCs w:val="22"/>
        </w:rPr>
        <w:t>k</w:t>
      </w:r>
      <w:r>
        <w:rPr>
          <w:rFonts w:ascii="Calibri" w:eastAsia="Calibri" w:hAnsi="Calibri" w:cs="Calibri"/>
          <w:color w:val="000000"/>
          <w:spacing w:val="-3"/>
          <w:w w:val="101"/>
          <w:sz w:val="22"/>
          <w:szCs w:val="22"/>
        </w:rPr>
        <w:t>e</w:t>
      </w:r>
      <w:r>
        <w:rPr>
          <w:rFonts w:ascii="Calibri" w:eastAsia="Calibri" w:hAnsi="Calibri" w:cs="Calibri"/>
          <w:color w:val="000000"/>
          <w:spacing w:val="-2"/>
          <w:w w:val="101"/>
          <w:sz w:val="22"/>
          <w:szCs w:val="22"/>
        </w:rPr>
        <w:t>d</w:t>
      </w:r>
      <w:r>
        <w:rPr>
          <w:rFonts w:ascii="Calibri" w:eastAsia="Calibri" w:hAnsi="Calibri" w:cs="Calibri"/>
          <w:color w:val="000000"/>
          <w:spacing w:val="-3"/>
          <w:w w:val="101"/>
          <w:sz w:val="22"/>
          <w:szCs w:val="22"/>
        </w:rPr>
        <w:t>e</w:t>
      </w:r>
      <w:r>
        <w:rPr>
          <w:rFonts w:ascii="Calibri" w:eastAsia="Calibri" w:hAnsi="Calibri" w:cs="Calibri"/>
          <w:color w:val="000000"/>
          <w:spacing w:val="-2"/>
          <w:w w:val="101"/>
          <w:sz w:val="22"/>
          <w:szCs w:val="22"/>
        </w:rPr>
        <w:t>p</w:t>
      </w:r>
      <w:r>
        <w:rPr>
          <w:rFonts w:ascii="Calibri" w:eastAsia="Calibri" w:hAnsi="Calibri" w:cs="Calibri"/>
          <w:color w:val="000000"/>
          <w:spacing w:val="1"/>
          <w:w w:val="101"/>
          <w:sz w:val="22"/>
          <w:szCs w:val="22"/>
        </w:rPr>
        <w:t>a</w:t>
      </w:r>
      <w:r>
        <w:rPr>
          <w:rFonts w:ascii="Calibri" w:eastAsia="Calibri" w:hAnsi="Calibri" w:cs="Calibri"/>
          <w:color w:val="000000"/>
          <w:spacing w:val="-2"/>
          <w:w w:val="101"/>
          <w:sz w:val="22"/>
          <w:szCs w:val="22"/>
        </w:rPr>
        <w:t>n</w:t>
      </w:r>
      <w:ins w:id="511" w:author="Deni Septiadi Azzub" w:date="2018-03-01T22:03:00Z">
        <w:r w:rsidR="005F1001">
          <w:rPr>
            <w:rFonts w:ascii="Calibri" w:eastAsia="Calibri" w:hAnsi="Calibri" w:cs="Calibri"/>
            <w:color w:val="000000"/>
            <w:spacing w:val="-2"/>
            <w:w w:val="101"/>
            <w:sz w:val="22"/>
            <w:szCs w:val="22"/>
            <w:lang w:val="id-ID"/>
          </w:rPr>
          <w:t>nya</w:t>
        </w:r>
      </w:ins>
      <w:r>
        <w:rPr>
          <w:rFonts w:ascii="Calibri" w:eastAsia="Calibri" w:hAnsi="Calibri" w:cs="Calibri"/>
          <w:color w:val="000000"/>
          <w:w w:val="101"/>
          <w:sz w:val="22"/>
          <w:szCs w:val="22"/>
        </w:rPr>
        <w:t>.</w:t>
      </w:r>
    </w:p>
    <w:p w:rsidR="00143462" w:rsidRDefault="00143462">
      <w:pPr>
        <w:spacing w:line="200" w:lineRule="exact"/>
      </w:pPr>
    </w:p>
    <w:p w:rsidR="00143462" w:rsidRDefault="00143462">
      <w:pPr>
        <w:spacing w:before="20" w:line="220" w:lineRule="exact"/>
        <w:rPr>
          <w:sz w:val="22"/>
          <w:szCs w:val="22"/>
        </w:rPr>
      </w:pPr>
    </w:p>
    <w:p w:rsidR="00143462" w:rsidRPr="004B20FB" w:rsidRDefault="009D580B">
      <w:pPr>
        <w:ind w:right="2083"/>
        <w:jc w:val="both"/>
        <w:rPr>
          <w:rFonts w:ascii="Calibri" w:eastAsia="Calibri" w:hAnsi="Calibri" w:cs="Calibri"/>
          <w:color w:val="000000" w:themeColor="text1"/>
          <w:sz w:val="22"/>
          <w:szCs w:val="22"/>
          <w:rPrChange w:id="512" w:author="Deni Septiadi Azzub" w:date="2018-03-01T22:02:00Z">
            <w:rPr>
              <w:rFonts w:ascii="Calibri" w:eastAsia="Calibri" w:hAnsi="Calibri" w:cs="Calibri"/>
              <w:sz w:val="22"/>
              <w:szCs w:val="22"/>
            </w:rPr>
          </w:rPrChange>
        </w:rPr>
      </w:pPr>
      <w:r w:rsidRPr="004B20FB">
        <w:rPr>
          <w:rFonts w:ascii="Calibri" w:eastAsia="Calibri" w:hAnsi="Calibri" w:cs="Calibri"/>
          <w:color w:val="000000" w:themeColor="text1"/>
          <w:sz w:val="22"/>
          <w:szCs w:val="22"/>
          <w:rPrChange w:id="513" w:author="Deni Septiadi Azzub" w:date="2018-03-01T22:02:00Z">
            <w:rPr>
              <w:rFonts w:ascii="Calibri" w:eastAsia="Calibri" w:hAnsi="Calibri" w:cs="Calibri"/>
              <w:color w:val="C00000"/>
              <w:sz w:val="22"/>
              <w:szCs w:val="22"/>
            </w:rPr>
          </w:rPrChange>
        </w:rPr>
        <w:t>P</w:t>
      </w:r>
      <w:r w:rsidRPr="004B20FB">
        <w:rPr>
          <w:rFonts w:ascii="Calibri" w:eastAsia="Calibri" w:hAnsi="Calibri" w:cs="Calibri"/>
          <w:color w:val="000000" w:themeColor="text1"/>
          <w:spacing w:val="-3"/>
          <w:sz w:val="22"/>
          <w:szCs w:val="22"/>
          <w:rPrChange w:id="514" w:author="Deni Septiadi Azzub" w:date="2018-03-01T22:02:00Z">
            <w:rPr>
              <w:rFonts w:ascii="Calibri" w:eastAsia="Calibri" w:hAnsi="Calibri" w:cs="Calibri"/>
              <w:color w:val="C00000"/>
              <w:spacing w:val="-3"/>
              <w:sz w:val="22"/>
              <w:szCs w:val="22"/>
            </w:rPr>
          </w:rPrChange>
        </w:rPr>
        <w:t>e</w:t>
      </w:r>
      <w:r w:rsidRPr="004B20FB">
        <w:rPr>
          <w:rFonts w:ascii="Calibri" w:eastAsia="Calibri" w:hAnsi="Calibri" w:cs="Calibri"/>
          <w:color w:val="000000" w:themeColor="text1"/>
          <w:spacing w:val="-2"/>
          <w:sz w:val="22"/>
          <w:szCs w:val="22"/>
          <w:rPrChange w:id="515" w:author="Deni Septiadi Azzub" w:date="2018-03-01T22:02:00Z">
            <w:rPr>
              <w:rFonts w:ascii="Calibri" w:eastAsia="Calibri" w:hAnsi="Calibri" w:cs="Calibri"/>
              <w:color w:val="C00000"/>
              <w:spacing w:val="-2"/>
              <w:sz w:val="22"/>
              <w:szCs w:val="22"/>
            </w:rPr>
          </w:rPrChange>
        </w:rPr>
        <w:t>n</w:t>
      </w:r>
      <w:r w:rsidRPr="004B20FB">
        <w:rPr>
          <w:rFonts w:ascii="Calibri" w:eastAsia="Calibri" w:hAnsi="Calibri" w:cs="Calibri"/>
          <w:color w:val="000000" w:themeColor="text1"/>
          <w:spacing w:val="3"/>
          <w:sz w:val="22"/>
          <w:szCs w:val="22"/>
          <w:rPrChange w:id="516" w:author="Deni Septiadi Azzub" w:date="2018-03-01T22:02:00Z">
            <w:rPr>
              <w:rFonts w:ascii="Calibri" w:eastAsia="Calibri" w:hAnsi="Calibri" w:cs="Calibri"/>
              <w:color w:val="C00000"/>
              <w:spacing w:val="3"/>
              <w:sz w:val="22"/>
              <w:szCs w:val="22"/>
            </w:rPr>
          </w:rPrChange>
        </w:rPr>
        <w:t>g</w:t>
      </w:r>
      <w:r w:rsidRPr="004B20FB">
        <w:rPr>
          <w:rFonts w:ascii="Calibri" w:eastAsia="Calibri" w:hAnsi="Calibri" w:cs="Calibri"/>
          <w:color w:val="000000" w:themeColor="text1"/>
          <w:spacing w:val="-3"/>
          <w:sz w:val="22"/>
          <w:szCs w:val="22"/>
          <w:rPrChange w:id="517" w:author="Deni Septiadi Azzub" w:date="2018-03-01T22:02:00Z">
            <w:rPr>
              <w:rFonts w:ascii="Calibri" w:eastAsia="Calibri" w:hAnsi="Calibri" w:cs="Calibri"/>
              <w:color w:val="C00000"/>
              <w:spacing w:val="-3"/>
              <w:sz w:val="22"/>
              <w:szCs w:val="22"/>
            </w:rPr>
          </w:rPrChange>
        </w:rPr>
        <w:t>e</w:t>
      </w:r>
      <w:r w:rsidRPr="004B20FB">
        <w:rPr>
          <w:rFonts w:ascii="Calibri" w:eastAsia="Calibri" w:hAnsi="Calibri" w:cs="Calibri"/>
          <w:color w:val="000000" w:themeColor="text1"/>
          <w:spacing w:val="-1"/>
          <w:sz w:val="22"/>
          <w:szCs w:val="22"/>
          <w:rPrChange w:id="518" w:author="Deni Septiadi Azzub" w:date="2018-03-01T22:02:00Z">
            <w:rPr>
              <w:rFonts w:ascii="Calibri" w:eastAsia="Calibri" w:hAnsi="Calibri" w:cs="Calibri"/>
              <w:color w:val="C00000"/>
              <w:spacing w:val="-1"/>
              <w:sz w:val="22"/>
              <w:szCs w:val="22"/>
            </w:rPr>
          </w:rPrChange>
        </w:rPr>
        <w:t>l</w:t>
      </w:r>
      <w:r w:rsidRPr="004B20FB">
        <w:rPr>
          <w:rFonts w:ascii="Calibri" w:eastAsia="Calibri" w:hAnsi="Calibri" w:cs="Calibri"/>
          <w:color w:val="000000" w:themeColor="text1"/>
          <w:spacing w:val="-2"/>
          <w:sz w:val="22"/>
          <w:szCs w:val="22"/>
          <w:rPrChange w:id="519" w:author="Deni Septiadi Azzub" w:date="2018-03-01T22:02:00Z">
            <w:rPr>
              <w:rFonts w:ascii="Calibri" w:eastAsia="Calibri" w:hAnsi="Calibri" w:cs="Calibri"/>
              <w:color w:val="C00000"/>
              <w:spacing w:val="-2"/>
              <w:sz w:val="22"/>
              <w:szCs w:val="22"/>
            </w:rPr>
          </w:rPrChange>
        </w:rPr>
        <w:t>u</w:t>
      </w:r>
      <w:r w:rsidRPr="004B20FB">
        <w:rPr>
          <w:rFonts w:ascii="Calibri" w:eastAsia="Calibri" w:hAnsi="Calibri" w:cs="Calibri"/>
          <w:color w:val="000000" w:themeColor="text1"/>
          <w:spacing w:val="1"/>
          <w:sz w:val="22"/>
          <w:szCs w:val="22"/>
          <w:rPrChange w:id="520" w:author="Deni Septiadi Azzub" w:date="2018-03-01T22:02:00Z">
            <w:rPr>
              <w:rFonts w:ascii="Calibri" w:eastAsia="Calibri" w:hAnsi="Calibri" w:cs="Calibri"/>
              <w:color w:val="C00000"/>
              <w:spacing w:val="1"/>
              <w:sz w:val="22"/>
              <w:szCs w:val="22"/>
            </w:rPr>
          </w:rPrChange>
        </w:rPr>
        <w:t>ara</w:t>
      </w:r>
      <w:r w:rsidRPr="004B20FB">
        <w:rPr>
          <w:rFonts w:ascii="Calibri" w:eastAsia="Calibri" w:hAnsi="Calibri" w:cs="Calibri"/>
          <w:color w:val="000000" w:themeColor="text1"/>
          <w:sz w:val="22"/>
          <w:szCs w:val="22"/>
          <w:rPrChange w:id="521" w:author="Deni Septiadi Azzub" w:date="2018-03-01T22:02:00Z">
            <w:rPr>
              <w:rFonts w:ascii="Calibri" w:eastAsia="Calibri" w:hAnsi="Calibri" w:cs="Calibri"/>
              <w:color w:val="C00000"/>
              <w:sz w:val="22"/>
              <w:szCs w:val="22"/>
            </w:rPr>
          </w:rPrChange>
        </w:rPr>
        <w:t>n</w:t>
      </w:r>
      <w:r w:rsidRPr="004B20FB">
        <w:rPr>
          <w:rFonts w:ascii="Calibri" w:eastAsia="Calibri" w:hAnsi="Calibri" w:cs="Calibri"/>
          <w:color w:val="000000" w:themeColor="text1"/>
          <w:spacing w:val="10"/>
          <w:sz w:val="22"/>
          <w:szCs w:val="22"/>
          <w:rPrChange w:id="522" w:author="Deni Septiadi Azzub" w:date="2018-03-01T22:02:00Z">
            <w:rPr>
              <w:rFonts w:ascii="Calibri" w:eastAsia="Calibri" w:hAnsi="Calibri" w:cs="Calibri"/>
              <w:color w:val="C00000"/>
              <w:spacing w:val="10"/>
              <w:sz w:val="22"/>
              <w:szCs w:val="22"/>
            </w:rPr>
          </w:rPrChange>
        </w:rPr>
        <w:t xml:space="preserve"> </w:t>
      </w:r>
      <w:r w:rsidRPr="004B20FB">
        <w:rPr>
          <w:rFonts w:ascii="Calibri" w:eastAsia="Calibri" w:hAnsi="Calibri" w:cs="Calibri"/>
          <w:color w:val="000000" w:themeColor="text1"/>
          <w:spacing w:val="-1"/>
          <w:sz w:val="22"/>
          <w:szCs w:val="22"/>
          <w:rPrChange w:id="523" w:author="Deni Septiadi Azzub" w:date="2018-03-01T22:02:00Z">
            <w:rPr>
              <w:rFonts w:ascii="Calibri" w:eastAsia="Calibri" w:hAnsi="Calibri" w:cs="Calibri"/>
              <w:color w:val="C00000"/>
              <w:spacing w:val="-1"/>
              <w:sz w:val="22"/>
              <w:szCs w:val="22"/>
            </w:rPr>
          </w:rPrChange>
        </w:rPr>
        <w:t>l</w:t>
      </w:r>
      <w:r w:rsidRPr="004B20FB">
        <w:rPr>
          <w:rFonts w:ascii="Calibri" w:eastAsia="Calibri" w:hAnsi="Calibri" w:cs="Calibri"/>
          <w:color w:val="000000" w:themeColor="text1"/>
          <w:spacing w:val="-3"/>
          <w:sz w:val="22"/>
          <w:szCs w:val="22"/>
          <w:rPrChange w:id="524" w:author="Deni Septiadi Azzub" w:date="2018-03-01T22:02:00Z">
            <w:rPr>
              <w:rFonts w:ascii="Calibri" w:eastAsia="Calibri" w:hAnsi="Calibri" w:cs="Calibri"/>
              <w:color w:val="C00000"/>
              <w:spacing w:val="-3"/>
              <w:sz w:val="22"/>
              <w:szCs w:val="22"/>
            </w:rPr>
          </w:rPrChange>
        </w:rPr>
        <w:t>e</w:t>
      </w:r>
      <w:r w:rsidRPr="004B20FB">
        <w:rPr>
          <w:rFonts w:ascii="Calibri" w:eastAsia="Calibri" w:hAnsi="Calibri" w:cs="Calibri"/>
          <w:color w:val="000000" w:themeColor="text1"/>
          <w:spacing w:val="-2"/>
          <w:sz w:val="22"/>
          <w:szCs w:val="22"/>
          <w:rPrChange w:id="525" w:author="Deni Septiadi Azzub" w:date="2018-03-01T22:02:00Z">
            <w:rPr>
              <w:rFonts w:ascii="Calibri" w:eastAsia="Calibri" w:hAnsi="Calibri" w:cs="Calibri"/>
              <w:color w:val="C00000"/>
              <w:spacing w:val="-2"/>
              <w:sz w:val="22"/>
              <w:szCs w:val="22"/>
            </w:rPr>
          </w:rPrChange>
        </w:rPr>
        <w:t>b</w:t>
      </w:r>
      <w:r w:rsidRPr="004B20FB">
        <w:rPr>
          <w:rFonts w:ascii="Calibri" w:eastAsia="Calibri" w:hAnsi="Calibri" w:cs="Calibri"/>
          <w:color w:val="000000" w:themeColor="text1"/>
          <w:spacing w:val="-1"/>
          <w:sz w:val="22"/>
          <w:szCs w:val="22"/>
          <w:rPrChange w:id="526" w:author="Deni Septiadi Azzub" w:date="2018-03-01T22:02:00Z">
            <w:rPr>
              <w:rFonts w:ascii="Calibri" w:eastAsia="Calibri" w:hAnsi="Calibri" w:cs="Calibri"/>
              <w:color w:val="C00000"/>
              <w:spacing w:val="-1"/>
              <w:sz w:val="22"/>
              <w:szCs w:val="22"/>
            </w:rPr>
          </w:rPrChange>
        </w:rPr>
        <w:t>i</w:t>
      </w:r>
      <w:r w:rsidRPr="004B20FB">
        <w:rPr>
          <w:rFonts w:ascii="Calibri" w:eastAsia="Calibri" w:hAnsi="Calibri" w:cs="Calibri"/>
          <w:color w:val="000000" w:themeColor="text1"/>
          <w:sz w:val="22"/>
          <w:szCs w:val="22"/>
          <w:rPrChange w:id="527" w:author="Deni Septiadi Azzub" w:date="2018-03-01T22:02:00Z">
            <w:rPr>
              <w:rFonts w:ascii="Calibri" w:eastAsia="Calibri" w:hAnsi="Calibri" w:cs="Calibri"/>
              <w:color w:val="C00000"/>
              <w:sz w:val="22"/>
              <w:szCs w:val="22"/>
            </w:rPr>
          </w:rPrChange>
        </w:rPr>
        <w:t>h</w:t>
      </w:r>
      <w:r w:rsidRPr="004B20FB">
        <w:rPr>
          <w:rFonts w:ascii="Calibri" w:eastAsia="Calibri" w:hAnsi="Calibri" w:cs="Calibri"/>
          <w:color w:val="000000" w:themeColor="text1"/>
          <w:spacing w:val="3"/>
          <w:sz w:val="22"/>
          <w:szCs w:val="22"/>
          <w:rPrChange w:id="528" w:author="Deni Septiadi Azzub" w:date="2018-03-01T22:02:00Z">
            <w:rPr>
              <w:rFonts w:ascii="Calibri" w:eastAsia="Calibri" w:hAnsi="Calibri" w:cs="Calibri"/>
              <w:color w:val="C00000"/>
              <w:spacing w:val="3"/>
              <w:sz w:val="22"/>
              <w:szCs w:val="22"/>
            </w:rPr>
          </w:rPrChange>
        </w:rPr>
        <w:t xml:space="preserve"> </w:t>
      </w:r>
      <w:r w:rsidRPr="004B20FB">
        <w:rPr>
          <w:rFonts w:ascii="Calibri" w:eastAsia="Calibri" w:hAnsi="Calibri" w:cs="Calibri"/>
          <w:color w:val="000000" w:themeColor="text1"/>
          <w:spacing w:val="-3"/>
          <w:w w:val="101"/>
          <w:sz w:val="22"/>
          <w:szCs w:val="22"/>
          <w:rPrChange w:id="529" w:author="Deni Septiadi Azzub" w:date="2018-03-01T22:02:00Z">
            <w:rPr>
              <w:rFonts w:ascii="Calibri" w:eastAsia="Calibri" w:hAnsi="Calibri" w:cs="Calibri"/>
              <w:color w:val="C00000"/>
              <w:spacing w:val="-3"/>
              <w:w w:val="101"/>
              <w:sz w:val="22"/>
              <w:szCs w:val="22"/>
            </w:rPr>
          </w:rPrChange>
        </w:rPr>
        <w:t>ef</w:t>
      </w:r>
      <w:r w:rsidRPr="004B20FB">
        <w:rPr>
          <w:rFonts w:ascii="Calibri" w:eastAsia="Calibri" w:hAnsi="Calibri" w:cs="Calibri"/>
          <w:color w:val="000000" w:themeColor="text1"/>
          <w:spacing w:val="-1"/>
          <w:w w:val="101"/>
          <w:sz w:val="22"/>
          <w:szCs w:val="22"/>
          <w:rPrChange w:id="530" w:author="Deni Septiadi Azzub" w:date="2018-03-01T22:02:00Z">
            <w:rPr>
              <w:rFonts w:ascii="Calibri" w:eastAsia="Calibri" w:hAnsi="Calibri" w:cs="Calibri"/>
              <w:color w:val="C00000"/>
              <w:spacing w:val="-1"/>
              <w:w w:val="101"/>
              <w:sz w:val="22"/>
              <w:szCs w:val="22"/>
            </w:rPr>
          </w:rPrChange>
        </w:rPr>
        <w:t>isi</w:t>
      </w:r>
      <w:r w:rsidRPr="004B20FB">
        <w:rPr>
          <w:rFonts w:ascii="Calibri" w:eastAsia="Calibri" w:hAnsi="Calibri" w:cs="Calibri"/>
          <w:color w:val="000000" w:themeColor="text1"/>
          <w:spacing w:val="-3"/>
          <w:w w:val="101"/>
          <w:sz w:val="22"/>
          <w:szCs w:val="22"/>
          <w:rPrChange w:id="531" w:author="Deni Septiadi Azzub" w:date="2018-03-01T22:02:00Z">
            <w:rPr>
              <w:rFonts w:ascii="Calibri" w:eastAsia="Calibri" w:hAnsi="Calibri" w:cs="Calibri"/>
              <w:color w:val="C00000"/>
              <w:spacing w:val="-3"/>
              <w:w w:val="101"/>
              <w:sz w:val="22"/>
              <w:szCs w:val="22"/>
            </w:rPr>
          </w:rPrChange>
        </w:rPr>
        <w:t>e</w:t>
      </w:r>
      <w:r w:rsidRPr="004B20FB">
        <w:rPr>
          <w:rFonts w:ascii="Calibri" w:eastAsia="Calibri" w:hAnsi="Calibri" w:cs="Calibri"/>
          <w:color w:val="000000" w:themeColor="text1"/>
          <w:w w:val="101"/>
          <w:sz w:val="22"/>
          <w:szCs w:val="22"/>
          <w:rPrChange w:id="532" w:author="Deni Septiadi Azzub" w:date="2018-03-01T22:02:00Z">
            <w:rPr>
              <w:rFonts w:ascii="Calibri" w:eastAsia="Calibri" w:hAnsi="Calibri" w:cs="Calibri"/>
              <w:color w:val="C00000"/>
              <w:w w:val="101"/>
              <w:sz w:val="22"/>
              <w:szCs w:val="22"/>
            </w:rPr>
          </w:rPrChange>
        </w:rPr>
        <w:t>n</w:t>
      </w:r>
    </w:p>
    <w:p w:rsidR="00143462" w:rsidRDefault="00143462">
      <w:pPr>
        <w:spacing w:before="5" w:line="120" w:lineRule="exact"/>
        <w:rPr>
          <w:sz w:val="13"/>
          <w:szCs w:val="13"/>
        </w:rPr>
      </w:pPr>
    </w:p>
    <w:p w:rsidR="00143462" w:rsidRDefault="009D580B">
      <w:pPr>
        <w:spacing w:line="360" w:lineRule="auto"/>
        <w:ind w:right="67"/>
        <w:jc w:val="both"/>
        <w:rPr>
          <w:rFonts w:ascii="Calibri" w:eastAsia="Calibri" w:hAnsi="Calibri" w:cs="Calibri"/>
          <w:sz w:val="22"/>
          <w:szCs w:val="22"/>
        </w:rPr>
        <w:sectPr w:rsidR="00143462">
          <w:pgSz w:w="11920" w:h="16860"/>
          <w:pgMar w:top="1380" w:right="1320" w:bottom="280" w:left="1340" w:header="0" w:footer="1012" w:gutter="0"/>
          <w:cols w:num="2" w:space="720" w:equalWidth="0">
            <w:col w:w="4365" w:space="512"/>
            <w:col w:w="4383"/>
          </w:cols>
        </w:sectPr>
      </w:pP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ma</w:t>
      </w:r>
      <w:r>
        <w:rPr>
          <w:rFonts w:ascii="Calibri" w:eastAsia="Calibri" w:hAnsi="Calibri" w:cs="Calibri"/>
          <w:spacing w:val="-1"/>
          <w:sz w:val="22"/>
          <w:szCs w:val="22"/>
        </w:rPr>
        <w:t>ki</w:t>
      </w:r>
      <w:r>
        <w:rPr>
          <w:rFonts w:ascii="Calibri" w:eastAsia="Calibri" w:hAnsi="Calibri" w:cs="Calibri"/>
          <w:sz w:val="22"/>
          <w:szCs w:val="22"/>
        </w:rPr>
        <w:t xml:space="preserve">n </w:t>
      </w:r>
      <w:r>
        <w:rPr>
          <w:rFonts w:ascii="Calibri" w:eastAsia="Calibri" w:hAnsi="Calibri" w:cs="Calibri"/>
          <w:spacing w:val="6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b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spacing w:val="-6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 xml:space="preserve">r </w:t>
      </w:r>
      <w:r>
        <w:rPr>
          <w:rFonts w:ascii="Calibri" w:eastAsia="Calibri" w:hAnsi="Calibri" w:cs="Calibri"/>
          <w:spacing w:val="7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p</w:t>
      </w:r>
      <w:r>
        <w:rPr>
          <w:rFonts w:ascii="Calibri" w:eastAsia="Calibri" w:hAnsi="Calibri" w:cs="Calibri"/>
          <w:spacing w:val="-10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spacing w:val="-2"/>
          <w:sz w:val="22"/>
          <w:szCs w:val="22"/>
        </w:rPr>
        <w:t>u</w:t>
      </w:r>
      <w:r>
        <w:rPr>
          <w:rFonts w:ascii="Calibri" w:eastAsia="Calibri" w:hAnsi="Calibri" w:cs="Calibri"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h</w:t>
      </w:r>
      <w:r>
        <w:rPr>
          <w:rFonts w:ascii="Calibri" w:eastAsia="Calibri" w:hAnsi="Calibri" w:cs="Calibri"/>
          <w:spacing w:val="-6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n</w:t>
      </w:r>
      <w:ins w:id="533" w:author="Deni Septiadi Azzub" w:date="2018-03-01T22:03:00Z">
        <w:r w:rsidR="00EC3C76">
          <w:rPr>
            <w:rFonts w:ascii="Calibri" w:eastAsia="Calibri" w:hAnsi="Calibri" w:cs="Calibri"/>
            <w:sz w:val="22"/>
            <w:szCs w:val="22"/>
            <w:lang w:val="id-ID"/>
          </w:rPr>
          <w:t>,</w:t>
        </w:r>
      </w:ins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ma</w:t>
      </w:r>
      <w:r>
        <w:rPr>
          <w:rFonts w:ascii="Calibri" w:eastAsia="Calibri" w:hAnsi="Calibri" w:cs="Calibri"/>
          <w:spacing w:val="-1"/>
          <w:sz w:val="22"/>
          <w:szCs w:val="22"/>
        </w:rPr>
        <w:t>k</w:t>
      </w:r>
      <w:r>
        <w:rPr>
          <w:rFonts w:ascii="Calibri" w:eastAsia="Calibri" w:hAnsi="Calibri" w:cs="Calibri"/>
          <w:sz w:val="22"/>
          <w:szCs w:val="22"/>
        </w:rPr>
        <w:t xml:space="preserve">a  </w:t>
      </w:r>
      <w:r>
        <w:rPr>
          <w:rFonts w:ascii="Calibri" w:eastAsia="Calibri" w:hAnsi="Calibri" w:cs="Calibri"/>
          <w:spacing w:val="-1"/>
          <w:w w:val="101"/>
          <w:sz w:val="22"/>
          <w:szCs w:val="22"/>
        </w:rPr>
        <w:t>k</w:t>
      </w:r>
      <w:r>
        <w:rPr>
          <w:rFonts w:ascii="Calibri" w:eastAsia="Calibri" w:hAnsi="Calibri" w:cs="Calibri"/>
          <w:spacing w:val="-3"/>
          <w:w w:val="101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w w:val="101"/>
          <w:sz w:val="22"/>
          <w:szCs w:val="22"/>
        </w:rPr>
        <w:t>bu</w:t>
      </w:r>
      <w:r>
        <w:rPr>
          <w:rFonts w:ascii="Calibri" w:eastAsia="Calibri" w:hAnsi="Calibri" w:cs="Calibri"/>
          <w:spacing w:val="-3"/>
          <w:w w:val="101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w w:val="101"/>
          <w:sz w:val="22"/>
          <w:szCs w:val="22"/>
        </w:rPr>
        <w:t>uh</w:t>
      </w:r>
      <w:r>
        <w:rPr>
          <w:rFonts w:ascii="Calibri" w:eastAsia="Calibri" w:hAnsi="Calibri" w:cs="Calibri"/>
          <w:spacing w:val="1"/>
          <w:w w:val="101"/>
          <w:sz w:val="22"/>
          <w:szCs w:val="22"/>
        </w:rPr>
        <w:t>a</w:t>
      </w:r>
      <w:r>
        <w:rPr>
          <w:rFonts w:ascii="Calibri" w:eastAsia="Calibri" w:hAnsi="Calibri" w:cs="Calibri"/>
          <w:w w:val="101"/>
          <w:sz w:val="22"/>
          <w:szCs w:val="22"/>
        </w:rPr>
        <w:t xml:space="preserve">n </w:t>
      </w:r>
      <w:r>
        <w:rPr>
          <w:rFonts w:ascii="Calibri" w:eastAsia="Calibri" w:hAnsi="Calibri" w:cs="Calibri"/>
          <w:spacing w:val="-2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 xml:space="preserve">n  </w:t>
      </w:r>
      <w:r>
        <w:rPr>
          <w:rFonts w:ascii="Calibri" w:eastAsia="Calibri" w:hAnsi="Calibri" w:cs="Calibri"/>
          <w:spacing w:val="-2"/>
          <w:sz w:val="22"/>
          <w:szCs w:val="22"/>
        </w:rPr>
        <w:t>p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n</w:t>
      </w:r>
      <w:r>
        <w:rPr>
          <w:rFonts w:ascii="Calibri" w:eastAsia="Calibri" w:hAnsi="Calibri" w:cs="Calibri"/>
          <w:spacing w:val="3"/>
          <w:sz w:val="22"/>
          <w:szCs w:val="22"/>
        </w:rPr>
        <w:t>g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pacing w:val="-2"/>
          <w:sz w:val="22"/>
          <w:szCs w:val="22"/>
        </w:rPr>
        <w:t>u</w:t>
      </w:r>
      <w:r>
        <w:rPr>
          <w:rFonts w:ascii="Calibri" w:eastAsia="Calibri" w:hAnsi="Calibri" w:cs="Calibri"/>
          <w:spacing w:val="1"/>
          <w:sz w:val="22"/>
          <w:szCs w:val="22"/>
        </w:rPr>
        <w:t>ara</w:t>
      </w:r>
      <w:r>
        <w:rPr>
          <w:rFonts w:ascii="Calibri" w:eastAsia="Calibri" w:hAnsi="Calibri" w:cs="Calibri"/>
          <w:sz w:val="22"/>
          <w:szCs w:val="22"/>
        </w:rPr>
        <w:t xml:space="preserve">n </w:t>
      </w:r>
      <w:r>
        <w:rPr>
          <w:rFonts w:ascii="Calibri" w:eastAsia="Calibri" w:hAnsi="Calibri" w:cs="Calibri"/>
          <w:spacing w:val="8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8"/>
          <w:sz w:val="22"/>
          <w:szCs w:val="22"/>
        </w:rPr>
        <w:t>k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 xml:space="preserve">n 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ma</w:t>
      </w:r>
      <w:r>
        <w:rPr>
          <w:rFonts w:ascii="Calibri" w:eastAsia="Calibri" w:hAnsi="Calibri" w:cs="Calibri"/>
          <w:spacing w:val="-1"/>
          <w:sz w:val="22"/>
          <w:szCs w:val="22"/>
        </w:rPr>
        <w:t>ki</w:t>
      </w:r>
      <w:r>
        <w:rPr>
          <w:rFonts w:ascii="Calibri" w:eastAsia="Calibri" w:hAnsi="Calibri" w:cs="Calibri"/>
          <w:sz w:val="22"/>
          <w:szCs w:val="22"/>
        </w:rPr>
        <w:t xml:space="preserve">n 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b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spacing w:val="-6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 xml:space="preserve">r </w:t>
      </w:r>
      <w:r>
        <w:rPr>
          <w:rFonts w:ascii="Calibri" w:eastAsia="Calibri" w:hAnsi="Calibri" w:cs="Calibri"/>
          <w:spacing w:val="6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w w:val="101"/>
          <w:sz w:val="22"/>
          <w:szCs w:val="22"/>
        </w:rPr>
        <w:t>pu</w:t>
      </w:r>
      <w:r>
        <w:rPr>
          <w:rFonts w:ascii="Calibri" w:eastAsia="Calibri" w:hAnsi="Calibri" w:cs="Calibri"/>
          <w:spacing w:val="-1"/>
          <w:w w:val="101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w w:val="101"/>
          <w:sz w:val="22"/>
          <w:szCs w:val="22"/>
        </w:rPr>
        <w:t>a</w:t>
      </w:r>
      <w:r>
        <w:rPr>
          <w:rFonts w:ascii="Calibri" w:eastAsia="Calibri" w:hAnsi="Calibri" w:cs="Calibri"/>
          <w:w w:val="101"/>
          <w:sz w:val="22"/>
          <w:szCs w:val="22"/>
        </w:rPr>
        <w:t xml:space="preserve">. </w:t>
      </w:r>
      <w:r>
        <w:rPr>
          <w:rFonts w:ascii="Calibri" w:eastAsia="Calibri" w:hAnsi="Calibri" w:cs="Calibri"/>
          <w:spacing w:val="3"/>
          <w:sz w:val="22"/>
          <w:szCs w:val="22"/>
        </w:rPr>
        <w:t>M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8"/>
          <w:sz w:val="22"/>
          <w:szCs w:val="22"/>
        </w:rPr>
        <w:t>k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ar</w:t>
      </w:r>
      <w:r>
        <w:rPr>
          <w:rFonts w:ascii="Calibri" w:eastAsia="Calibri" w:hAnsi="Calibri" w:cs="Calibri"/>
          <w:sz w:val="22"/>
          <w:szCs w:val="22"/>
        </w:rPr>
        <w:t xml:space="preserve">i 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pacing w:val="-3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,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ki</w:t>
      </w:r>
      <w:r>
        <w:rPr>
          <w:rFonts w:ascii="Calibri" w:eastAsia="Calibri" w:hAnsi="Calibri" w:cs="Calibri"/>
          <w:spacing w:val="-3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h</w:t>
      </w:r>
      <w:r>
        <w:rPr>
          <w:rFonts w:ascii="Calibri" w:eastAsia="Calibri" w:hAnsi="Calibri" w:cs="Calibri"/>
          <w:spacing w:val="-6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spacing w:val="-2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b</w:t>
      </w:r>
      <w:r>
        <w:rPr>
          <w:rFonts w:ascii="Calibri" w:eastAsia="Calibri" w:hAnsi="Calibri" w:cs="Calibri"/>
          <w:spacing w:val="-1"/>
          <w:sz w:val="22"/>
          <w:szCs w:val="22"/>
        </w:rPr>
        <w:t>is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0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ili</w:t>
      </w:r>
      <w:r>
        <w:rPr>
          <w:rFonts w:ascii="Calibri" w:eastAsia="Calibri" w:hAnsi="Calibri" w:cs="Calibri"/>
          <w:sz w:val="22"/>
          <w:szCs w:val="22"/>
        </w:rPr>
        <w:t>h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w w:val="101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w w:val="101"/>
          <w:sz w:val="22"/>
          <w:szCs w:val="22"/>
        </w:rPr>
        <w:t>a</w:t>
      </w:r>
      <w:r>
        <w:rPr>
          <w:rFonts w:ascii="Calibri" w:eastAsia="Calibri" w:hAnsi="Calibri" w:cs="Calibri"/>
          <w:w w:val="101"/>
          <w:sz w:val="22"/>
          <w:szCs w:val="22"/>
        </w:rPr>
        <w:t xml:space="preserve">n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il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 xml:space="preserve">h </w:t>
      </w:r>
      <w:r>
        <w:rPr>
          <w:rFonts w:ascii="Calibri" w:eastAsia="Calibri" w:hAnsi="Calibri" w:cs="Calibri"/>
          <w:spacing w:val="1"/>
          <w:sz w:val="22"/>
          <w:szCs w:val="22"/>
        </w:rPr>
        <w:t>ma</w:t>
      </w:r>
      <w:r>
        <w:rPr>
          <w:rFonts w:ascii="Calibri" w:eastAsia="Calibri" w:hAnsi="Calibri" w:cs="Calibri"/>
          <w:spacing w:val="-2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7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8"/>
          <w:sz w:val="22"/>
          <w:szCs w:val="22"/>
        </w:rPr>
        <w:t>y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8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b</w:t>
      </w:r>
      <w:r>
        <w:rPr>
          <w:rFonts w:ascii="Calibri" w:eastAsia="Calibri" w:hAnsi="Calibri" w:cs="Calibri"/>
          <w:spacing w:val="-1"/>
          <w:sz w:val="22"/>
          <w:szCs w:val="22"/>
        </w:rPr>
        <w:t>is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6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d</w:t>
      </w:r>
      <w:r>
        <w:rPr>
          <w:rFonts w:ascii="Calibri" w:eastAsia="Calibri" w:hAnsi="Calibri" w:cs="Calibri"/>
          <w:spacing w:val="4"/>
          <w:sz w:val="22"/>
          <w:szCs w:val="22"/>
        </w:rPr>
        <w:t>i</w:t>
      </w:r>
      <w:r>
        <w:rPr>
          <w:rFonts w:ascii="Calibri" w:eastAsia="Calibri" w:hAnsi="Calibri" w:cs="Calibri"/>
          <w:spacing w:val="-3"/>
          <w:sz w:val="22"/>
          <w:szCs w:val="22"/>
        </w:rPr>
        <w:t>o</w:t>
      </w:r>
      <w:r>
        <w:rPr>
          <w:rFonts w:ascii="Calibri" w:eastAsia="Calibri" w:hAnsi="Calibri" w:cs="Calibri"/>
          <w:spacing w:val="-2"/>
          <w:sz w:val="22"/>
          <w:szCs w:val="22"/>
        </w:rPr>
        <w:t>p</w:t>
      </w:r>
      <w:r>
        <w:rPr>
          <w:rFonts w:ascii="Calibri" w:eastAsia="Calibri" w:hAnsi="Calibri" w:cs="Calibri"/>
          <w:spacing w:val="-3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ma</w:t>
      </w:r>
      <w:r>
        <w:rPr>
          <w:rFonts w:ascii="Calibri" w:eastAsia="Calibri" w:hAnsi="Calibri" w:cs="Calibri"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1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w w:val="101"/>
          <w:sz w:val="22"/>
          <w:szCs w:val="22"/>
        </w:rPr>
        <w:t>un</w:t>
      </w:r>
      <w:r>
        <w:rPr>
          <w:rFonts w:ascii="Calibri" w:eastAsia="Calibri" w:hAnsi="Calibri" w:cs="Calibri"/>
          <w:spacing w:val="-3"/>
          <w:w w:val="101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w w:val="101"/>
          <w:sz w:val="22"/>
          <w:szCs w:val="22"/>
        </w:rPr>
        <w:t>u</w:t>
      </w:r>
      <w:r>
        <w:rPr>
          <w:rFonts w:ascii="Calibri" w:eastAsia="Calibri" w:hAnsi="Calibri" w:cs="Calibri"/>
          <w:w w:val="101"/>
          <w:sz w:val="22"/>
          <w:szCs w:val="22"/>
        </w:rPr>
        <w:t xml:space="preserve">k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n</w:t>
      </w:r>
      <w:r>
        <w:rPr>
          <w:rFonts w:ascii="Calibri" w:eastAsia="Calibri" w:hAnsi="Calibri" w:cs="Calibri"/>
          <w:spacing w:val="3"/>
          <w:sz w:val="22"/>
          <w:szCs w:val="22"/>
        </w:rPr>
        <w:t>g</w:t>
      </w:r>
      <w:r>
        <w:rPr>
          <w:rFonts w:ascii="Calibri" w:eastAsia="Calibri" w:hAnsi="Calibri" w:cs="Calibri"/>
          <w:spacing w:val="-2"/>
          <w:sz w:val="22"/>
          <w:szCs w:val="22"/>
        </w:rPr>
        <w:t>u</w:t>
      </w:r>
      <w:r>
        <w:rPr>
          <w:rFonts w:ascii="Calibri" w:eastAsia="Calibri" w:hAnsi="Calibri" w:cs="Calibri"/>
          <w:spacing w:val="-6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n</w:t>
      </w:r>
      <w:r>
        <w:rPr>
          <w:rFonts w:ascii="Calibri" w:eastAsia="Calibri" w:hAnsi="Calibri" w:cs="Calibri"/>
          <w:spacing w:val="3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i</w:t>
      </w:r>
      <w:del w:id="534" w:author="Deni Septiadi Azzub" w:date="2018-03-01T22:03:00Z">
        <w:r w:rsidDel="00EC3C76">
          <w:rPr>
            <w:rFonts w:ascii="Calibri" w:eastAsia="Calibri" w:hAnsi="Calibri" w:cs="Calibri"/>
            <w:sz w:val="22"/>
            <w:szCs w:val="22"/>
          </w:rPr>
          <w:delText xml:space="preserve"> </w:delText>
        </w:r>
      </w:del>
      <w:r>
        <w:rPr>
          <w:rFonts w:ascii="Calibri" w:eastAsia="Calibri" w:hAnsi="Calibri" w:cs="Calibri"/>
          <w:spacing w:val="26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k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pacing w:val="-2"/>
          <w:sz w:val="22"/>
          <w:szCs w:val="22"/>
        </w:rPr>
        <w:t>u</w:t>
      </w:r>
      <w:r>
        <w:rPr>
          <w:rFonts w:ascii="Calibri" w:eastAsia="Calibri" w:hAnsi="Calibri" w:cs="Calibri"/>
          <w:spacing w:val="1"/>
          <w:sz w:val="22"/>
          <w:szCs w:val="22"/>
        </w:rPr>
        <w:t>ar</w:t>
      </w:r>
      <w:r>
        <w:rPr>
          <w:rFonts w:ascii="Calibri" w:eastAsia="Calibri" w:hAnsi="Calibri" w:cs="Calibri"/>
          <w:spacing w:val="-9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 xml:space="preserve">ya </w:t>
      </w:r>
      <w:r>
        <w:rPr>
          <w:rFonts w:ascii="Calibri" w:eastAsia="Calibri" w:hAnsi="Calibri" w:cs="Calibri"/>
          <w:spacing w:val="25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b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 xml:space="preserve">ya </w:t>
      </w:r>
      <w:r>
        <w:rPr>
          <w:rFonts w:ascii="Calibri" w:eastAsia="Calibri" w:hAnsi="Calibri" w:cs="Calibri"/>
          <w:spacing w:val="2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k</w:t>
      </w:r>
      <w:r>
        <w:rPr>
          <w:rFonts w:ascii="Calibri" w:eastAsia="Calibri" w:hAnsi="Calibri" w:cs="Calibri"/>
          <w:sz w:val="22"/>
          <w:szCs w:val="22"/>
        </w:rPr>
        <w:t xml:space="preserve">e </w:t>
      </w:r>
      <w:r>
        <w:rPr>
          <w:rFonts w:ascii="Calibri" w:eastAsia="Calibri" w:hAnsi="Calibri" w:cs="Calibri"/>
          <w:spacing w:val="1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h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4"/>
          <w:sz w:val="22"/>
          <w:szCs w:val="22"/>
        </w:rPr>
        <w:t>l</w:t>
      </w:r>
      <w:r>
        <w:rPr>
          <w:rFonts w:ascii="Calibri" w:eastAsia="Calibri" w:hAnsi="Calibri" w:cs="Calibri"/>
          <w:spacing w:val="-4"/>
          <w:sz w:val="22"/>
          <w:szCs w:val="22"/>
        </w:rPr>
        <w:t>-</w:t>
      </w:r>
      <w:r>
        <w:rPr>
          <w:rFonts w:ascii="Calibri" w:eastAsia="Calibri" w:hAnsi="Calibri" w:cs="Calibri"/>
          <w:spacing w:val="-2"/>
          <w:sz w:val="22"/>
          <w:szCs w:val="22"/>
        </w:rPr>
        <w:t>h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 xml:space="preserve">l </w:t>
      </w:r>
      <w:r>
        <w:rPr>
          <w:rFonts w:ascii="Calibri" w:eastAsia="Calibri" w:hAnsi="Calibri" w:cs="Calibri"/>
          <w:spacing w:val="21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101"/>
          <w:sz w:val="22"/>
          <w:szCs w:val="22"/>
        </w:rPr>
        <w:t>y</w:t>
      </w:r>
      <w:r>
        <w:rPr>
          <w:rFonts w:ascii="Calibri" w:eastAsia="Calibri" w:hAnsi="Calibri" w:cs="Calibri"/>
          <w:spacing w:val="1"/>
          <w:w w:val="101"/>
          <w:sz w:val="22"/>
          <w:szCs w:val="22"/>
        </w:rPr>
        <w:t>a</w:t>
      </w:r>
      <w:r>
        <w:rPr>
          <w:rFonts w:ascii="Calibri" w:eastAsia="Calibri" w:hAnsi="Calibri" w:cs="Calibri"/>
          <w:spacing w:val="-9"/>
          <w:w w:val="101"/>
          <w:sz w:val="22"/>
          <w:szCs w:val="22"/>
        </w:rPr>
        <w:t>n</w:t>
      </w:r>
      <w:r>
        <w:rPr>
          <w:rFonts w:ascii="Calibri" w:eastAsia="Calibri" w:hAnsi="Calibri" w:cs="Calibri"/>
          <w:w w:val="101"/>
          <w:sz w:val="22"/>
          <w:szCs w:val="22"/>
        </w:rPr>
        <w:t>g</w:t>
      </w:r>
    </w:p>
    <w:p w:rsidR="00143462" w:rsidRDefault="009D580B">
      <w:pPr>
        <w:spacing w:before="51" w:line="360" w:lineRule="auto"/>
        <w:ind w:right="-35"/>
        <w:jc w:val="both"/>
        <w:rPr>
          <w:rFonts w:ascii="Calibri" w:eastAsia="Calibri" w:hAnsi="Calibri" w:cs="Calibri"/>
          <w:sz w:val="22"/>
          <w:szCs w:val="22"/>
        </w:rPr>
        <w:pPrChange w:id="535" w:author="Deni Septiadi Azzub" w:date="2018-03-01T22:04:00Z">
          <w:pPr>
            <w:spacing w:before="51" w:line="360" w:lineRule="auto"/>
            <w:ind w:left="101" w:right="-35"/>
            <w:jc w:val="both"/>
          </w:pPr>
        </w:pPrChange>
      </w:pPr>
      <w:r>
        <w:rPr>
          <w:rFonts w:ascii="Calibri" w:eastAsia="Calibri" w:hAnsi="Calibri" w:cs="Calibri"/>
          <w:spacing w:val="-3"/>
          <w:sz w:val="22"/>
          <w:szCs w:val="22"/>
        </w:rPr>
        <w:lastRenderedPageBreak/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pacing w:val="-2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k</w:t>
      </w:r>
      <w:r>
        <w:rPr>
          <w:rFonts w:ascii="Calibri" w:eastAsia="Calibri" w:hAnsi="Calibri" w:cs="Calibri"/>
          <w:spacing w:val="7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p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pacing w:val="-2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.</w:t>
      </w:r>
      <w:r>
        <w:rPr>
          <w:rFonts w:ascii="Calibri" w:eastAsia="Calibri" w:hAnsi="Calibri" w:cs="Calibri"/>
          <w:spacing w:val="10"/>
          <w:sz w:val="22"/>
          <w:szCs w:val="22"/>
        </w:rPr>
        <w:t xml:space="preserve"> </w:t>
      </w:r>
      <w:ins w:id="536" w:author="Deni Septiadi Azzub" w:date="2018-03-01T22:04:00Z">
        <w:r w:rsidR="00EC3C76">
          <w:rPr>
            <w:rFonts w:ascii="Calibri" w:eastAsia="Calibri" w:hAnsi="Calibri" w:cs="Calibri"/>
            <w:spacing w:val="10"/>
            <w:sz w:val="22"/>
            <w:szCs w:val="22"/>
            <w:lang w:val="id-ID"/>
          </w:rPr>
          <w:t xml:space="preserve">Hal ini bisa tercapai </w:t>
        </w:r>
      </w:ins>
      <w:del w:id="537" w:author="Deni Septiadi Azzub" w:date="2018-03-01T22:04:00Z">
        <w:r w:rsidDel="00EC3C76">
          <w:rPr>
            <w:rFonts w:ascii="Calibri" w:eastAsia="Calibri" w:hAnsi="Calibri" w:cs="Calibri"/>
            <w:sz w:val="22"/>
            <w:szCs w:val="22"/>
          </w:rPr>
          <w:delText>D</w:delText>
        </w:r>
      </w:del>
      <w:ins w:id="538" w:author="Deni Septiadi Azzub" w:date="2018-03-01T22:04:00Z">
        <w:r w:rsidR="00EC3C76">
          <w:rPr>
            <w:rFonts w:ascii="Calibri" w:eastAsia="Calibri" w:hAnsi="Calibri" w:cs="Calibri"/>
            <w:sz w:val="22"/>
            <w:szCs w:val="22"/>
            <w:lang w:val="id-ID"/>
          </w:rPr>
          <w:t>d</w:t>
        </w:r>
      </w:ins>
      <w:r>
        <w:rPr>
          <w:rFonts w:ascii="Calibri" w:eastAsia="Calibri" w:hAnsi="Calibri" w:cs="Calibri"/>
          <w:spacing w:val="-4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n</w:t>
      </w:r>
      <w:r>
        <w:rPr>
          <w:rFonts w:ascii="Calibri" w:eastAsia="Calibri" w:hAnsi="Calibri" w:cs="Calibri"/>
          <w:spacing w:val="3"/>
          <w:sz w:val="22"/>
          <w:szCs w:val="22"/>
        </w:rPr>
        <w:t>g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8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9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ya</w:t>
      </w:r>
      <w:r>
        <w:rPr>
          <w:rFonts w:ascii="Calibri" w:eastAsia="Calibri" w:hAnsi="Calibri" w:cs="Calibri"/>
          <w:spacing w:val="10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spacing w:val="-3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si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 xml:space="preserve">l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d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9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101"/>
          <w:sz w:val="22"/>
          <w:szCs w:val="22"/>
        </w:rPr>
        <w:t>y</w:t>
      </w:r>
      <w:r>
        <w:rPr>
          <w:rFonts w:ascii="Calibri" w:eastAsia="Calibri" w:hAnsi="Calibri" w:cs="Calibri"/>
          <w:spacing w:val="1"/>
          <w:w w:val="101"/>
          <w:sz w:val="22"/>
          <w:szCs w:val="22"/>
        </w:rPr>
        <w:t>a</w:t>
      </w:r>
      <w:r>
        <w:rPr>
          <w:rFonts w:ascii="Calibri" w:eastAsia="Calibri" w:hAnsi="Calibri" w:cs="Calibri"/>
          <w:spacing w:val="-9"/>
          <w:w w:val="101"/>
          <w:sz w:val="22"/>
          <w:szCs w:val="22"/>
        </w:rPr>
        <w:t>n</w:t>
      </w:r>
      <w:r>
        <w:rPr>
          <w:rFonts w:ascii="Calibri" w:eastAsia="Calibri" w:hAnsi="Calibri" w:cs="Calibri"/>
          <w:w w:val="101"/>
          <w:sz w:val="22"/>
          <w:szCs w:val="22"/>
        </w:rPr>
        <w:t xml:space="preserve">g </w:t>
      </w:r>
      <w:r>
        <w:rPr>
          <w:rFonts w:ascii="Calibri" w:eastAsia="Calibri" w:hAnsi="Calibri" w:cs="Calibri"/>
          <w:spacing w:val="-2"/>
          <w:sz w:val="22"/>
          <w:szCs w:val="22"/>
        </w:rPr>
        <w:t>b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ya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spacing w:val="-3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3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si</w:t>
      </w:r>
      <w:r>
        <w:rPr>
          <w:rFonts w:ascii="Calibri" w:eastAsia="Calibri" w:hAnsi="Calibri" w:cs="Calibri"/>
          <w:spacing w:val="-2"/>
          <w:sz w:val="22"/>
          <w:szCs w:val="22"/>
        </w:rPr>
        <w:t>n</w:t>
      </w:r>
      <w:r>
        <w:rPr>
          <w:rFonts w:ascii="Calibri" w:eastAsia="Calibri" w:hAnsi="Calibri" w:cs="Calibri"/>
          <w:spacing w:val="-8"/>
          <w:sz w:val="22"/>
          <w:szCs w:val="22"/>
        </w:rPr>
        <w:t>y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10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3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 xml:space="preserve">f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2"/>
          <w:sz w:val="22"/>
          <w:szCs w:val="22"/>
        </w:rPr>
        <w:t>u</w:t>
      </w:r>
      <w:r>
        <w:rPr>
          <w:rFonts w:ascii="Calibri" w:eastAsia="Calibri" w:hAnsi="Calibri" w:cs="Calibri"/>
          <w:spacing w:val="1"/>
          <w:sz w:val="22"/>
          <w:szCs w:val="22"/>
        </w:rPr>
        <w:t>ra</w:t>
      </w:r>
      <w:r>
        <w:rPr>
          <w:rFonts w:ascii="Calibri" w:eastAsia="Calibri" w:hAnsi="Calibri" w:cs="Calibri"/>
          <w:spacing w:val="-9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,</w:t>
      </w:r>
      <w:r>
        <w:rPr>
          <w:rFonts w:ascii="Calibri" w:eastAsia="Calibri" w:hAnsi="Calibri" w:cs="Calibri"/>
          <w:spacing w:val="6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pacing w:val="-2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k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w w:val="101"/>
          <w:sz w:val="22"/>
          <w:szCs w:val="22"/>
        </w:rPr>
        <w:t>te</w:t>
      </w:r>
      <w:r>
        <w:rPr>
          <w:rFonts w:ascii="Calibri" w:eastAsia="Calibri" w:hAnsi="Calibri" w:cs="Calibri"/>
          <w:spacing w:val="1"/>
          <w:w w:val="101"/>
          <w:sz w:val="22"/>
          <w:szCs w:val="22"/>
        </w:rPr>
        <w:t>r</w:t>
      </w:r>
      <w:r>
        <w:rPr>
          <w:rFonts w:ascii="Calibri" w:eastAsia="Calibri" w:hAnsi="Calibri" w:cs="Calibri"/>
          <w:spacing w:val="-2"/>
          <w:w w:val="101"/>
          <w:sz w:val="22"/>
          <w:szCs w:val="22"/>
        </w:rPr>
        <w:t>b</w:t>
      </w:r>
      <w:r>
        <w:rPr>
          <w:rFonts w:ascii="Calibri" w:eastAsia="Calibri" w:hAnsi="Calibri" w:cs="Calibri"/>
          <w:spacing w:val="1"/>
          <w:w w:val="101"/>
          <w:sz w:val="22"/>
          <w:szCs w:val="22"/>
        </w:rPr>
        <w:t>a</w:t>
      </w:r>
      <w:r>
        <w:rPr>
          <w:rFonts w:ascii="Calibri" w:eastAsia="Calibri" w:hAnsi="Calibri" w:cs="Calibri"/>
          <w:spacing w:val="-3"/>
          <w:w w:val="101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w w:val="101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w w:val="101"/>
          <w:sz w:val="22"/>
          <w:szCs w:val="22"/>
        </w:rPr>
        <w:t>s</w:t>
      </w:r>
      <w:del w:id="539" w:author="Deni Septiadi Azzub" w:date="2018-03-01T22:04:00Z">
        <w:r w:rsidDel="00EC3C76">
          <w:rPr>
            <w:rFonts w:ascii="Calibri" w:eastAsia="Calibri" w:hAnsi="Calibri" w:cs="Calibri"/>
            <w:w w:val="101"/>
            <w:sz w:val="22"/>
            <w:szCs w:val="22"/>
          </w:rPr>
          <w:delText>,</w:delText>
        </w:r>
      </w:del>
      <w:r>
        <w:rPr>
          <w:rFonts w:ascii="Calibri" w:eastAsia="Calibri" w:hAnsi="Calibri" w:cs="Calibri"/>
          <w:w w:val="10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2"/>
          <w:sz w:val="22"/>
          <w:szCs w:val="22"/>
        </w:rPr>
        <w:t>u</w:t>
      </w:r>
      <w:r>
        <w:rPr>
          <w:rFonts w:ascii="Calibri" w:eastAsia="Calibri" w:hAnsi="Calibri" w:cs="Calibri"/>
          <w:spacing w:val="-9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h</w:t>
      </w:r>
      <w:r>
        <w:rPr>
          <w:rFonts w:ascii="Calibri" w:eastAsia="Calibri" w:hAnsi="Calibri" w:cs="Calibri"/>
          <w:spacing w:val="5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d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pacing w:val="3"/>
          <w:sz w:val="22"/>
          <w:szCs w:val="22"/>
        </w:rPr>
        <w:t>g</w:t>
      </w:r>
      <w:r>
        <w:rPr>
          <w:rFonts w:ascii="Calibri" w:eastAsia="Calibri" w:hAnsi="Calibri" w:cs="Calibri"/>
          <w:spacing w:val="-2"/>
          <w:sz w:val="22"/>
          <w:szCs w:val="22"/>
        </w:rPr>
        <w:t>u</w:t>
      </w:r>
      <w:r>
        <w:rPr>
          <w:rFonts w:ascii="Calibri" w:eastAsia="Calibri" w:hAnsi="Calibri" w:cs="Calibri"/>
          <w:spacing w:val="-9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k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 xml:space="preserve">n </w:t>
      </w:r>
      <w:r>
        <w:rPr>
          <w:rFonts w:ascii="Calibri" w:eastAsia="Calibri" w:hAnsi="Calibri" w:cs="Calibri"/>
          <w:spacing w:val="-3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d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n</w:t>
      </w:r>
      <w:r>
        <w:rPr>
          <w:rFonts w:ascii="Calibri" w:eastAsia="Calibri" w:hAnsi="Calibri" w:cs="Calibri"/>
          <w:spacing w:val="-4"/>
          <w:sz w:val="22"/>
          <w:szCs w:val="22"/>
        </w:rPr>
        <w:t>g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5"/>
          <w:sz w:val="22"/>
          <w:szCs w:val="22"/>
        </w:rPr>
        <w:t xml:space="preserve"> </w:t>
      </w:r>
      <w:r w:rsidRPr="00EC3C76">
        <w:rPr>
          <w:rFonts w:ascii="Calibri" w:eastAsia="Calibri" w:hAnsi="Calibri" w:cs="Calibri"/>
          <w:i/>
          <w:spacing w:val="-8"/>
          <w:w w:val="101"/>
          <w:sz w:val="22"/>
          <w:szCs w:val="22"/>
          <w:rPrChange w:id="540" w:author="Deni Septiadi Azzub" w:date="2018-03-01T22:04:00Z">
            <w:rPr>
              <w:rFonts w:ascii="Calibri" w:eastAsia="Calibri" w:hAnsi="Calibri" w:cs="Calibri"/>
              <w:spacing w:val="-8"/>
              <w:w w:val="101"/>
              <w:sz w:val="22"/>
              <w:szCs w:val="22"/>
            </w:rPr>
          </w:rPrChange>
        </w:rPr>
        <w:t>i</w:t>
      </w:r>
      <w:r w:rsidRPr="00EC3C76">
        <w:rPr>
          <w:rFonts w:ascii="Calibri" w:eastAsia="Calibri" w:hAnsi="Calibri" w:cs="Calibri"/>
          <w:i/>
          <w:spacing w:val="1"/>
          <w:w w:val="101"/>
          <w:sz w:val="22"/>
          <w:szCs w:val="22"/>
          <w:rPrChange w:id="541" w:author="Deni Septiadi Azzub" w:date="2018-03-01T22:04:00Z">
            <w:rPr>
              <w:rFonts w:ascii="Calibri" w:eastAsia="Calibri" w:hAnsi="Calibri" w:cs="Calibri"/>
              <w:spacing w:val="1"/>
              <w:w w:val="101"/>
              <w:sz w:val="22"/>
              <w:szCs w:val="22"/>
            </w:rPr>
          </w:rPrChange>
        </w:rPr>
        <w:t>m</w:t>
      </w:r>
      <w:r w:rsidRPr="00EC3C76">
        <w:rPr>
          <w:rFonts w:ascii="Calibri" w:eastAsia="Calibri" w:hAnsi="Calibri" w:cs="Calibri"/>
          <w:i/>
          <w:spacing w:val="-2"/>
          <w:w w:val="101"/>
          <w:sz w:val="22"/>
          <w:szCs w:val="22"/>
          <w:rPrChange w:id="542" w:author="Deni Septiadi Azzub" w:date="2018-03-01T22:04:00Z">
            <w:rPr>
              <w:rFonts w:ascii="Calibri" w:eastAsia="Calibri" w:hAnsi="Calibri" w:cs="Calibri"/>
              <w:spacing w:val="-2"/>
              <w:w w:val="101"/>
              <w:sz w:val="22"/>
              <w:szCs w:val="22"/>
            </w:rPr>
          </w:rPrChange>
        </w:rPr>
        <w:t>p</w:t>
      </w:r>
      <w:r w:rsidRPr="00EC3C76">
        <w:rPr>
          <w:rFonts w:ascii="Calibri" w:eastAsia="Calibri" w:hAnsi="Calibri" w:cs="Calibri"/>
          <w:i/>
          <w:spacing w:val="1"/>
          <w:w w:val="101"/>
          <w:sz w:val="22"/>
          <w:szCs w:val="22"/>
          <w:rPrChange w:id="543" w:author="Deni Septiadi Azzub" w:date="2018-03-01T22:04:00Z">
            <w:rPr>
              <w:rFonts w:ascii="Calibri" w:eastAsia="Calibri" w:hAnsi="Calibri" w:cs="Calibri"/>
              <w:spacing w:val="1"/>
              <w:w w:val="101"/>
              <w:sz w:val="22"/>
              <w:szCs w:val="22"/>
            </w:rPr>
          </w:rPrChange>
        </w:rPr>
        <w:t>a</w:t>
      </w:r>
      <w:r w:rsidRPr="00EC3C76">
        <w:rPr>
          <w:rFonts w:ascii="Calibri" w:eastAsia="Calibri" w:hAnsi="Calibri" w:cs="Calibri"/>
          <w:i/>
          <w:spacing w:val="-1"/>
          <w:w w:val="101"/>
          <w:sz w:val="22"/>
          <w:szCs w:val="22"/>
          <w:rPrChange w:id="544" w:author="Deni Septiadi Azzub" w:date="2018-03-01T22:04:00Z">
            <w:rPr>
              <w:rFonts w:ascii="Calibri" w:eastAsia="Calibri" w:hAnsi="Calibri" w:cs="Calibri"/>
              <w:spacing w:val="-1"/>
              <w:w w:val="101"/>
              <w:sz w:val="22"/>
              <w:szCs w:val="22"/>
            </w:rPr>
          </w:rPrChange>
        </w:rPr>
        <w:t>c</w:t>
      </w:r>
      <w:r w:rsidRPr="00EC3C76">
        <w:rPr>
          <w:rFonts w:ascii="Calibri" w:eastAsia="Calibri" w:hAnsi="Calibri" w:cs="Calibri"/>
          <w:i/>
          <w:w w:val="101"/>
          <w:sz w:val="22"/>
          <w:szCs w:val="22"/>
          <w:rPrChange w:id="545" w:author="Deni Septiadi Azzub" w:date="2018-03-01T22:04:00Z">
            <w:rPr>
              <w:rFonts w:ascii="Calibri" w:eastAsia="Calibri" w:hAnsi="Calibri" w:cs="Calibri"/>
              <w:w w:val="101"/>
              <w:sz w:val="22"/>
              <w:szCs w:val="22"/>
            </w:rPr>
          </w:rPrChange>
        </w:rPr>
        <w:t>t</w:t>
      </w:r>
      <w:r>
        <w:rPr>
          <w:rFonts w:ascii="Calibri" w:eastAsia="Calibri" w:hAnsi="Calibri" w:cs="Calibri"/>
          <w:w w:val="10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p</w:t>
      </w:r>
      <w:r>
        <w:rPr>
          <w:rFonts w:ascii="Calibri" w:eastAsia="Calibri" w:hAnsi="Calibri" w:cs="Calibri"/>
          <w:spacing w:val="-3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si</w:t>
      </w:r>
      <w:r>
        <w:rPr>
          <w:rFonts w:ascii="Calibri" w:eastAsia="Calibri" w:hAnsi="Calibri" w:cs="Calibri"/>
          <w:spacing w:val="-3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pacing w:val="-3"/>
          <w:sz w:val="22"/>
          <w:szCs w:val="22"/>
        </w:rPr>
        <w:t>f</w:t>
      </w:r>
      <w:r>
        <w:rPr>
          <w:rFonts w:ascii="Calibri" w:eastAsia="Calibri" w:hAnsi="Calibri" w:cs="Calibri"/>
          <w:sz w:val="22"/>
          <w:szCs w:val="22"/>
        </w:rPr>
        <w:t>,</w:t>
      </w:r>
      <w:r>
        <w:rPr>
          <w:rFonts w:ascii="Calibri" w:eastAsia="Calibri" w:hAnsi="Calibri" w:cs="Calibri"/>
          <w:spacing w:val="8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efe</w:t>
      </w:r>
      <w:r>
        <w:rPr>
          <w:rFonts w:ascii="Calibri" w:eastAsia="Calibri" w:hAnsi="Calibri" w:cs="Calibri"/>
          <w:spacing w:val="-1"/>
          <w:sz w:val="22"/>
          <w:szCs w:val="22"/>
        </w:rPr>
        <w:t>k</w:t>
      </w:r>
      <w:r>
        <w:rPr>
          <w:rFonts w:ascii="Calibri" w:eastAsia="Calibri" w:hAnsi="Calibri" w:cs="Calibri"/>
          <w:spacing w:val="-3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b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7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b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3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w w:val="101"/>
          <w:sz w:val="22"/>
          <w:szCs w:val="22"/>
        </w:rPr>
        <w:t>p</w:t>
      </w:r>
      <w:r>
        <w:rPr>
          <w:rFonts w:ascii="Calibri" w:eastAsia="Calibri" w:hAnsi="Calibri" w:cs="Calibri"/>
          <w:spacing w:val="-3"/>
          <w:w w:val="101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w w:val="101"/>
          <w:sz w:val="22"/>
          <w:szCs w:val="22"/>
        </w:rPr>
        <w:t>r</w:t>
      </w:r>
      <w:r>
        <w:rPr>
          <w:rFonts w:ascii="Calibri" w:eastAsia="Calibri" w:hAnsi="Calibri" w:cs="Calibri"/>
          <w:spacing w:val="-2"/>
          <w:w w:val="101"/>
          <w:sz w:val="22"/>
          <w:szCs w:val="22"/>
        </w:rPr>
        <w:t>u</w:t>
      </w:r>
      <w:r>
        <w:rPr>
          <w:rFonts w:ascii="Calibri" w:eastAsia="Calibri" w:hAnsi="Calibri" w:cs="Calibri"/>
          <w:spacing w:val="-1"/>
          <w:w w:val="101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w w:val="101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w w:val="101"/>
          <w:sz w:val="22"/>
          <w:szCs w:val="22"/>
        </w:rPr>
        <w:t>h</w:t>
      </w:r>
      <w:r>
        <w:rPr>
          <w:rFonts w:ascii="Calibri" w:eastAsia="Calibri" w:hAnsi="Calibri" w:cs="Calibri"/>
          <w:spacing w:val="-6"/>
          <w:w w:val="101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w w:val="101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w w:val="101"/>
          <w:sz w:val="22"/>
          <w:szCs w:val="22"/>
        </w:rPr>
        <w:t>n</w:t>
      </w:r>
      <w:r>
        <w:rPr>
          <w:rFonts w:ascii="Calibri" w:eastAsia="Calibri" w:hAnsi="Calibri" w:cs="Calibri"/>
          <w:w w:val="101"/>
          <w:sz w:val="22"/>
          <w:szCs w:val="22"/>
        </w:rPr>
        <w:t>.</w:t>
      </w:r>
    </w:p>
    <w:p w:rsidR="00143462" w:rsidRDefault="00143462">
      <w:pPr>
        <w:spacing w:line="200" w:lineRule="exact"/>
      </w:pPr>
    </w:p>
    <w:p w:rsidR="00143462" w:rsidRDefault="00143462">
      <w:pPr>
        <w:spacing w:before="19" w:line="220" w:lineRule="exact"/>
        <w:rPr>
          <w:sz w:val="22"/>
          <w:szCs w:val="22"/>
        </w:rPr>
      </w:pPr>
    </w:p>
    <w:p w:rsidR="00143462" w:rsidRPr="008B7020" w:rsidRDefault="009D580B">
      <w:pPr>
        <w:ind w:left="101" w:right="2161"/>
        <w:jc w:val="both"/>
        <w:rPr>
          <w:rFonts w:ascii="Calibri" w:eastAsia="Calibri" w:hAnsi="Calibri" w:cs="Calibri"/>
          <w:color w:val="000000" w:themeColor="text1"/>
          <w:sz w:val="22"/>
          <w:szCs w:val="22"/>
          <w:rPrChange w:id="546" w:author="Deni Septiadi Azzub" w:date="2018-03-01T22:05:00Z">
            <w:rPr>
              <w:rFonts w:ascii="Calibri" w:eastAsia="Calibri" w:hAnsi="Calibri" w:cs="Calibri"/>
              <w:sz w:val="22"/>
              <w:szCs w:val="22"/>
            </w:rPr>
          </w:rPrChange>
        </w:rPr>
      </w:pPr>
      <w:r w:rsidRPr="008B7020">
        <w:rPr>
          <w:rFonts w:ascii="Calibri" w:eastAsia="Calibri" w:hAnsi="Calibri" w:cs="Calibri"/>
          <w:color w:val="000000" w:themeColor="text1"/>
          <w:spacing w:val="1"/>
          <w:sz w:val="22"/>
          <w:szCs w:val="22"/>
          <w:rPrChange w:id="547" w:author="Deni Septiadi Azzub" w:date="2018-03-01T22:05:00Z">
            <w:rPr>
              <w:rFonts w:ascii="Calibri" w:eastAsia="Calibri" w:hAnsi="Calibri" w:cs="Calibri"/>
              <w:color w:val="C00000"/>
              <w:spacing w:val="1"/>
              <w:sz w:val="22"/>
              <w:szCs w:val="22"/>
            </w:rPr>
          </w:rPrChange>
        </w:rPr>
        <w:t>R</w:t>
      </w:r>
      <w:r w:rsidRPr="008B7020">
        <w:rPr>
          <w:rFonts w:ascii="Calibri" w:eastAsia="Calibri" w:hAnsi="Calibri" w:cs="Calibri"/>
          <w:color w:val="000000" w:themeColor="text1"/>
          <w:spacing w:val="-1"/>
          <w:sz w:val="22"/>
          <w:szCs w:val="22"/>
          <w:rPrChange w:id="548" w:author="Deni Septiadi Azzub" w:date="2018-03-01T22:05:00Z">
            <w:rPr>
              <w:rFonts w:ascii="Calibri" w:eastAsia="Calibri" w:hAnsi="Calibri" w:cs="Calibri"/>
              <w:color w:val="C00000"/>
              <w:spacing w:val="-1"/>
              <w:sz w:val="22"/>
              <w:szCs w:val="22"/>
            </w:rPr>
          </w:rPrChange>
        </w:rPr>
        <w:t>is</w:t>
      </w:r>
      <w:r w:rsidRPr="008B7020">
        <w:rPr>
          <w:rFonts w:ascii="Calibri" w:eastAsia="Calibri" w:hAnsi="Calibri" w:cs="Calibri"/>
          <w:color w:val="000000" w:themeColor="text1"/>
          <w:spacing w:val="-3"/>
          <w:sz w:val="22"/>
          <w:szCs w:val="22"/>
          <w:rPrChange w:id="549" w:author="Deni Septiadi Azzub" w:date="2018-03-01T22:05:00Z">
            <w:rPr>
              <w:rFonts w:ascii="Calibri" w:eastAsia="Calibri" w:hAnsi="Calibri" w:cs="Calibri"/>
              <w:color w:val="C00000"/>
              <w:spacing w:val="-3"/>
              <w:sz w:val="22"/>
              <w:szCs w:val="22"/>
            </w:rPr>
          </w:rPrChange>
        </w:rPr>
        <w:t>e</w:t>
      </w:r>
      <w:r w:rsidRPr="008B7020">
        <w:rPr>
          <w:rFonts w:ascii="Calibri" w:eastAsia="Calibri" w:hAnsi="Calibri" w:cs="Calibri"/>
          <w:color w:val="000000" w:themeColor="text1"/>
          <w:sz w:val="22"/>
          <w:szCs w:val="22"/>
          <w:rPrChange w:id="550" w:author="Deni Septiadi Azzub" w:date="2018-03-01T22:05:00Z">
            <w:rPr>
              <w:rFonts w:ascii="Calibri" w:eastAsia="Calibri" w:hAnsi="Calibri" w:cs="Calibri"/>
              <w:color w:val="C00000"/>
              <w:sz w:val="22"/>
              <w:szCs w:val="22"/>
            </w:rPr>
          </w:rPrChange>
        </w:rPr>
        <w:t>t</w:t>
      </w:r>
      <w:r w:rsidRPr="008B7020">
        <w:rPr>
          <w:rFonts w:ascii="Calibri" w:eastAsia="Calibri" w:hAnsi="Calibri" w:cs="Calibri"/>
          <w:color w:val="000000" w:themeColor="text1"/>
          <w:spacing w:val="2"/>
          <w:sz w:val="22"/>
          <w:szCs w:val="22"/>
          <w:rPrChange w:id="551" w:author="Deni Septiadi Azzub" w:date="2018-03-01T22:05:00Z">
            <w:rPr>
              <w:rFonts w:ascii="Calibri" w:eastAsia="Calibri" w:hAnsi="Calibri" w:cs="Calibri"/>
              <w:color w:val="C00000"/>
              <w:spacing w:val="2"/>
              <w:sz w:val="22"/>
              <w:szCs w:val="22"/>
            </w:rPr>
          </w:rPrChange>
        </w:rPr>
        <w:t xml:space="preserve"> </w:t>
      </w:r>
      <w:r w:rsidRPr="008B7020">
        <w:rPr>
          <w:rFonts w:ascii="Calibri" w:eastAsia="Calibri" w:hAnsi="Calibri" w:cs="Calibri"/>
          <w:color w:val="000000" w:themeColor="text1"/>
          <w:spacing w:val="-2"/>
          <w:sz w:val="22"/>
          <w:szCs w:val="22"/>
          <w:rPrChange w:id="552" w:author="Deni Septiadi Azzub" w:date="2018-03-01T22:05:00Z">
            <w:rPr>
              <w:rFonts w:ascii="Calibri" w:eastAsia="Calibri" w:hAnsi="Calibri" w:cs="Calibri"/>
              <w:color w:val="C00000"/>
              <w:spacing w:val="-2"/>
              <w:sz w:val="22"/>
              <w:szCs w:val="22"/>
            </w:rPr>
          </w:rPrChange>
        </w:rPr>
        <w:t>d</w:t>
      </w:r>
      <w:r w:rsidRPr="008B7020">
        <w:rPr>
          <w:rFonts w:ascii="Calibri" w:eastAsia="Calibri" w:hAnsi="Calibri" w:cs="Calibri"/>
          <w:color w:val="000000" w:themeColor="text1"/>
          <w:spacing w:val="1"/>
          <w:sz w:val="22"/>
          <w:szCs w:val="22"/>
          <w:rPrChange w:id="553" w:author="Deni Septiadi Azzub" w:date="2018-03-01T22:05:00Z">
            <w:rPr>
              <w:rFonts w:ascii="Calibri" w:eastAsia="Calibri" w:hAnsi="Calibri" w:cs="Calibri"/>
              <w:color w:val="C00000"/>
              <w:spacing w:val="1"/>
              <w:sz w:val="22"/>
              <w:szCs w:val="22"/>
            </w:rPr>
          </w:rPrChange>
        </w:rPr>
        <w:t>a</w:t>
      </w:r>
      <w:r w:rsidRPr="008B7020">
        <w:rPr>
          <w:rFonts w:ascii="Calibri" w:eastAsia="Calibri" w:hAnsi="Calibri" w:cs="Calibri"/>
          <w:color w:val="000000" w:themeColor="text1"/>
          <w:sz w:val="22"/>
          <w:szCs w:val="22"/>
          <w:rPrChange w:id="554" w:author="Deni Septiadi Azzub" w:date="2018-03-01T22:05:00Z">
            <w:rPr>
              <w:rFonts w:ascii="Calibri" w:eastAsia="Calibri" w:hAnsi="Calibri" w:cs="Calibri"/>
              <w:color w:val="C00000"/>
              <w:sz w:val="22"/>
              <w:szCs w:val="22"/>
            </w:rPr>
          </w:rPrChange>
        </w:rPr>
        <w:t>n</w:t>
      </w:r>
      <w:r w:rsidRPr="008B7020">
        <w:rPr>
          <w:rFonts w:ascii="Calibri" w:eastAsia="Calibri" w:hAnsi="Calibri" w:cs="Calibri"/>
          <w:color w:val="000000" w:themeColor="text1"/>
          <w:spacing w:val="2"/>
          <w:sz w:val="22"/>
          <w:szCs w:val="22"/>
          <w:rPrChange w:id="555" w:author="Deni Septiadi Azzub" w:date="2018-03-01T22:05:00Z">
            <w:rPr>
              <w:rFonts w:ascii="Calibri" w:eastAsia="Calibri" w:hAnsi="Calibri" w:cs="Calibri"/>
              <w:color w:val="C00000"/>
              <w:spacing w:val="2"/>
              <w:sz w:val="22"/>
              <w:szCs w:val="22"/>
            </w:rPr>
          </w:rPrChange>
        </w:rPr>
        <w:t xml:space="preserve"> </w:t>
      </w:r>
      <w:r w:rsidRPr="008B7020">
        <w:rPr>
          <w:rFonts w:ascii="Calibri" w:eastAsia="Calibri" w:hAnsi="Calibri" w:cs="Calibri"/>
          <w:color w:val="000000" w:themeColor="text1"/>
          <w:spacing w:val="1"/>
          <w:sz w:val="22"/>
          <w:szCs w:val="22"/>
          <w:rPrChange w:id="556" w:author="Deni Septiadi Azzub" w:date="2018-03-01T22:05:00Z">
            <w:rPr>
              <w:rFonts w:ascii="Calibri" w:eastAsia="Calibri" w:hAnsi="Calibri" w:cs="Calibri"/>
              <w:color w:val="C00000"/>
              <w:spacing w:val="1"/>
              <w:sz w:val="22"/>
              <w:szCs w:val="22"/>
            </w:rPr>
          </w:rPrChange>
        </w:rPr>
        <w:t>a</w:t>
      </w:r>
      <w:r w:rsidRPr="008B7020">
        <w:rPr>
          <w:rFonts w:ascii="Calibri" w:eastAsia="Calibri" w:hAnsi="Calibri" w:cs="Calibri"/>
          <w:color w:val="000000" w:themeColor="text1"/>
          <w:spacing w:val="-2"/>
          <w:sz w:val="22"/>
          <w:szCs w:val="22"/>
          <w:rPrChange w:id="557" w:author="Deni Septiadi Azzub" w:date="2018-03-01T22:05:00Z">
            <w:rPr>
              <w:rFonts w:ascii="Calibri" w:eastAsia="Calibri" w:hAnsi="Calibri" w:cs="Calibri"/>
              <w:color w:val="C00000"/>
              <w:spacing w:val="-2"/>
              <w:sz w:val="22"/>
              <w:szCs w:val="22"/>
            </w:rPr>
          </w:rPrChange>
        </w:rPr>
        <w:t>n</w:t>
      </w:r>
      <w:r w:rsidRPr="008B7020">
        <w:rPr>
          <w:rFonts w:ascii="Calibri" w:eastAsia="Calibri" w:hAnsi="Calibri" w:cs="Calibri"/>
          <w:color w:val="000000" w:themeColor="text1"/>
          <w:spacing w:val="1"/>
          <w:sz w:val="22"/>
          <w:szCs w:val="22"/>
          <w:rPrChange w:id="558" w:author="Deni Septiadi Azzub" w:date="2018-03-01T22:05:00Z">
            <w:rPr>
              <w:rFonts w:ascii="Calibri" w:eastAsia="Calibri" w:hAnsi="Calibri" w:cs="Calibri"/>
              <w:color w:val="C00000"/>
              <w:spacing w:val="1"/>
              <w:sz w:val="22"/>
              <w:szCs w:val="22"/>
            </w:rPr>
          </w:rPrChange>
        </w:rPr>
        <w:t>a</w:t>
      </w:r>
      <w:r w:rsidRPr="008B7020">
        <w:rPr>
          <w:rFonts w:ascii="Calibri" w:eastAsia="Calibri" w:hAnsi="Calibri" w:cs="Calibri"/>
          <w:color w:val="000000" w:themeColor="text1"/>
          <w:spacing w:val="-1"/>
          <w:sz w:val="22"/>
          <w:szCs w:val="22"/>
          <w:rPrChange w:id="559" w:author="Deni Septiadi Azzub" w:date="2018-03-01T22:05:00Z">
            <w:rPr>
              <w:rFonts w:ascii="Calibri" w:eastAsia="Calibri" w:hAnsi="Calibri" w:cs="Calibri"/>
              <w:color w:val="C00000"/>
              <w:spacing w:val="-1"/>
              <w:sz w:val="22"/>
              <w:szCs w:val="22"/>
            </w:rPr>
          </w:rPrChange>
        </w:rPr>
        <w:t>lisi</w:t>
      </w:r>
      <w:r w:rsidRPr="008B7020">
        <w:rPr>
          <w:rFonts w:ascii="Calibri" w:eastAsia="Calibri" w:hAnsi="Calibri" w:cs="Calibri"/>
          <w:color w:val="000000" w:themeColor="text1"/>
          <w:sz w:val="22"/>
          <w:szCs w:val="22"/>
          <w:rPrChange w:id="560" w:author="Deni Septiadi Azzub" w:date="2018-03-01T22:05:00Z">
            <w:rPr>
              <w:rFonts w:ascii="Calibri" w:eastAsia="Calibri" w:hAnsi="Calibri" w:cs="Calibri"/>
              <w:color w:val="C00000"/>
              <w:sz w:val="22"/>
              <w:szCs w:val="22"/>
            </w:rPr>
          </w:rPrChange>
        </w:rPr>
        <w:t>s</w:t>
      </w:r>
      <w:r w:rsidRPr="008B7020">
        <w:rPr>
          <w:rFonts w:ascii="Calibri" w:eastAsia="Calibri" w:hAnsi="Calibri" w:cs="Calibri"/>
          <w:color w:val="000000" w:themeColor="text1"/>
          <w:spacing w:val="6"/>
          <w:sz w:val="22"/>
          <w:szCs w:val="22"/>
          <w:rPrChange w:id="561" w:author="Deni Septiadi Azzub" w:date="2018-03-01T22:05:00Z">
            <w:rPr>
              <w:rFonts w:ascii="Calibri" w:eastAsia="Calibri" w:hAnsi="Calibri" w:cs="Calibri"/>
              <w:color w:val="C00000"/>
              <w:spacing w:val="6"/>
              <w:sz w:val="22"/>
              <w:szCs w:val="22"/>
            </w:rPr>
          </w:rPrChange>
        </w:rPr>
        <w:t xml:space="preserve"> </w:t>
      </w:r>
      <w:r w:rsidRPr="008B7020">
        <w:rPr>
          <w:rFonts w:ascii="Calibri" w:eastAsia="Calibri" w:hAnsi="Calibri" w:cs="Calibri"/>
          <w:color w:val="000000" w:themeColor="text1"/>
          <w:spacing w:val="-8"/>
          <w:w w:val="101"/>
          <w:sz w:val="22"/>
          <w:szCs w:val="22"/>
          <w:rPrChange w:id="562" w:author="Deni Septiadi Azzub" w:date="2018-03-01T22:05:00Z">
            <w:rPr>
              <w:rFonts w:ascii="Calibri" w:eastAsia="Calibri" w:hAnsi="Calibri" w:cs="Calibri"/>
              <w:color w:val="C00000"/>
              <w:spacing w:val="-8"/>
              <w:w w:val="101"/>
              <w:sz w:val="22"/>
              <w:szCs w:val="22"/>
            </w:rPr>
          </w:rPrChange>
        </w:rPr>
        <w:t>p</w:t>
      </w:r>
      <w:r w:rsidRPr="008B7020">
        <w:rPr>
          <w:rFonts w:ascii="Calibri" w:eastAsia="Calibri" w:hAnsi="Calibri" w:cs="Calibri"/>
          <w:color w:val="000000" w:themeColor="text1"/>
          <w:spacing w:val="1"/>
          <w:w w:val="101"/>
          <w:sz w:val="22"/>
          <w:szCs w:val="22"/>
          <w:rPrChange w:id="563" w:author="Deni Septiadi Azzub" w:date="2018-03-01T22:05:00Z">
            <w:rPr>
              <w:rFonts w:ascii="Calibri" w:eastAsia="Calibri" w:hAnsi="Calibri" w:cs="Calibri"/>
              <w:color w:val="C00000"/>
              <w:spacing w:val="1"/>
              <w:w w:val="101"/>
              <w:sz w:val="22"/>
              <w:szCs w:val="22"/>
            </w:rPr>
          </w:rPrChange>
        </w:rPr>
        <w:t>a</w:t>
      </w:r>
      <w:r w:rsidRPr="008B7020">
        <w:rPr>
          <w:rFonts w:ascii="Calibri" w:eastAsia="Calibri" w:hAnsi="Calibri" w:cs="Calibri"/>
          <w:color w:val="000000" w:themeColor="text1"/>
          <w:spacing w:val="-1"/>
          <w:w w:val="101"/>
          <w:sz w:val="22"/>
          <w:szCs w:val="22"/>
          <w:rPrChange w:id="564" w:author="Deni Septiadi Azzub" w:date="2018-03-01T22:05:00Z">
            <w:rPr>
              <w:rFonts w:ascii="Calibri" w:eastAsia="Calibri" w:hAnsi="Calibri" w:cs="Calibri"/>
              <w:color w:val="C00000"/>
              <w:spacing w:val="-1"/>
              <w:w w:val="101"/>
              <w:sz w:val="22"/>
              <w:szCs w:val="22"/>
            </w:rPr>
          </w:rPrChange>
        </w:rPr>
        <w:t>s</w:t>
      </w:r>
      <w:r w:rsidRPr="008B7020">
        <w:rPr>
          <w:rFonts w:ascii="Calibri" w:eastAsia="Calibri" w:hAnsi="Calibri" w:cs="Calibri"/>
          <w:color w:val="000000" w:themeColor="text1"/>
          <w:spacing w:val="1"/>
          <w:w w:val="101"/>
          <w:sz w:val="22"/>
          <w:szCs w:val="22"/>
          <w:rPrChange w:id="565" w:author="Deni Septiadi Azzub" w:date="2018-03-01T22:05:00Z">
            <w:rPr>
              <w:rFonts w:ascii="Calibri" w:eastAsia="Calibri" w:hAnsi="Calibri" w:cs="Calibri"/>
              <w:color w:val="C00000"/>
              <w:spacing w:val="1"/>
              <w:w w:val="101"/>
              <w:sz w:val="22"/>
              <w:szCs w:val="22"/>
            </w:rPr>
          </w:rPrChange>
        </w:rPr>
        <w:t>a</w:t>
      </w:r>
      <w:r w:rsidRPr="008B7020">
        <w:rPr>
          <w:rFonts w:ascii="Calibri" w:eastAsia="Calibri" w:hAnsi="Calibri" w:cs="Calibri"/>
          <w:color w:val="000000" w:themeColor="text1"/>
          <w:w w:val="101"/>
          <w:sz w:val="22"/>
          <w:szCs w:val="22"/>
          <w:rPrChange w:id="566" w:author="Deni Septiadi Azzub" w:date="2018-03-01T22:05:00Z">
            <w:rPr>
              <w:rFonts w:ascii="Calibri" w:eastAsia="Calibri" w:hAnsi="Calibri" w:cs="Calibri"/>
              <w:color w:val="C00000"/>
              <w:w w:val="101"/>
              <w:sz w:val="22"/>
              <w:szCs w:val="22"/>
            </w:rPr>
          </w:rPrChange>
        </w:rPr>
        <w:t>r</w:t>
      </w:r>
    </w:p>
    <w:p w:rsidR="00143462" w:rsidRDefault="00143462">
      <w:pPr>
        <w:spacing w:before="5" w:line="120" w:lineRule="exact"/>
        <w:rPr>
          <w:sz w:val="13"/>
          <w:szCs w:val="13"/>
        </w:rPr>
      </w:pPr>
    </w:p>
    <w:p w:rsidR="00143462" w:rsidRDefault="009D580B">
      <w:pPr>
        <w:spacing w:line="359" w:lineRule="auto"/>
        <w:ind w:left="101" w:right="-36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Da</w:t>
      </w:r>
      <w:r>
        <w:rPr>
          <w:rFonts w:ascii="Calibri" w:eastAsia="Calibri" w:hAnsi="Calibri" w:cs="Calibri"/>
          <w:spacing w:val="2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6"/>
          <w:sz w:val="22"/>
          <w:szCs w:val="22"/>
        </w:rPr>
        <w:t xml:space="preserve"> </w:t>
      </w:r>
      <w:del w:id="567" w:author="Deni Septiadi Azzub" w:date="2018-03-01T22:05:00Z">
        <w:r w:rsidRPr="00504CF8" w:rsidDel="00504CF8">
          <w:rPr>
            <w:rFonts w:ascii="Calibri" w:eastAsia="Calibri" w:hAnsi="Calibri" w:cs="Calibri"/>
            <w:i/>
            <w:spacing w:val="-1"/>
            <w:sz w:val="22"/>
            <w:szCs w:val="22"/>
            <w:rPrChange w:id="568" w:author="Deni Septiadi Azzub" w:date="2018-03-01T22:05:00Z">
              <w:rPr>
                <w:rFonts w:ascii="Calibri" w:eastAsia="Calibri" w:hAnsi="Calibri" w:cs="Calibri"/>
                <w:spacing w:val="-1"/>
                <w:sz w:val="22"/>
                <w:szCs w:val="22"/>
              </w:rPr>
            </w:rPrChange>
          </w:rPr>
          <w:delText>s</w:delText>
        </w:r>
        <w:r w:rsidRPr="00504CF8" w:rsidDel="00504CF8">
          <w:rPr>
            <w:rFonts w:ascii="Calibri" w:eastAsia="Calibri" w:hAnsi="Calibri" w:cs="Calibri"/>
            <w:i/>
            <w:spacing w:val="-3"/>
            <w:sz w:val="22"/>
            <w:szCs w:val="22"/>
            <w:rPrChange w:id="569" w:author="Deni Septiadi Azzub" w:date="2018-03-01T22:05:00Z">
              <w:rPr>
                <w:rFonts w:ascii="Calibri" w:eastAsia="Calibri" w:hAnsi="Calibri" w:cs="Calibri"/>
                <w:spacing w:val="-3"/>
                <w:sz w:val="22"/>
                <w:szCs w:val="22"/>
              </w:rPr>
            </w:rPrChange>
          </w:rPr>
          <w:delText>o</w:delText>
        </w:r>
        <w:r w:rsidRPr="00504CF8" w:rsidDel="00504CF8">
          <w:rPr>
            <w:rFonts w:ascii="Calibri" w:eastAsia="Calibri" w:hAnsi="Calibri" w:cs="Calibri"/>
            <w:i/>
            <w:spacing w:val="-1"/>
            <w:sz w:val="22"/>
            <w:szCs w:val="22"/>
            <w:rPrChange w:id="570" w:author="Deni Septiadi Azzub" w:date="2018-03-01T22:05:00Z">
              <w:rPr>
                <w:rFonts w:ascii="Calibri" w:eastAsia="Calibri" w:hAnsi="Calibri" w:cs="Calibri"/>
                <w:spacing w:val="-1"/>
                <w:sz w:val="22"/>
                <w:szCs w:val="22"/>
              </w:rPr>
            </w:rPrChange>
          </w:rPr>
          <w:delText>si</w:delText>
        </w:r>
        <w:r w:rsidRPr="00504CF8" w:rsidDel="00504CF8">
          <w:rPr>
            <w:rFonts w:ascii="Calibri" w:eastAsia="Calibri" w:hAnsi="Calibri" w:cs="Calibri"/>
            <w:i/>
            <w:spacing w:val="1"/>
            <w:sz w:val="22"/>
            <w:szCs w:val="22"/>
            <w:rPrChange w:id="571" w:author="Deni Septiadi Azzub" w:date="2018-03-01T22:05:00Z">
              <w:rPr>
                <w:rFonts w:ascii="Calibri" w:eastAsia="Calibri" w:hAnsi="Calibri" w:cs="Calibri"/>
                <w:spacing w:val="1"/>
                <w:sz w:val="22"/>
                <w:szCs w:val="22"/>
              </w:rPr>
            </w:rPrChange>
          </w:rPr>
          <w:delText>a</w:delText>
        </w:r>
        <w:r w:rsidRPr="00504CF8" w:rsidDel="00504CF8">
          <w:rPr>
            <w:rFonts w:ascii="Calibri" w:eastAsia="Calibri" w:hAnsi="Calibri" w:cs="Calibri"/>
            <w:i/>
            <w:sz w:val="22"/>
            <w:szCs w:val="22"/>
            <w:rPrChange w:id="572" w:author="Deni Septiadi Azzub" w:date="2018-03-01T22:05:00Z">
              <w:rPr>
                <w:rFonts w:ascii="Calibri" w:eastAsia="Calibri" w:hAnsi="Calibri" w:cs="Calibri"/>
                <w:sz w:val="22"/>
                <w:szCs w:val="22"/>
              </w:rPr>
            </w:rPrChange>
          </w:rPr>
          <w:delText xml:space="preserve">l </w:delText>
        </w:r>
        <w:r w:rsidRPr="00504CF8" w:rsidDel="00504CF8">
          <w:rPr>
            <w:rFonts w:ascii="Calibri" w:eastAsia="Calibri" w:hAnsi="Calibri" w:cs="Calibri"/>
            <w:i/>
            <w:spacing w:val="1"/>
            <w:sz w:val="22"/>
            <w:szCs w:val="22"/>
            <w:rPrChange w:id="573" w:author="Deni Septiadi Azzub" w:date="2018-03-01T22:05:00Z">
              <w:rPr>
                <w:rFonts w:ascii="Calibri" w:eastAsia="Calibri" w:hAnsi="Calibri" w:cs="Calibri"/>
                <w:spacing w:val="1"/>
                <w:sz w:val="22"/>
                <w:szCs w:val="22"/>
              </w:rPr>
            </w:rPrChange>
          </w:rPr>
          <w:delText>m</w:delText>
        </w:r>
        <w:r w:rsidRPr="00504CF8" w:rsidDel="00504CF8">
          <w:rPr>
            <w:rFonts w:ascii="Calibri" w:eastAsia="Calibri" w:hAnsi="Calibri" w:cs="Calibri"/>
            <w:i/>
            <w:spacing w:val="-3"/>
            <w:sz w:val="22"/>
            <w:szCs w:val="22"/>
            <w:rPrChange w:id="574" w:author="Deni Septiadi Azzub" w:date="2018-03-01T22:05:00Z">
              <w:rPr>
                <w:rFonts w:ascii="Calibri" w:eastAsia="Calibri" w:hAnsi="Calibri" w:cs="Calibri"/>
                <w:spacing w:val="-3"/>
                <w:sz w:val="22"/>
                <w:szCs w:val="22"/>
              </w:rPr>
            </w:rPrChange>
          </w:rPr>
          <w:delText>e</w:delText>
        </w:r>
        <w:r w:rsidRPr="00504CF8" w:rsidDel="00504CF8">
          <w:rPr>
            <w:rFonts w:ascii="Calibri" w:eastAsia="Calibri" w:hAnsi="Calibri" w:cs="Calibri"/>
            <w:i/>
            <w:spacing w:val="-2"/>
            <w:sz w:val="22"/>
            <w:szCs w:val="22"/>
            <w:rPrChange w:id="575" w:author="Deni Septiadi Azzub" w:date="2018-03-01T22:05:00Z">
              <w:rPr>
                <w:rFonts w:ascii="Calibri" w:eastAsia="Calibri" w:hAnsi="Calibri" w:cs="Calibri"/>
                <w:spacing w:val="-2"/>
                <w:sz w:val="22"/>
                <w:szCs w:val="22"/>
              </w:rPr>
            </w:rPrChange>
          </w:rPr>
          <w:delText>d</w:delText>
        </w:r>
        <w:r w:rsidRPr="00504CF8" w:rsidDel="00504CF8">
          <w:rPr>
            <w:rFonts w:ascii="Calibri" w:eastAsia="Calibri" w:hAnsi="Calibri" w:cs="Calibri"/>
            <w:i/>
            <w:spacing w:val="-1"/>
            <w:sz w:val="22"/>
            <w:szCs w:val="22"/>
            <w:rPrChange w:id="576" w:author="Deni Septiadi Azzub" w:date="2018-03-01T22:05:00Z">
              <w:rPr>
                <w:rFonts w:ascii="Calibri" w:eastAsia="Calibri" w:hAnsi="Calibri" w:cs="Calibri"/>
                <w:spacing w:val="-1"/>
                <w:sz w:val="22"/>
                <w:szCs w:val="22"/>
              </w:rPr>
            </w:rPrChange>
          </w:rPr>
          <w:delText>i</w:delText>
        </w:r>
        <w:r w:rsidRPr="00504CF8" w:rsidDel="00504CF8">
          <w:rPr>
            <w:rFonts w:ascii="Calibri" w:eastAsia="Calibri" w:hAnsi="Calibri" w:cs="Calibri"/>
            <w:i/>
            <w:spacing w:val="1"/>
            <w:sz w:val="22"/>
            <w:szCs w:val="22"/>
            <w:rPrChange w:id="577" w:author="Deni Septiadi Azzub" w:date="2018-03-01T22:05:00Z">
              <w:rPr>
                <w:rFonts w:ascii="Calibri" w:eastAsia="Calibri" w:hAnsi="Calibri" w:cs="Calibri"/>
                <w:spacing w:val="1"/>
                <w:sz w:val="22"/>
                <w:szCs w:val="22"/>
              </w:rPr>
            </w:rPrChange>
          </w:rPr>
          <w:delText>a</w:delText>
        </w:r>
      </w:del>
      <w:ins w:id="578" w:author="Deni Septiadi Azzub" w:date="2018-03-01T22:05:00Z">
        <w:r w:rsidR="00504CF8">
          <w:rPr>
            <w:rFonts w:ascii="Calibri" w:eastAsia="Calibri" w:hAnsi="Calibri" w:cs="Calibri"/>
            <w:i/>
            <w:spacing w:val="-1"/>
            <w:sz w:val="22"/>
            <w:szCs w:val="22"/>
            <w:lang w:val="id-ID"/>
          </w:rPr>
          <w:t>social media</w:t>
        </w:r>
      </w:ins>
      <w:r>
        <w:rPr>
          <w:rFonts w:ascii="Calibri" w:eastAsia="Calibri" w:hAnsi="Calibri" w:cs="Calibri"/>
          <w:sz w:val="22"/>
          <w:szCs w:val="22"/>
        </w:rPr>
        <w:t>,</w:t>
      </w:r>
      <w:r>
        <w:rPr>
          <w:rFonts w:ascii="Calibri" w:eastAsia="Calibri" w:hAnsi="Calibri" w:cs="Calibri"/>
          <w:spacing w:val="10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ki</w:t>
      </w:r>
      <w:r>
        <w:rPr>
          <w:rFonts w:ascii="Calibri" w:eastAsia="Calibri" w:hAnsi="Calibri" w:cs="Calibri"/>
          <w:spacing w:val="-3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6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b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pacing w:val="-8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7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pacing w:val="-9"/>
          <w:sz w:val="22"/>
          <w:szCs w:val="22"/>
        </w:rPr>
        <w:t>n</w:t>
      </w:r>
      <w:r>
        <w:rPr>
          <w:rFonts w:ascii="Calibri" w:eastAsia="Calibri" w:hAnsi="Calibri" w:cs="Calibri"/>
          <w:spacing w:val="3"/>
          <w:sz w:val="22"/>
          <w:szCs w:val="22"/>
        </w:rPr>
        <w:t>g</w:t>
      </w:r>
      <w:r>
        <w:rPr>
          <w:rFonts w:ascii="Calibri" w:eastAsia="Calibri" w:hAnsi="Calibri" w:cs="Calibri"/>
          <w:spacing w:val="-6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2"/>
          <w:sz w:val="22"/>
          <w:szCs w:val="22"/>
        </w:rPr>
        <w:t>b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1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w w:val="101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w w:val="101"/>
          <w:sz w:val="22"/>
          <w:szCs w:val="22"/>
        </w:rPr>
        <w:t>a</w:t>
      </w:r>
      <w:r>
        <w:rPr>
          <w:rFonts w:ascii="Calibri" w:eastAsia="Calibri" w:hAnsi="Calibri" w:cs="Calibri"/>
          <w:spacing w:val="-3"/>
          <w:w w:val="101"/>
          <w:sz w:val="22"/>
          <w:szCs w:val="22"/>
        </w:rPr>
        <w:t>t</w:t>
      </w:r>
      <w:r>
        <w:rPr>
          <w:rFonts w:ascii="Calibri" w:eastAsia="Calibri" w:hAnsi="Calibri" w:cs="Calibri"/>
          <w:w w:val="101"/>
          <w:sz w:val="22"/>
          <w:szCs w:val="22"/>
        </w:rPr>
        <w:t xml:space="preserve">a </w:t>
      </w:r>
      <w:r>
        <w:rPr>
          <w:rFonts w:ascii="Calibri" w:eastAsia="Calibri" w:hAnsi="Calibri" w:cs="Calibri"/>
          <w:spacing w:val="-2"/>
          <w:sz w:val="22"/>
          <w:szCs w:val="22"/>
        </w:rPr>
        <w:t>un</w:t>
      </w:r>
      <w:r>
        <w:rPr>
          <w:rFonts w:ascii="Calibri" w:eastAsia="Calibri" w:hAnsi="Calibri" w:cs="Calibri"/>
          <w:spacing w:val="-3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k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d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pacing w:val="-2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spacing w:val="-3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,</w:t>
      </w:r>
      <w:r>
        <w:rPr>
          <w:rFonts w:ascii="Calibri" w:eastAsia="Calibri" w:hAnsi="Calibri" w:cs="Calibri"/>
          <w:spacing w:val="9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d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9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lisi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6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9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 xml:space="preserve">n </w:t>
      </w:r>
      <w:del w:id="579" w:author="Deni Septiadi Azzub" w:date="2018-03-01T22:05:00Z">
        <w:r w:rsidDel="00504CF8">
          <w:rPr>
            <w:rFonts w:ascii="Calibri" w:eastAsia="Calibri" w:hAnsi="Calibri" w:cs="Calibri"/>
            <w:spacing w:val="-2"/>
            <w:w w:val="101"/>
            <w:sz w:val="22"/>
            <w:szCs w:val="22"/>
          </w:rPr>
          <w:delText>d</w:delText>
        </w:r>
        <w:r w:rsidDel="00504CF8">
          <w:rPr>
            <w:rFonts w:ascii="Calibri" w:eastAsia="Calibri" w:hAnsi="Calibri" w:cs="Calibri"/>
            <w:spacing w:val="-1"/>
            <w:w w:val="101"/>
            <w:sz w:val="22"/>
            <w:szCs w:val="22"/>
          </w:rPr>
          <w:delText>i</w:delText>
        </w:r>
        <w:r w:rsidDel="00504CF8">
          <w:rPr>
            <w:rFonts w:ascii="Calibri" w:eastAsia="Calibri" w:hAnsi="Calibri" w:cs="Calibri"/>
            <w:spacing w:val="-6"/>
            <w:w w:val="101"/>
            <w:sz w:val="22"/>
            <w:szCs w:val="22"/>
          </w:rPr>
          <w:delText>a</w:delText>
        </w:r>
        <w:r w:rsidDel="00504CF8">
          <w:rPr>
            <w:rFonts w:ascii="Calibri" w:eastAsia="Calibri" w:hAnsi="Calibri" w:cs="Calibri"/>
            <w:spacing w:val="1"/>
            <w:w w:val="101"/>
            <w:sz w:val="22"/>
            <w:szCs w:val="22"/>
          </w:rPr>
          <w:delText>m</w:delText>
        </w:r>
        <w:r w:rsidDel="00504CF8">
          <w:rPr>
            <w:rFonts w:ascii="Calibri" w:eastAsia="Calibri" w:hAnsi="Calibri" w:cs="Calibri"/>
            <w:spacing w:val="-2"/>
            <w:w w:val="101"/>
            <w:sz w:val="22"/>
            <w:szCs w:val="22"/>
          </w:rPr>
          <w:delText>b</w:delText>
        </w:r>
        <w:r w:rsidDel="00504CF8">
          <w:rPr>
            <w:rFonts w:ascii="Calibri" w:eastAsia="Calibri" w:hAnsi="Calibri" w:cs="Calibri"/>
            <w:spacing w:val="-1"/>
            <w:w w:val="101"/>
            <w:sz w:val="22"/>
            <w:szCs w:val="22"/>
          </w:rPr>
          <w:delText>i</w:delText>
        </w:r>
        <w:r w:rsidDel="00504CF8">
          <w:rPr>
            <w:rFonts w:ascii="Calibri" w:eastAsia="Calibri" w:hAnsi="Calibri" w:cs="Calibri"/>
            <w:w w:val="101"/>
            <w:sz w:val="22"/>
            <w:szCs w:val="22"/>
          </w:rPr>
          <w:delText xml:space="preserve">l </w:delText>
        </w:r>
      </w:del>
      <w:ins w:id="580" w:author="Deni Septiadi Azzub" w:date="2018-03-01T22:05:00Z">
        <w:r w:rsidR="00504CF8">
          <w:rPr>
            <w:rFonts w:ascii="Calibri" w:eastAsia="Calibri" w:hAnsi="Calibri" w:cs="Calibri"/>
            <w:spacing w:val="-2"/>
            <w:w w:val="101"/>
            <w:sz w:val="22"/>
            <w:szCs w:val="22"/>
            <w:lang w:val="id-ID"/>
          </w:rPr>
          <w:t>mengambil</w:t>
        </w:r>
        <w:r w:rsidR="00504CF8">
          <w:rPr>
            <w:rFonts w:ascii="Calibri" w:eastAsia="Calibri" w:hAnsi="Calibri" w:cs="Calibri"/>
            <w:w w:val="101"/>
            <w:sz w:val="22"/>
            <w:szCs w:val="22"/>
          </w:rPr>
          <w:t xml:space="preserve"> </w:t>
        </w:r>
      </w:ins>
      <w:r>
        <w:rPr>
          <w:rFonts w:ascii="Calibri" w:eastAsia="Calibri" w:hAnsi="Calibri" w:cs="Calibri"/>
          <w:spacing w:val="-1"/>
          <w:sz w:val="22"/>
          <w:szCs w:val="22"/>
        </w:rPr>
        <w:t>k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si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2"/>
          <w:sz w:val="22"/>
          <w:szCs w:val="22"/>
        </w:rPr>
        <w:t>pu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6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9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ar</w:t>
      </w:r>
      <w:r>
        <w:rPr>
          <w:rFonts w:ascii="Calibri" w:eastAsia="Calibri" w:hAnsi="Calibri" w:cs="Calibri"/>
          <w:sz w:val="22"/>
          <w:szCs w:val="22"/>
        </w:rPr>
        <w:t xml:space="preserve">i </w:t>
      </w:r>
      <w:r>
        <w:rPr>
          <w:rFonts w:ascii="Calibri" w:eastAsia="Calibri" w:hAnsi="Calibri" w:cs="Calibri"/>
          <w:spacing w:val="-2"/>
          <w:sz w:val="22"/>
          <w:szCs w:val="22"/>
        </w:rPr>
        <w:t>b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spacing w:val="-9"/>
          <w:sz w:val="22"/>
          <w:szCs w:val="22"/>
        </w:rPr>
        <w:t>b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4"/>
          <w:sz w:val="22"/>
          <w:szCs w:val="22"/>
        </w:rPr>
        <w:t>g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6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sz w:val="22"/>
          <w:szCs w:val="22"/>
        </w:rPr>
        <w:t>p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k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2"/>
          <w:sz w:val="22"/>
          <w:szCs w:val="22"/>
        </w:rPr>
        <w:t>u</w:t>
      </w:r>
      <w:r>
        <w:rPr>
          <w:rFonts w:ascii="Calibri" w:eastAsia="Calibri" w:hAnsi="Calibri" w:cs="Calibri"/>
          <w:spacing w:val="-8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9"/>
          <w:w w:val="101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w w:val="101"/>
          <w:sz w:val="22"/>
          <w:szCs w:val="22"/>
        </w:rPr>
        <w:t>ar</w:t>
      </w:r>
      <w:r>
        <w:rPr>
          <w:rFonts w:ascii="Calibri" w:eastAsia="Calibri" w:hAnsi="Calibri" w:cs="Calibri"/>
          <w:w w:val="101"/>
          <w:sz w:val="22"/>
          <w:szCs w:val="22"/>
        </w:rPr>
        <w:t xml:space="preserve">i </w:t>
      </w:r>
      <w:r>
        <w:rPr>
          <w:rFonts w:ascii="Calibri" w:eastAsia="Calibri" w:hAnsi="Calibri" w:cs="Calibri"/>
          <w:spacing w:val="-2"/>
          <w:sz w:val="22"/>
          <w:szCs w:val="22"/>
        </w:rPr>
        <w:t>b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3"/>
          <w:sz w:val="22"/>
          <w:szCs w:val="22"/>
        </w:rPr>
        <w:t>g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 xml:space="preserve">n </w:t>
      </w:r>
      <w:r>
        <w:rPr>
          <w:rFonts w:ascii="Calibri" w:eastAsia="Calibri" w:hAnsi="Calibri" w:cs="Calibri"/>
          <w:spacing w:val="-1"/>
          <w:sz w:val="22"/>
          <w:szCs w:val="22"/>
        </w:rPr>
        <w:t>k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u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9"/>
          <w:sz w:val="22"/>
          <w:szCs w:val="22"/>
        </w:rPr>
        <w:t>n</w:t>
      </w:r>
      <w:r>
        <w:rPr>
          <w:rFonts w:ascii="Calibri" w:eastAsia="Calibri" w:hAnsi="Calibri" w:cs="Calibri"/>
          <w:spacing w:val="3"/>
          <w:sz w:val="22"/>
          <w:szCs w:val="22"/>
        </w:rPr>
        <w:t>g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,</w:t>
      </w:r>
      <w:r>
        <w:rPr>
          <w:rFonts w:ascii="Calibri" w:eastAsia="Calibri" w:hAnsi="Calibri" w:cs="Calibri"/>
          <w:spacing w:val="6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p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pacing w:val="-6"/>
          <w:sz w:val="22"/>
          <w:szCs w:val="22"/>
        </w:rPr>
        <w:t>m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spacing w:val="-6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ra</w:t>
      </w:r>
      <w:r>
        <w:rPr>
          <w:rFonts w:ascii="Calibri" w:eastAsia="Calibri" w:hAnsi="Calibri" w:cs="Calibri"/>
          <w:spacing w:val="-2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,</w:t>
      </w:r>
      <w:r>
        <w:rPr>
          <w:rFonts w:ascii="Calibri" w:eastAsia="Calibri" w:hAnsi="Calibri" w:cs="Calibri"/>
          <w:spacing w:val="8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te</w:t>
      </w:r>
      <w:r>
        <w:rPr>
          <w:rFonts w:ascii="Calibri" w:eastAsia="Calibri" w:hAnsi="Calibri" w:cs="Calibri"/>
          <w:spacing w:val="-1"/>
          <w:sz w:val="22"/>
          <w:szCs w:val="22"/>
        </w:rPr>
        <w:t>k</w:t>
      </w:r>
      <w:r>
        <w:rPr>
          <w:rFonts w:ascii="Calibri" w:eastAsia="Calibri" w:hAnsi="Calibri" w:cs="Calibri"/>
          <w:spacing w:val="-2"/>
          <w:sz w:val="22"/>
          <w:szCs w:val="22"/>
        </w:rPr>
        <w:t>n</w:t>
      </w:r>
      <w:r>
        <w:rPr>
          <w:rFonts w:ascii="Calibri" w:eastAsia="Calibri" w:hAnsi="Calibri" w:cs="Calibri"/>
          <w:spacing w:val="-3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pacing w:val="-3"/>
          <w:sz w:val="22"/>
          <w:szCs w:val="22"/>
        </w:rPr>
        <w:t>o</w:t>
      </w:r>
      <w:r>
        <w:rPr>
          <w:rFonts w:ascii="Calibri" w:eastAsia="Calibri" w:hAnsi="Calibri" w:cs="Calibri"/>
          <w:spacing w:val="3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w w:val="101"/>
          <w:sz w:val="22"/>
          <w:szCs w:val="22"/>
        </w:rPr>
        <w:t>s</w:t>
      </w:r>
      <w:r>
        <w:rPr>
          <w:rFonts w:ascii="Calibri" w:eastAsia="Calibri" w:hAnsi="Calibri" w:cs="Calibri"/>
          <w:spacing w:val="-6"/>
          <w:w w:val="101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w w:val="101"/>
          <w:sz w:val="22"/>
          <w:szCs w:val="22"/>
        </w:rPr>
        <w:t>m</w:t>
      </w:r>
      <w:r>
        <w:rPr>
          <w:rFonts w:ascii="Calibri" w:eastAsia="Calibri" w:hAnsi="Calibri" w:cs="Calibri"/>
          <w:spacing w:val="-2"/>
          <w:w w:val="101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w w:val="101"/>
          <w:sz w:val="22"/>
          <w:szCs w:val="22"/>
        </w:rPr>
        <w:t>a</w:t>
      </w:r>
      <w:r>
        <w:rPr>
          <w:rFonts w:ascii="Calibri" w:eastAsia="Calibri" w:hAnsi="Calibri" w:cs="Calibri"/>
          <w:w w:val="101"/>
          <w:sz w:val="22"/>
          <w:szCs w:val="22"/>
        </w:rPr>
        <w:t xml:space="preserve">i </w:t>
      </w:r>
      <w:r>
        <w:rPr>
          <w:rFonts w:ascii="Calibri" w:eastAsia="Calibri" w:hAnsi="Calibri" w:cs="Calibri"/>
          <w:spacing w:val="-2"/>
          <w:sz w:val="22"/>
          <w:szCs w:val="22"/>
        </w:rPr>
        <w:t>b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3"/>
          <w:sz w:val="22"/>
          <w:szCs w:val="22"/>
        </w:rPr>
        <w:t>g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o</w:t>
      </w:r>
      <w:r>
        <w:rPr>
          <w:rFonts w:ascii="Calibri" w:eastAsia="Calibri" w:hAnsi="Calibri" w:cs="Calibri"/>
          <w:spacing w:val="-2"/>
          <w:sz w:val="22"/>
          <w:szCs w:val="22"/>
        </w:rPr>
        <w:t>p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pacing w:val="-6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si</w:t>
      </w:r>
      <w:r>
        <w:rPr>
          <w:rFonts w:ascii="Calibri" w:eastAsia="Calibri" w:hAnsi="Calibri" w:cs="Calibri"/>
          <w:spacing w:val="-3"/>
          <w:sz w:val="22"/>
          <w:szCs w:val="22"/>
        </w:rPr>
        <w:t>o</w:t>
      </w:r>
      <w:r>
        <w:rPr>
          <w:rFonts w:ascii="Calibri" w:eastAsia="Calibri" w:hAnsi="Calibri" w:cs="Calibri"/>
          <w:spacing w:val="-2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ins w:id="581" w:author="Deni Septiadi Azzub" w:date="2018-03-01T22:05:00Z">
        <w:r w:rsidR="00504CF8">
          <w:rPr>
            <w:rFonts w:ascii="Calibri" w:eastAsia="Calibri" w:hAnsi="Calibri" w:cs="Calibri"/>
            <w:sz w:val="22"/>
            <w:szCs w:val="22"/>
            <w:lang w:val="id-ID"/>
          </w:rPr>
          <w:t>,</w:t>
        </w:r>
      </w:ins>
      <w:del w:id="582" w:author="Deni Septiadi Azzub" w:date="2018-03-01T22:05:00Z">
        <w:r w:rsidDel="00504CF8">
          <w:rPr>
            <w:rFonts w:ascii="Calibri" w:eastAsia="Calibri" w:hAnsi="Calibri" w:cs="Calibri"/>
            <w:sz w:val="22"/>
            <w:szCs w:val="22"/>
          </w:rPr>
          <w:delText>.</w:delText>
        </w:r>
      </w:del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ins w:id="583" w:author="Deni Septiadi Azzub" w:date="2018-03-01T22:05:00Z">
        <w:r w:rsidR="00504CF8">
          <w:rPr>
            <w:rFonts w:ascii="Calibri" w:eastAsia="Calibri" w:hAnsi="Calibri" w:cs="Calibri"/>
            <w:sz w:val="22"/>
            <w:szCs w:val="22"/>
            <w:lang w:val="id-ID"/>
          </w:rPr>
          <w:t>d</w:t>
        </w:r>
      </w:ins>
      <w:del w:id="584" w:author="Deni Septiadi Azzub" w:date="2018-03-01T22:05:00Z">
        <w:r w:rsidDel="00504CF8">
          <w:rPr>
            <w:rFonts w:ascii="Calibri" w:eastAsia="Calibri" w:hAnsi="Calibri" w:cs="Calibri"/>
            <w:sz w:val="22"/>
            <w:szCs w:val="22"/>
          </w:rPr>
          <w:delText>D</w:delText>
        </w:r>
      </w:del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8"/>
          <w:sz w:val="22"/>
          <w:szCs w:val="22"/>
        </w:rPr>
        <w:t>y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d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pacing w:val="-9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d</w:t>
      </w:r>
      <w:r>
        <w:rPr>
          <w:rFonts w:ascii="Calibri" w:eastAsia="Calibri" w:hAnsi="Calibri" w:cs="Calibri"/>
          <w:spacing w:val="-6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 xml:space="preserve">i </w:t>
      </w:r>
      <w:r>
        <w:rPr>
          <w:rFonts w:ascii="Calibri" w:eastAsia="Calibri" w:hAnsi="Calibri" w:cs="Calibri"/>
          <w:spacing w:val="-2"/>
          <w:w w:val="101"/>
          <w:sz w:val="22"/>
          <w:szCs w:val="22"/>
        </w:rPr>
        <w:t>p</w:t>
      </w:r>
      <w:r>
        <w:rPr>
          <w:rFonts w:ascii="Calibri" w:eastAsia="Calibri" w:hAnsi="Calibri" w:cs="Calibri"/>
          <w:spacing w:val="-3"/>
          <w:w w:val="10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w w:val="101"/>
          <w:sz w:val="22"/>
          <w:szCs w:val="22"/>
        </w:rPr>
        <w:t>l</w:t>
      </w:r>
      <w:r>
        <w:rPr>
          <w:rFonts w:ascii="Calibri" w:eastAsia="Calibri" w:hAnsi="Calibri" w:cs="Calibri"/>
          <w:w w:val="101"/>
          <w:sz w:val="22"/>
          <w:szCs w:val="22"/>
        </w:rPr>
        <w:t xml:space="preserve">a </w:t>
      </w:r>
      <w:r>
        <w:rPr>
          <w:rFonts w:ascii="Calibri" w:eastAsia="Calibri" w:hAnsi="Calibri" w:cs="Calibri"/>
          <w:spacing w:val="1"/>
          <w:sz w:val="22"/>
          <w:szCs w:val="22"/>
        </w:rPr>
        <w:t>ma</w:t>
      </w:r>
      <w:r>
        <w:rPr>
          <w:rFonts w:ascii="Calibri" w:eastAsia="Calibri" w:hAnsi="Calibri" w:cs="Calibri"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spacing w:val="-8"/>
          <w:sz w:val="22"/>
          <w:szCs w:val="22"/>
        </w:rPr>
        <w:t>y</w:t>
      </w:r>
      <w:r>
        <w:rPr>
          <w:rFonts w:ascii="Calibri" w:eastAsia="Calibri" w:hAnsi="Calibri" w:cs="Calibri"/>
          <w:spacing w:val="1"/>
          <w:sz w:val="22"/>
          <w:szCs w:val="22"/>
        </w:rPr>
        <w:t>ara</w:t>
      </w:r>
      <w:r>
        <w:rPr>
          <w:rFonts w:ascii="Calibri" w:eastAsia="Calibri" w:hAnsi="Calibri" w:cs="Calibri"/>
          <w:spacing w:val="-8"/>
          <w:sz w:val="22"/>
          <w:szCs w:val="22"/>
        </w:rPr>
        <w:t>k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te</w:t>
      </w:r>
      <w:r>
        <w:rPr>
          <w:rFonts w:ascii="Calibri" w:eastAsia="Calibri" w:hAnsi="Calibri" w:cs="Calibri"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spacing w:val="-2"/>
          <w:sz w:val="22"/>
          <w:szCs w:val="22"/>
        </w:rPr>
        <w:t>h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9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p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del w:id="585" w:author="Deni Septiadi Azzub" w:date="2018-03-01T22:06:00Z">
        <w:r w:rsidRPr="00504CF8" w:rsidDel="00504CF8">
          <w:rPr>
            <w:rFonts w:ascii="Calibri" w:eastAsia="Calibri" w:hAnsi="Calibri" w:cs="Calibri"/>
            <w:i/>
            <w:spacing w:val="-1"/>
            <w:sz w:val="22"/>
            <w:szCs w:val="22"/>
            <w:rPrChange w:id="586" w:author="Deni Septiadi Azzub" w:date="2018-03-01T22:06:00Z">
              <w:rPr>
                <w:rFonts w:ascii="Calibri" w:eastAsia="Calibri" w:hAnsi="Calibri" w:cs="Calibri"/>
                <w:spacing w:val="-1"/>
                <w:sz w:val="22"/>
                <w:szCs w:val="22"/>
              </w:rPr>
            </w:rPrChange>
          </w:rPr>
          <w:delText>s</w:delText>
        </w:r>
        <w:r w:rsidRPr="00504CF8" w:rsidDel="00504CF8">
          <w:rPr>
            <w:rFonts w:ascii="Calibri" w:eastAsia="Calibri" w:hAnsi="Calibri" w:cs="Calibri"/>
            <w:i/>
            <w:spacing w:val="-3"/>
            <w:sz w:val="22"/>
            <w:szCs w:val="22"/>
            <w:rPrChange w:id="587" w:author="Deni Septiadi Azzub" w:date="2018-03-01T22:06:00Z">
              <w:rPr>
                <w:rFonts w:ascii="Calibri" w:eastAsia="Calibri" w:hAnsi="Calibri" w:cs="Calibri"/>
                <w:spacing w:val="-3"/>
                <w:sz w:val="22"/>
                <w:szCs w:val="22"/>
              </w:rPr>
            </w:rPrChange>
          </w:rPr>
          <w:delText>o</w:delText>
        </w:r>
        <w:r w:rsidRPr="00504CF8" w:rsidDel="00504CF8">
          <w:rPr>
            <w:rFonts w:ascii="Calibri" w:eastAsia="Calibri" w:hAnsi="Calibri" w:cs="Calibri"/>
            <w:i/>
            <w:spacing w:val="-1"/>
            <w:sz w:val="22"/>
            <w:szCs w:val="22"/>
            <w:rPrChange w:id="588" w:author="Deni Septiadi Azzub" w:date="2018-03-01T22:06:00Z">
              <w:rPr>
                <w:rFonts w:ascii="Calibri" w:eastAsia="Calibri" w:hAnsi="Calibri" w:cs="Calibri"/>
                <w:spacing w:val="-1"/>
                <w:sz w:val="22"/>
                <w:szCs w:val="22"/>
              </w:rPr>
            </w:rPrChange>
          </w:rPr>
          <w:delText>si</w:delText>
        </w:r>
        <w:r w:rsidRPr="00504CF8" w:rsidDel="00504CF8">
          <w:rPr>
            <w:rFonts w:ascii="Calibri" w:eastAsia="Calibri" w:hAnsi="Calibri" w:cs="Calibri"/>
            <w:i/>
            <w:spacing w:val="1"/>
            <w:sz w:val="22"/>
            <w:szCs w:val="22"/>
            <w:rPrChange w:id="589" w:author="Deni Septiadi Azzub" w:date="2018-03-01T22:06:00Z">
              <w:rPr>
                <w:rFonts w:ascii="Calibri" w:eastAsia="Calibri" w:hAnsi="Calibri" w:cs="Calibri"/>
                <w:spacing w:val="1"/>
                <w:sz w:val="22"/>
                <w:szCs w:val="22"/>
              </w:rPr>
            </w:rPrChange>
          </w:rPr>
          <w:delText>a</w:delText>
        </w:r>
        <w:r w:rsidRPr="00504CF8" w:rsidDel="00504CF8">
          <w:rPr>
            <w:rFonts w:ascii="Calibri" w:eastAsia="Calibri" w:hAnsi="Calibri" w:cs="Calibri"/>
            <w:i/>
            <w:sz w:val="22"/>
            <w:szCs w:val="22"/>
            <w:rPrChange w:id="590" w:author="Deni Septiadi Azzub" w:date="2018-03-01T22:06:00Z">
              <w:rPr>
                <w:rFonts w:ascii="Calibri" w:eastAsia="Calibri" w:hAnsi="Calibri" w:cs="Calibri"/>
                <w:sz w:val="22"/>
                <w:szCs w:val="22"/>
              </w:rPr>
            </w:rPrChange>
          </w:rPr>
          <w:delText>l</w:delText>
        </w:r>
        <w:r w:rsidRPr="00504CF8" w:rsidDel="00504CF8">
          <w:rPr>
            <w:rFonts w:ascii="Calibri" w:eastAsia="Calibri" w:hAnsi="Calibri" w:cs="Calibri"/>
            <w:i/>
            <w:spacing w:val="-9"/>
            <w:sz w:val="22"/>
            <w:szCs w:val="22"/>
            <w:rPrChange w:id="591" w:author="Deni Septiadi Azzub" w:date="2018-03-01T22:06:00Z">
              <w:rPr>
                <w:rFonts w:ascii="Calibri" w:eastAsia="Calibri" w:hAnsi="Calibri" w:cs="Calibri"/>
                <w:spacing w:val="-9"/>
                <w:sz w:val="22"/>
                <w:szCs w:val="22"/>
              </w:rPr>
            </w:rPrChange>
          </w:rPr>
          <w:delText xml:space="preserve"> </w:delText>
        </w:r>
        <w:r w:rsidRPr="00504CF8" w:rsidDel="00504CF8">
          <w:rPr>
            <w:rFonts w:ascii="Calibri" w:eastAsia="Calibri" w:hAnsi="Calibri" w:cs="Calibri"/>
            <w:i/>
            <w:spacing w:val="1"/>
            <w:sz w:val="22"/>
            <w:szCs w:val="22"/>
            <w:rPrChange w:id="592" w:author="Deni Septiadi Azzub" w:date="2018-03-01T22:06:00Z">
              <w:rPr>
                <w:rFonts w:ascii="Calibri" w:eastAsia="Calibri" w:hAnsi="Calibri" w:cs="Calibri"/>
                <w:spacing w:val="1"/>
                <w:sz w:val="22"/>
                <w:szCs w:val="22"/>
              </w:rPr>
            </w:rPrChange>
          </w:rPr>
          <w:delText>m</w:delText>
        </w:r>
        <w:r w:rsidRPr="00504CF8" w:rsidDel="00504CF8">
          <w:rPr>
            <w:rFonts w:ascii="Calibri" w:eastAsia="Calibri" w:hAnsi="Calibri" w:cs="Calibri"/>
            <w:i/>
            <w:spacing w:val="-3"/>
            <w:sz w:val="22"/>
            <w:szCs w:val="22"/>
            <w:rPrChange w:id="593" w:author="Deni Septiadi Azzub" w:date="2018-03-01T22:06:00Z">
              <w:rPr>
                <w:rFonts w:ascii="Calibri" w:eastAsia="Calibri" w:hAnsi="Calibri" w:cs="Calibri"/>
                <w:spacing w:val="-3"/>
                <w:sz w:val="22"/>
                <w:szCs w:val="22"/>
              </w:rPr>
            </w:rPrChange>
          </w:rPr>
          <w:delText>e</w:delText>
        </w:r>
        <w:r w:rsidRPr="00504CF8" w:rsidDel="00504CF8">
          <w:rPr>
            <w:rFonts w:ascii="Calibri" w:eastAsia="Calibri" w:hAnsi="Calibri" w:cs="Calibri"/>
            <w:i/>
            <w:spacing w:val="-2"/>
            <w:sz w:val="22"/>
            <w:szCs w:val="22"/>
            <w:rPrChange w:id="594" w:author="Deni Septiadi Azzub" w:date="2018-03-01T22:06:00Z">
              <w:rPr>
                <w:rFonts w:ascii="Calibri" w:eastAsia="Calibri" w:hAnsi="Calibri" w:cs="Calibri"/>
                <w:spacing w:val="-2"/>
                <w:sz w:val="22"/>
                <w:szCs w:val="22"/>
              </w:rPr>
            </w:rPrChange>
          </w:rPr>
          <w:delText>d</w:delText>
        </w:r>
        <w:r w:rsidRPr="00504CF8" w:rsidDel="00504CF8">
          <w:rPr>
            <w:rFonts w:ascii="Calibri" w:eastAsia="Calibri" w:hAnsi="Calibri" w:cs="Calibri"/>
            <w:i/>
            <w:spacing w:val="-8"/>
            <w:sz w:val="22"/>
            <w:szCs w:val="22"/>
            <w:rPrChange w:id="595" w:author="Deni Septiadi Azzub" w:date="2018-03-01T22:06:00Z">
              <w:rPr>
                <w:rFonts w:ascii="Calibri" w:eastAsia="Calibri" w:hAnsi="Calibri" w:cs="Calibri"/>
                <w:spacing w:val="-8"/>
                <w:sz w:val="22"/>
                <w:szCs w:val="22"/>
              </w:rPr>
            </w:rPrChange>
          </w:rPr>
          <w:delText>i</w:delText>
        </w:r>
        <w:r w:rsidRPr="00504CF8" w:rsidDel="00504CF8">
          <w:rPr>
            <w:rFonts w:ascii="Calibri" w:eastAsia="Calibri" w:hAnsi="Calibri" w:cs="Calibri"/>
            <w:i/>
            <w:sz w:val="22"/>
            <w:szCs w:val="22"/>
            <w:rPrChange w:id="596" w:author="Deni Septiadi Azzub" w:date="2018-03-01T22:06:00Z">
              <w:rPr>
                <w:rFonts w:ascii="Calibri" w:eastAsia="Calibri" w:hAnsi="Calibri" w:cs="Calibri"/>
                <w:sz w:val="22"/>
                <w:szCs w:val="22"/>
              </w:rPr>
            </w:rPrChange>
          </w:rPr>
          <w:delText>a</w:delText>
        </w:r>
      </w:del>
      <w:ins w:id="597" w:author="Deni Septiadi Azzub" w:date="2018-03-01T22:06:00Z">
        <w:r w:rsidR="00504CF8">
          <w:rPr>
            <w:rFonts w:ascii="Calibri" w:eastAsia="Calibri" w:hAnsi="Calibri" w:cs="Calibri"/>
            <w:i/>
            <w:spacing w:val="-1"/>
            <w:sz w:val="22"/>
            <w:szCs w:val="22"/>
            <w:lang w:val="id-ID"/>
          </w:rPr>
          <w:t>social media</w:t>
        </w:r>
      </w:ins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ki</w:t>
      </w:r>
      <w:r>
        <w:rPr>
          <w:rFonts w:ascii="Calibri" w:eastAsia="Calibri" w:hAnsi="Calibri" w:cs="Calibri"/>
          <w:spacing w:val="-3"/>
          <w:sz w:val="22"/>
          <w:szCs w:val="22"/>
        </w:rPr>
        <w:t>t</w:t>
      </w:r>
      <w:r>
        <w:rPr>
          <w:rFonts w:ascii="Calibri" w:eastAsia="Calibri" w:hAnsi="Calibri" w:cs="Calibri"/>
          <w:spacing w:val="-6"/>
          <w:sz w:val="22"/>
          <w:szCs w:val="22"/>
        </w:rPr>
        <w:t>a</w:t>
      </w:r>
      <w:ins w:id="598" w:author="Deni Septiadi Azzub" w:date="2018-03-01T22:06:00Z">
        <w:r w:rsidR="00504CF8">
          <w:rPr>
            <w:rFonts w:ascii="Calibri" w:eastAsia="Calibri" w:hAnsi="Calibri" w:cs="Calibri"/>
            <w:spacing w:val="-1"/>
            <w:sz w:val="22"/>
            <w:szCs w:val="22"/>
            <w:lang w:val="id-ID"/>
          </w:rPr>
          <w:t xml:space="preserve"> seperti</w:t>
        </w:r>
      </w:ins>
      <w:del w:id="599" w:author="Deni Septiadi Azzub" w:date="2018-03-01T22:06:00Z">
        <w:r w:rsidDel="00504CF8">
          <w:rPr>
            <w:rFonts w:ascii="Calibri" w:eastAsia="Calibri" w:hAnsi="Calibri" w:cs="Calibri"/>
            <w:sz w:val="22"/>
            <w:szCs w:val="22"/>
          </w:rPr>
          <w:delText>.</w:delText>
        </w:r>
        <w:r w:rsidDel="00504CF8">
          <w:rPr>
            <w:rFonts w:ascii="Calibri" w:eastAsia="Calibri" w:hAnsi="Calibri" w:cs="Calibri"/>
            <w:spacing w:val="-1"/>
            <w:sz w:val="22"/>
            <w:szCs w:val="22"/>
          </w:rPr>
          <w:delText xml:space="preserve"> </w:delText>
        </w:r>
        <w:r w:rsidDel="00504CF8">
          <w:rPr>
            <w:rFonts w:ascii="Calibri" w:eastAsia="Calibri" w:hAnsi="Calibri" w:cs="Calibri"/>
            <w:spacing w:val="-8"/>
            <w:sz w:val="22"/>
            <w:szCs w:val="22"/>
          </w:rPr>
          <w:delText>D</w:delText>
        </w:r>
        <w:r w:rsidDel="00504CF8">
          <w:rPr>
            <w:rFonts w:ascii="Calibri" w:eastAsia="Calibri" w:hAnsi="Calibri" w:cs="Calibri"/>
            <w:spacing w:val="1"/>
            <w:sz w:val="22"/>
            <w:szCs w:val="22"/>
          </w:rPr>
          <w:delText>ar</w:delText>
        </w:r>
        <w:r w:rsidDel="00504CF8">
          <w:rPr>
            <w:rFonts w:ascii="Calibri" w:eastAsia="Calibri" w:hAnsi="Calibri" w:cs="Calibri"/>
            <w:sz w:val="22"/>
            <w:szCs w:val="22"/>
          </w:rPr>
          <w:delText>i</w:delText>
        </w:r>
        <w:r w:rsidDel="00504CF8">
          <w:rPr>
            <w:rFonts w:ascii="Calibri" w:eastAsia="Calibri" w:hAnsi="Calibri" w:cs="Calibri"/>
            <w:spacing w:val="-10"/>
            <w:sz w:val="22"/>
            <w:szCs w:val="22"/>
          </w:rPr>
          <w:delText xml:space="preserve"> </w:delText>
        </w:r>
      </w:del>
      <w:ins w:id="600" w:author="Deni Septiadi Azzub" w:date="2018-03-01T22:06:00Z">
        <w:r w:rsidR="00504CF8">
          <w:rPr>
            <w:rFonts w:ascii="Calibri" w:eastAsia="Calibri" w:hAnsi="Calibri" w:cs="Calibri"/>
            <w:spacing w:val="-10"/>
            <w:sz w:val="22"/>
            <w:szCs w:val="22"/>
            <w:lang w:val="id-ID"/>
          </w:rPr>
          <w:t xml:space="preserve">jumlah </w:t>
        </w:r>
      </w:ins>
      <w:r w:rsidRPr="00504CF8">
        <w:rPr>
          <w:rFonts w:ascii="Calibri" w:eastAsia="Calibri" w:hAnsi="Calibri" w:cs="Calibri"/>
          <w:i/>
          <w:spacing w:val="-1"/>
          <w:w w:val="101"/>
          <w:sz w:val="22"/>
          <w:szCs w:val="22"/>
          <w:rPrChange w:id="601" w:author="Deni Septiadi Azzub" w:date="2018-03-01T22:06:00Z">
            <w:rPr>
              <w:rFonts w:ascii="Calibri" w:eastAsia="Calibri" w:hAnsi="Calibri" w:cs="Calibri"/>
              <w:spacing w:val="-1"/>
              <w:w w:val="101"/>
              <w:sz w:val="22"/>
              <w:szCs w:val="22"/>
            </w:rPr>
          </w:rPrChange>
        </w:rPr>
        <w:t>lik</w:t>
      </w:r>
      <w:r w:rsidRPr="00504CF8">
        <w:rPr>
          <w:rFonts w:ascii="Calibri" w:eastAsia="Calibri" w:hAnsi="Calibri" w:cs="Calibri"/>
          <w:i/>
          <w:spacing w:val="-3"/>
          <w:w w:val="101"/>
          <w:sz w:val="22"/>
          <w:szCs w:val="22"/>
          <w:rPrChange w:id="602" w:author="Deni Septiadi Azzub" w:date="2018-03-01T22:06:00Z">
            <w:rPr>
              <w:rFonts w:ascii="Calibri" w:eastAsia="Calibri" w:hAnsi="Calibri" w:cs="Calibri"/>
              <w:spacing w:val="-3"/>
              <w:w w:val="101"/>
              <w:sz w:val="22"/>
              <w:szCs w:val="22"/>
            </w:rPr>
          </w:rPrChange>
        </w:rPr>
        <w:t>e</w:t>
      </w:r>
      <w:r>
        <w:rPr>
          <w:rFonts w:ascii="Calibri" w:eastAsia="Calibri" w:hAnsi="Calibri" w:cs="Calibri"/>
          <w:w w:val="101"/>
          <w:sz w:val="22"/>
          <w:szCs w:val="22"/>
        </w:rPr>
        <w:t xml:space="preserve">, </w:t>
      </w:r>
      <w:r w:rsidRPr="00504CF8">
        <w:rPr>
          <w:rFonts w:ascii="Calibri" w:eastAsia="Calibri" w:hAnsi="Calibri" w:cs="Calibri"/>
          <w:i/>
          <w:spacing w:val="-3"/>
          <w:sz w:val="22"/>
          <w:szCs w:val="22"/>
          <w:rPrChange w:id="603" w:author="Deni Septiadi Azzub" w:date="2018-03-01T22:06:00Z">
            <w:rPr>
              <w:rFonts w:ascii="Calibri" w:eastAsia="Calibri" w:hAnsi="Calibri" w:cs="Calibri"/>
              <w:spacing w:val="-3"/>
              <w:sz w:val="22"/>
              <w:szCs w:val="22"/>
            </w:rPr>
          </w:rPrChange>
        </w:rPr>
        <w:t>fo</w:t>
      </w:r>
      <w:r w:rsidRPr="00504CF8">
        <w:rPr>
          <w:rFonts w:ascii="Calibri" w:eastAsia="Calibri" w:hAnsi="Calibri" w:cs="Calibri"/>
          <w:i/>
          <w:spacing w:val="-1"/>
          <w:sz w:val="22"/>
          <w:szCs w:val="22"/>
          <w:rPrChange w:id="604" w:author="Deni Septiadi Azzub" w:date="2018-03-01T22:06:00Z">
            <w:rPr>
              <w:rFonts w:ascii="Calibri" w:eastAsia="Calibri" w:hAnsi="Calibri" w:cs="Calibri"/>
              <w:spacing w:val="-1"/>
              <w:sz w:val="22"/>
              <w:szCs w:val="22"/>
            </w:rPr>
          </w:rPrChange>
        </w:rPr>
        <w:t>ll</w:t>
      </w:r>
      <w:r w:rsidRPr="00504CF8">
        <w:rPr>
          <w:rFonts w:ascii="Calibri" w:eastAsia="Calibri" w:hAnsi="Calibri" w:cs="Calibri"/>
          <w:i/>
          <w:spacing w:val="-3"/>
          <w:sz w:val="22"/>
          <w:szCs w:val="22"/>
          <w:rPrChange w:id="605" w:author="Deni Septiadi Azzub" w:date="2018-03-01T22:06:00Z">
            <w:rPr>
              <w:rFonts w:ascii="Calibri" w:eastAsia="Calibri" w:hAnsi="Calibri" w:cs="Calibri"/>
              <w:spacing w:val="-3"/>
              <w:sz w:val="22"/>
              <w:szCs w:val="22"/>
            </w:rPr>
          </w:rPrChange>
        </w:rPr>
        <w:t>o</w:t>
      </w:r>
      <w:r w:rsidRPr="00504CF8">
        <w:rPr>
          <w:rFonts w:ascii="Calibri" w:eastAsia="Calibri" w:hAnsi="Calibri" w:cs="Calibri"/>
          <w:i/>
          <w:spacing w:val="-1"/>
          <w:sz w:val="22"/>
          <w:szCs w:val="22"/>
          <w:rPrChange w:id="606" w:author="Deni Septiadi Azzub" w:date="2018-03-01T22:06:00Z">
            <w:rPr>
              <w:rFonts w:ascii="Calibri" w:eastAsia="Calibri" w:hAnsi="Calibri" w:cs="Calibri"/>
              <w:spacing w:val="-1"/>
              <w:sz w:val="22"/>
              <w:szCs w:val="22"/>
            </w:rPr>
          </w:rPrChange>
        </w:rPr>
        <w:t>w</w:t>
      </w:r>
      <w:r w:rsidRPr="00504CF8">
        <w:rPr>
          <w:rFonts w:ascii="Calibri" w:eastAsia="Calibri" w:hAnsi="Calibri" w:cs="Calibri"/>
          <w:i/>
          <w:spacing w:val="-3"/>
          <w:sz w:val="22"/>
          <w:szCs w:val="22"/>
          <w:rPrChange w:id="607" w:author="Deni Septiadi Azzub" w:date="2018-03-01T22:06:00Z">
            <w:rPr>
              <w:rFonts w:ascii="Calibri" w:eastAsia="Calibri" w:hAnsi="Calibri" w:cs="Calibri"/>
              <w:spacing w:val="-3"/>
              <w:sz w:val="22"/>
              <w:szCs w:val="22"/>
            </w:rPr>
          </w:rPrChange>
        </w:rPr>
        <w:t>e</w:t>
      </w:r>
      <w:r w:rsidRPr="00504CF8">
        <w:rPr>
          <w:rFonts w:ascii="Calibri" w:eastAsia="Calibri" w:hAnsi="Calibri" w:cs="Calibri"/>
          <w:i/>
          <w:spacing w:val="1"/>
          <w:sz w:val="22"/>
          <w:szCs w:val="22"/>
          <w:rPrChange w:id="608" w:author="Deni Septiadi Azzub" w:date="2018-03-01T22:06:00Z">
            <w:rPr>
              <w:rFonts w:ascii="Calibri" w:eastAsia="Calibri" w:hAnsi="Calibri" w:cs="Calibri"/>
              <w:spacing w:val="1"/>
              <w:sz w:val="22"/>
              <w:szCs w:val="22"/>
            </w:rPr>
          </w:rPrChange>
        </w:rPr>
        <w:t>r</w:t>
      </w:r>
      <w:ins w:id="609" w:author="Deni Septiadi Azzub" w:date="2018-03-01T22:06:00Z">
        <w:r w:rsidR="00504CF8">
          <w:rPr>
            <w:rFonts w:ascii="Calibri" w:eastAsia="Calibri" w:hAnsi="Calibri" w:cs="Calibri"/>
            <w:sz w:val="22"/>
            <w:szCs w:val="22"/>
            <w:lang w:val="id-ID"/>
          </w:rPr>
          <w:t xml:space="preserve"> dan</w:t>
        </w:r>
      </w:ins>
      <w:del w:id="610" w:author="Deni Septiadi Azzub" w:date="2018-03-01T22:06:00Z">
        <w:r w:rsidDel="00504CF8">
          <w:rPr>
            <w:rFonts w:ascii="Calibri" w:eastAsia="Calibri" w:hAnsi="Calibri" w:cs="Calibri"/>
            <w:sz w:val="22"/>
            <w:szCs w:val="22"/>
          </w:rPr>
          <w:delText>,</w:delText>
        </w:r>
      </w:del>
      <w:r>
        <w:rPr>
          <w:rFonts w:ascii="Calibri" w:eastAsia="Calibri" w:hAnsi="Calibri" w:cs="Calibri"/>
          <w:spacing w:val="8"/>
          <w:sz w:val="22"/>
          <w:szCs w:val="22"/>
        </w:rPr>
        <w:t xml:space="preserve"> </w:t>
      </w:r>
      <w:r w:rsidRPr="00504CF8">
        <w:rPr>
          <w:rFonts w:ascii="Calibri" w:eastAsia="Calibri" w:hAnsi="Calibri" w:cs="Calibri"/>
          <w:i/>
          <w:spacing w:val="-1"/>
          <w:sz w:val="22"/>
          <w:szCs w:val="22"/>
          <w:rPrChange w:id="611" w:author="Deni Septiadi Azzub" w:date="2018-03-01T22:06:00Z">
            <w:rPr>
              <w:rFonts w:ascii="Calibri" w:eastAsia="Calibri" w:hAnsi="Calibri" w:cs="Calibri"/>
              <w:spacing w:val="-1"/>
              <w:sz w:val="22"/>
              <w:szCs w:val="22"/>
            </w:rPr>
          </w:rPrChange>
        </w:rPr>
        <w:t>c</w:t>
      </w:r>
      <w:r w:rsidRPr="00504CF8">
        <w:rPr>
          <w:rFonts w:ascii="Calibri" w:eastAsia="Calibri" w:hAnsi="Calibri" w:cs="Calibri"/>
          <w:i/>
          <w:spacing w:val="-3"/>
          <w:sz w:val="22"/>
          <w:szCs w:val="22"/>
          <w:rPrChange w:id="612" w:author="Deni Septiadi Azzub" w:date="2018-03-01T22:06:00Z">
            <w:rPr>
              <w:rFonts w:ascii="Calibri" w:eastAsia="Calibri" w:hAnsi="Calibri" w:cs="Calibri"/>
              <w:spacing w:val="-3"/>
              <w:sz w:val="22"/>
              <w:szCs w:val="22"/>
            </w:rPr>
          </w:rPrChange>
        </w:rPr>
        <w:t>o</w:t>
      </w:r>
      <w:r w:rsidRPr="00504CF8">
        <w:rPr>
          <w:rFonts w:ascii="Calibri" w:eastAsia="Calibri" w:hAnsi="Calibri" w:cs="Calibri"/>
          <w:i/>
          <w:spacing w:val="1"/>
          <w:sz w:val="22"/>
          <w:szCs w:val="22"/>
          <w:rPrChange w:id="613" w:author="Deni Septiadi Azzub" w:date="2018-03-01T22:06:00Z">
            <w:rPr>
              <w:rFonts w:ascii="Calibri" w:eastAsia="Calibri" w:hAnsi="Calibri" w:cs="Calibri"/>
              <w:spacing w:val="1"/>
              <w:sz w:val="22"/>
              <w:szCs w:val="22"/>
            </w:rPr>
          </w:rPrChange>
        </w:rPr>
        <w:t>mm</w:t>
      </w:r>
      <w:r w:rsidRPr="00504CF8">
        <w:rPr>
          <w:rFonts w:ascii="Calibri" w:eastAsia="Calibri" w:hAnsi="Calibri" w:cs="Calibri"/>
          <w:i/>
          <w:spacing w:val="-3"/>
          <w:sz w:val="22"/>
          <w:szCs w:val="22"/>
          <w:rPrChange w:id="614" w:author="Deni Septiadi Azzub" w:date="2018-03-01T22:06:00Z">
            <w:rPr>
              <w:rFonts w:ascii="Calibri" w:eastAsia="Calibri" w:hAnsi="Calibri" w:cs="Calibri"/>
              <w:spacing w:val="-3"/>
              <w:sz w:val="22"/>
              <w:szCs w:val="22"/>
            </w:rPr>
          </w:rPrChange>
        </w:rPr>
        <w:t>e</w:t>
      </w:r>
      <w:r w:rsidRPr="00504CF8">
        <w:rPr>
          <w:rFonts w:ascii="Calibri" w:eastAsia="Calibri" w:hAnsi="Calibri" w:cs="Calibri"/>
          <w:i/>
          <w:spacing w:val="-2"/>
          <w:sz w:val="22"/>
          <w:szCs w:val="22"/>
          <w:rPrChange w:id="615" w:author="Deni Septiadi Azzub" w:date="2018-03-01T22:06:00Z">
            <w:rPr>
              <w:rFonts w:ascii="Calibri" w:eastAsia="Calibri" w:hAnsi="Calibri" w:cs="Calibri"/>
              <w:spacing w:val="-2"/>
              <w:sz w:val="22"/>
              <w:szCs w:val="22"/>
            </w:rPr>
          </w:rPrChange>
        </w:rPr>
        <w:t>n</w:t>
      </w:r>
      <w:r w:rsidRPr="00504CF8">
        <w:rPr>
          <w:rFonts w:ascii="Calibri" w:eastAsia="Calibri" w:hAnsi="Calibri" w:cs="Calibri"/>
          <w:i/>
          <w:sz w:val="22"/>
          <w:szCs w:val="22"/>
          <w:rPrChange w:id="616" w:author="Deni Septiadi Azzub" w:date="2018-03-01T22:06:00Z">
            <w:rPr>
              <w:rFonts w:ascii="Calibri" w:eastAsia="Calibri" w:hAnsi="Calibri" w:cs="Calibri"/>
              <w:sz w:val="22"/>
              <w:szCs w:val="22"/>
            </w:rPr>
          </w:rPrChange>
        </w:rPr>
        <w:t>t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ar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 xml:space="preserve">p </w:t>
      </w:r>
      <w:r w:rsidRPr="00504CF8">
        <w:rPr>
          <w:rFonts w:ascii="Calibri" w:eastAsia="Calibri" w:hAnsi="Calibri" w:cs="Calibri"/>
          <w:i/>
          <w:spacing w:val="-2"/>
          <w:sz w:val="22"/>
          <w:szCs w:val="22"/>
          <w:rPrChange w:id="617" w:author="Deni Septiadi Azzub" w:date="2018-03-01T22:06:00Z">
            <w:rPr>
              <w:rFonts w:ascii="Calibri" w:eastAsia="Calibri" w:hAnsi="Calibri" w:cs="Calibri"/>
              <w:spacing w:val="-2"/>
              <w:sz w:val="22"/>
              <w:szCs w:val="22"/>
            </w:rPr>
          </w:rPrChange>
        </w:rPr>
        <w:t>p</w:t>
      </w:r>
      <w:r w:rsidRPr="00504CF8">
        <w:rPr>
          <w:rFonts w:ascii="Calibri" w:eastAsia="Calibri" w:hAnsi="Calibri" w:cs="Calibri"/>
          <w:i/>
          <w:spacing w:val="-3"/>
          <w:sz w:val="22"/>
          <w:szCs w:val="22"/>
          <w:rPrChange w:id="618" w:author="Deni Septiadi Azzub" w:date="2018-03-01T22:06:00Z">
            <w:rPr>
              <w:rFonts w:ascii="Calibri" w:eastAsia="Calibri" w:hAnsi="Calibri" w:cs="Calibri"/>
              <w:spacing w:val="-3"/>
              <w:sz w:val="22"/>
              <w:szCs w:val="22"/>
            </w:rPr>
          </w:rPrChange>
        </w:rPr>
        <w:t>o</w:t>
      </w:r>
      <w:r w:rsidRPr="00504CF8">
        <w:rPr>
          <w:rFonts w:ascii="Calibri" w:eastAsia="Calibri" w:hAnsi="Calibri" w:cs="Calibri"/>
          <w:i/>
          <w:spacing w:val="-1"/>
          <w:sz w:val="22"/>
          <w:szCs w:val="22"/>
          <w:rPrChange w:id="619" w:author="Deni Septiadi Azzub" w:date="2018-03-01T22:06:00Z">
            <w:rPr>
              <w:rFonts w:ascii="Calibri" w:eastAsia="Calibri" w:hAnsi="Calibri" w:cs="Calibri"/>
              <w:spacing w:val="-1"/>
              <w:sz w:val="22"/>
              <w:szCs w:val="22"/>
            </w:rPr>
          </w:rPrChange>
        </w:rPr>
        <w:t>s</w:t>
      </w:r>
      <w:r w:rsidRPr="00504CF8">
        <w:rPr>
          <w:rFonts w:ascii="Calibri" w:eastAsia="Calibri" w:hAnsi="Calibri" w:cs="Calibri"/>
          <w:i/>
          <w:spacing w:val="-3"/>
          <w:sz w:val="22"/>
          <w:szCs w:val="22"/>
          <w:rPrChange w:id="620" w:author="Deni Septiadi Azzub" w:date="2018-03-01T22:06:00Z">
            <w:rPr>
              <w:rFonts w:ascii="Calibri" w:eastAsia="Calibri" w:hAnsi="Calibri" w:cs="Calibri"/>
              <w:spacing w:val="-3"/>
              <w:sz w:val="22"/>
              <w:szCs w:val="22"/>
            </w:rPr>
          </w:rPrChange>
        </w:rPr>
        <w:t>t</w:t>
      </w:r>
      <w:r w:rsidRPr="00504CF8">
        <w:rPr>
          <w:rFonts w:ascii="Calibri" w:eastAsia="Calibri" w:hAnsi="Calibri" w:cs="Calibri"/>
          <w:i/>
          <w:spacing w:val="-1"/>
          <w:sz w:val="22"/>
          <w:szCs w:val="22"/>
          <w:rPrChange w:id="621" w:author="Deni Septiadi Azzub" w:date="2018-03-01T22:06:00Z">
            <w:rPr>
              <w:rFonts w:ascii="Calibri" w:eastAsia="Calibri" w:hAnsi="Calibri" w:cs="Calibri"/>
              <w:spacing w:val="-1"/>
              <w:sz w:val="22"/>
              <w:szCs w:val="22"/>
            </w:rPr>
          </w:rPrChange>
        </w:rPr>
        <w:t>i</w:t>
      </w:r>
      <w:r w:rsidRPr="00504CF8">
        <w:rPr>
          <w:rFonts w:ascii="Calibri" w:eastAsia="Calibri" w:hAnsi="Calibri" w:cs="Calibri"/>
          <w:i/>
          <w:spacing w:val="-2"/>
          <w:sz w:val="22"/>
          <w:szCs w:val="22"/>
          <w:rPrChange w:id="622" w:author="Deni Septiadi Azzub" w:date="2018-03-01T22:06:00Z">
            <w:rPr>
              <w:rFonts w:ascii="Calibri" w:eastAsia="Calibri" w:hAnsi="Calibri" w:cs="Calibri"/>
              <w:spacing w:val="-2"/>
              <w:sz w:val="22"/>
              <w:szCs w:val="22"/>
            </w:rPr>
          </w:rPrChange>
        </w:rPr>
        <w:t>n</w:t>
      </w:r>
      <w:r w:rsidRPr="00504CF8">
        <w:rPr>
          <w:rFonts w:ascii="Calibri" w:eastAsia="Calibri" w:hAnsi="Calibri" w:cs="Calibri"/>
          <w:i/>
          <w:sz w:val="22"/>
          <w:szCs w:val="22"/>
          <w:rPrChange w:id="623" w:author="Deni Septiadi Azzub" w:date="2018-03-01T22:06:00Z">
            <w:rPr>
              <w:rFonts w:ascii="Calibri" w:eastAsia="Calibri" w:hAnsi="Calibri" w:cs="Calibri"/>
              <w:sz w:val="22"/>
              <w:szCs w:val="22"/>
            </w:rPr>
          </w:rPrChange>
        </w:rPr>
        <w:t>g</w:t>
      </w:r>
      <w:ins w:id="624" w:author="Deni Septiadi Azzub" w:date="2018-03-01T22:06:00Z">
        <w:r w:rsidR="00504CF8" w:rsidRPr="00504CF8">
          <w:rPr>
            <w:rFonts w:ascii="Calibri" w:eastAsia="Calibri" w:hAnsi="Calibri" w:cs="Calibri"/>
            <w:i/>
            <w:sz w:val="22"/>
            <w:szCs w:val="22"/>
            <w:lang w:val="id-ID"/>
            <w:rPrChange w:id="625" w:author="Deni Septiadi Azzub" w:date="2018-03-01T22:06:00Z">
              <w:rPr>
                <w:rFonts w:ascii="Calibri" w:eastAsia="Calibri" w:hAnsi="Calibri" w:cs="Calibri"/>
                <w:sz w:val="22"/>
                <w:szCs w:val="22"/>
                <w:lang w:val="id-ID"/>
              </w:rPr>
            </w:rPrChange>
          </w:rPr>
          <w:t>an</w:t>
        </w:r>
      </w:ins>
      <w:r>
        <w:rPr>
          <w:rFonts w:ascii="Calibri" w:eastAsia="Calibri" w:hAnsi="Calibri" w:cs="Calibri"/>
          <w:spacing w:val="8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ki</w:t>
      </w:r>
      <w:r>
        <w:rPr>
          <w:rFonts w:ascii="Calibri" w:eastAsia="Calibri" w:hAnsi="Calibri" w:cs="Calibri"/>
          <w:spacing w:val="-3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w w:val="101"/>
          <w:sz w:val="22"/>
          <w:szCs w:val="22"/>
        </w:rPr>
        <w:t>un</w:t>
      </w:r>
      <w:r>
        <w:rPr>
          <w:rFonts w:ascii="Calibri" w:eastAsia="Calibri" w:hAnsi="Calibri" w:cs="Calibri"/>
          <w:spacing w:val="-3"/>
          <w:w w:val="101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w w:val="101"/>
          <w:sz w:val="22"/>
          <w:szCs w:val="22"/>
        </w:rPr>
        <w:t>u</w:t>
      </w:r>
      <w:r>
        <w:rPr>
          <w:rFonts w:ascii="Calibri" w:eastAsia="Calibri" w:hAnsi="Calibri" w:cs="Calibri"/>
          <w:w w:val="101"/>
          <w:sz w:val="22"/>
          <w:szCs w:val="22"/>
        </w:rPr>
        <w:t xml:space="preserve">k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n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pacing w:val="-2"/>
          <w:sz w:val="22"/>
          <w:szCs w:val="22"/>
        </w:rPr>
        <w:t>n</w:t>
      </w:r>
      <w:r>
        <w:rPr>
          <w:rFonts w:ascii="Calibri" w:eastAsia="Calibri" w:hAnsi="Calibri" w:cs="Calibri"/>
          <w:spacing w:val="3"/>
          <w:sz w:val="22"/>
          <w:szCs w:val="22"/>
        </w:rPr>
        <w:t>g</w:t>
      </w:r>
      <w:r>
        <w:rPr>
          <w:rFonts w:ascii="Calibri" w:eastAsia="Calibri" w:hAnsi="Calibri" w:cs="Calibri"/>
          <w:spacing w:val="-1"/>
          <w:sz w:val="22"/>
          <w:szCs w:val="22"/>
        </w:rPr>
        <w:t>k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3"/>
          <w:sz w:val="22"/>
          <w:szCs w:val="22"/>
        </w:rPr>
        <w:t>t</w:t>
      </w:r>
      <w:r>
        <w:rPr>
          <w:rFonts w:ascii="Calibri" w:eastAsia="Calibri" w:hAnsi="Calibri" w:cs="Calibri"/>
          <w:spacing w:val="-8"/>
          <w:sz w:val="22"/>
          <w:szCs w:val="22"/>
        </w:rPr>
        <w:t>k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1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k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un</w:t>
      </w:r>
      <w:r>
        <w:rPr>
          <w:rFonts w:ascii="Calibri" w:eastAsia="Calibri" w:hAnsi="Calibri" w:cs="Calibri"/>
          <w:spacing w:val="-3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>un</w:t>
      </w:r>
      <w:r>
        <w:rPr>
          <w:rFonts w:ascii="Calibri" w:eastAsia="Calibri" w:hAnsi="Calibri" w:cs="Calibri"/>
          <w:spacing w:val="3"/>
          <w:sz w:val="22"/>
          <w:szCs w:val="22"/>
        </w:rPr>
        <w:t>g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10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b</w:t>
      </w:r>
      <w:r>
        <w:rPr>
          <w:rFonts w:ascii="Calibri" w:eastAsia="Calibri" w:hAnsi="Calibri" w:cs="Calibri"/>
          <w:spacing w:val="-6"/>
          <w:sz w:val="22"/>
          <w:szCs w:val="22"/>
        </w:rPr>
        <w:t>a</w:t>
      </w:r>
      <w:r>
        <w:rPr>
          <w:rFonts w:ascii="Calibri" w:eastAsia="Calibri" w:hAnsi="Calibri" w:cs="Calibri"/>
          <w:spacing w:val="3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w w:val="101"/>
          <w:sz w:val="22"/>
          <w:szCs w:val="22"/>
        </w:rPr>
        <w:t>p</w:t>
      </w:r>
      <w:r>
        <w:rPr>
          <w:rFonts w:ascii="Calibri" w:eastAsia="Calibri" w:hAnsi="Calibri" w:cs="Calibri"/>
          <w:spacing w:val="-3"/>
          <w:w w:val="101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w w:val="101"/>
          <w:sz w:val="22"/>
          <w:szCs w:val="22"/>
        </w:rPr>
        <w:t>r</w:t>
      </w:r>
      <w:r>
        <w:rPr>
          <w:rFonts w:ascii="Calibri" w:eastAsia="Calibri" w:hAnsi="Calibri" w:cs="Calibri"/>
          <w:spacing w:val="-2"/>
          <w:w w:val="101"/>
          <w:sz w:val="22"/>
          <w:szCs w:val="22"/>
        </w:rPr>
        <w:t>u</w:t>
      </w:r>
      <w:r>
        <w:rPr>
          <w:rFonts w:ascii="Calibri" w:eastAsia="Calibri" w:hAnsi="Calibri" w:cs="Calibri"/>
          <w:spacing w:val="-8"/>
          <w:w w:val="101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w w:val="101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w w:val="101"/>
          <w:sz w:val="22"/>
          <w:szCs w:val="22"/>
        </w:rPr>
        <w:t>h</w:t>
      </w:r>
      <w:r>
        <w:rPr>
          <w:rFonts w:ascii="Calibri" w:eastAsia="Calibri" w:hAnsi="Calibri" w:cs="Calibri"/>
          <w:spacing w:val="1"/>
          <w:w w:val="101"/>
          <w:sz w:val="22"/>
          <w:szCs w:val="22"/>
        </w:rPr>
        <w:t>aa</w:t>
      </w:r>
      <w:r>
        <w:rPr>
          <w:rFonts w:ascii="Calibri" w:eastAsia="Calibri" w:hAnsi="Calibri" w:cs="Calibri"/>
          <w:spacing w:val="-9"/>
          <w:w w:val="101"/>
          <w:sz w:val="22"/>
          <w:szCs w:val="22"/>
        </w:rPr>
        <w:t>n</w:t>
      </w:r>
      <w:r>
        <w:rPr>
          <w:rFonts w:ascii="Calibri" w:eastAsia="Calibri" w:hAnsi="Calibri" w:cs="Calibri"/>
          <w:w w:val="101"/>
          <w:sz w:val="22"/>
          <w:szCs w:val="22"/>
        </w:rPr>
        <w:t>.</w:t>
      </w:r>
    </w:p>
    <w:p w:rsidR="00143462" w:rsidRDefault="00143462">
      <w:pPr>
        <w:spacing w:line="200" w:lineRule="exact"/>
      </w:pPr>
    </w:p>
    <w:p w:rsidR="00143462" w:rsidRDefault="00143462">
      <w:pPr>
        <w:spacing w:before="1" w:line="240" w:lineRule="exact"/>
        <w:rPr>
          <w:sz w:val="24"/>
          <w:szCs w:val="24"/>
        </w:rPr>
      </w:pPr>
    </w:p>
    <w:p w:rsidR="00143462" w:rsidRDefault="009D580B">
      <w:pPr>
        <w:tabs>
          <w:tab w:val="left" w:pos="820"/>
        </w:tabs>
        <w:spacing w:line="360" w:lineRule="auto"/>
        <w:ind w:left="821" w:right="-35" w:hanging="720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3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.</w:t>
      </w:r>
      <w:r>
        <w:rPr>
          <w:rFonts w:ascii="Calibri" w:eastAsia="Calibri" w:hAnsi="Calibri" w:cs="Calibri"/>
          <w:spacing w:val="-48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pacing w:val="1"/>
          <w:sz w:val="22"/>
          <w:szCs w:val="22"/>
        </w:rPr>
        <w:t>Ba</w:t>
      </w:r>
      <w:r>
        <w:rPr>
          <w:rFonts w:ascii="Calibri" w:eastAsia="Calibri" w:hAnsi="Calibri" w:cs="Calibri"/>
          <w:spacing w:val="-4"/>
          <w:sz w:val="22"/>
          <w:szCs w:val="22"/>
        </w:rPr>
        <w:t>g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pacing w:val="-6"/>
          <w:sz w:val="22"/>
          <w:szCs w:val="22"/>
        </w:rPr>
        <w:t>m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 xml:space="preserve">a      </w:t>
      </w:r>
      <w:r>
        <w:rPr>
          <w:rFonts w:ascii="Calibri" w:eastAsia="Calibri" w:hAnsi="Calibri" w:cs="Calibri"/>
          <w:spacing w:val="16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4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ar</w:t>
      </w:r>
      <w:r>
        <w:rPr>
          <w:rFonts w:ascii="Calibri" w:eastAsia="Calibri" w:hAnsi="Calibri" w:cs="Calibri"/>
          <w:sz w:val="22"/>
          <w:szCs w:val="22"/>
        </w:rPr>
        <w:t xml:space="preserve">a      </w:t>
      </w:r>
      <w:r>
        <w:rPr>
          <w:rFonts w:ascii="Calibri" w:eastAsia="Calibri" w:hAnsi="Calibri" w:cs="Calibri"/>
          <w:spacing w:val="10"/>
          <w:sz w:val="22"/>
          <w:szCs w:val="22"/>
        </w:rPr>
        <w:t xml:space="preserve"> </w:t>
      </w:r>
      <w:del w:id="626" w:author="Deni Septiadi Azzub" w:date="2018-03-01T22:06:00Z">
        <w:r w:rsidRPr="00A86845" w:rsidDel="00A86845">
          <w:rPr>
            <w:rFonts w:ascii="Calibri" w:eastAsia="Calibri" w:hAnsi="Calibri" w:cs="Calibri"/>
            <w:i/>
            <w:spacing w:val="-2"/>
            <w:sz w:val="22"/>
            <w:szCs w:val="22"/>
            <w:rPrChange w:id="627" w:author="Deni Septiadi Azzub" w:date="2018-03-01T22:06:00Z">
              <w:rPr>
                <w:rFonts w:ascii="Calibri" w:eastAsia="Calibri" w:hAnsi="Calibri" w:cs="Calibri"/>
                <w:spacing w:val="-2"/>
                <w:sz w:val="22"/>
                <w:szCs w:val="22"/>
              </w:rPr>
            </w:rPrChange>
          </w:rPr>
          <w:delText>S</w:delText>
        </w:r>
        <w:r w:rsidRPr="00A86845" w:rsidDel="00A86845">
          <w:rPr>
            <w:rFonts w:ascii="Calibri" w:eastAsia="Calibri" w:hAnsi="Calibri" w:cs="Calibri"/>
            <w:i/>
            <w:spacing w:val="-3"/>
            <w:sz w:val="22"/>
            <w:szCs w:val="22"/>
            <w:rPrChange w:id="628" w:author="Deni Septiadi Azzub" w:date="2018-03-01T22:06:00Z">
              <w:rPr>
                <w:rFonts w:ascii="Calibri" w:eastAsia="Calibri" w:hAnsi="Calibri" w:cs="Calibri"/>
                <w:spacing w:val="-3"/>
                <w:sz w:val="22"/>
                <w:szCs w:val="22"/>
              </w:rPr>
            </w:rPrChange>
          </w:rPr>
          <w:delText>o</w:delText>
        </w:r>
        <w:r w:rsidRPr="00A86845" w:rsidDel="00A86845">
          <w:rPr>
            <w:rFonts w:ascii="Calibri" w:eastAsia="Calibri" w:hAnsi="Calibri" w:cs="Calibri"/>
            <w:i/>
            <w:spacing w:val="-1"/>
            <w:sz w:val="22"/>
            <w:szCs w:val="22"/>
            <w:rPrChange w:id="629" w:author="Deni Septiadi Azzub" w:date="2018-03-01T22:06:00Z">
              <w:rPr>
                <w:rFonts w:ascii="Calibri" w:eastAsia="Calibri" w:hAnsi="Calibri" w:cs="Calibri"/>
                <w:spacing w:val="-1"/>
                <w:sz w:val="22"/>
                <w:szCs w:val="22"/>
              </w:rPr>
            </w:rPrChange>
          </w:rPr>
          <w:delText>si</w:delText>
        </w:r>
        <w:r w:rsidRPr="00A86845" w:rsidDel="00A86845">
          <w:rPr>
            <w:rFonts w:ascii="Calibri" w:eastAsia="Calibri" w:hAnsi="Calibri" w:cs="Calibri"/>
            <w:i/>
            <w:spacing w:val="1"/>
            <w:sz w:val="22"/>
            <w:szCs w:val="22"/>
            <w:rPrChange w:id="630" w:author="Deni Septiadi Azzub" w:date="2018-03-01T22:06:00Z">
              <w:rPr>
                <w:rFonts w:ascii="Calibri" w:eastAsia="Calibri" w:hAnsi="Calibri" w:cs="Calibri"/>
                <w:spacing w:val="1"/>
                <w:sz w:val="22"/>
                <w:szCs w:val="22"/>
              </w:rPr>
            </w:rPrChange>
          </w:rPr>
          <w:delText>a</w:delText>
        </w:r>
        <w:r w:rsidRPr="00A86845" w:rsidDel="00A86845">
          <w:rPr>
            <w:rFonts w:ascii="Calibri" w:eastAsia="Calibri" w:hAnsi="Calibri" w:cs="Calibri"/>
            <w:i/>
            <w:sz w:val="22"/>
            <w:szCs w:val="22"/>
            <w:rPrChange w:id="631" w:author="Deni Septiadi Azzub" w:date="2018-03-01T22:06:00Z">
              <w:rPr>
                <w:rFonts w:ascii="Calibri" w:eastAsia="Calibri" w:hAnsi="Calibri" w:cs="Calibri"/>
                <w:sz w:val="22"/>
                <w:szCs w:val="22"/>
              </w:rPr>
            </w:rPrChange>
          </w:rPr>
          <w:delText xml:space="preserve">l      </w:delText>
        </w:r>
        <w:r w:rsidRPr="00A86845" w:rsidDel="00A86845">
          <w:rPr>
            <w:rFonts w:ascii="Calibri" w:eastAsia="Calibri" w:hAnsi="Calibri" w:cs="Calibri"/>
            <w:i/>
            <w:spacing w:val="1"/>
            <w:sz w:val="22"/>
            <w:szCs w:val="22"/>
            <w:rPrChange w:id="632" w:author="Deni Septiadi Azzub" w:date="2018-03-01T22:06:00Z">
              <w:rPr>
                <w:rFonts w:ascii="Calibri" w:eastAsia="Calibri" w:hAnsi="Calibri" w:cs="Calibri"/>
                <w:spacing w:val="1"/>
                <w:sz w:val="22"/>
                <w:szCs w:val="22"/>
              </w:rPr>
            </w:rPrChange>
          </w:rPr>
          <w:delText xml:space="preserve"> </w:delText>
        </w:r>
        <w:r w:rsidRPr="00A86845" w:rsidDel="00A86845">
          <w:rPr>
            <w:rFonts w:ascii="Calibri" w:eastAsia="Calibri" w:hAnsi="Calibri" w:cs="Calibri"/>
            <w:i/>
            <w:spacing w:val="3"/>
            <w:w w:val="101"/>
            <w:sz w:val="22"/>
            <w:szCs w:val="22"/>
            <w:rPrChange w:id="633" w:author="Deni Septiadi Azzub" w:date="2018-03-01T22:06:00Z">
              <w:rPr>
                <w:rFonts w:ascii="Calibri" w:eastAsia="Calibri" w:hAnsi="Calibri" w:cs="Calibri"/>
                <w:spacing w:val="3"/>
                <w:w w:val="101"/>
                <w:sz w:val="22"/>
                <w:szCs w:val="22"/>
              </w:rPr>
            </w:rPrChange>
          </w:rPr>
          <w:delText>M</w:delText>
        </w:r>
        <w:r w:rsidRPr="00A86845" w:rsidDel="00A86845">
          <w:rPr>
            <w:rFonts w:ascii="Calibri" w:eastAsia="Calibri" w:hAnsi="Calibri" w:cs="Calibri"/>
            <w:i/>
            <w:spacing w:val="-3"/>
            <w:w w:val="101"/>
            <w:sz w:val="22"/>
            <w:szCs w:val="22"/>
            <w:rPrChange w:id="634" w:author="Deni Septiadi Azzub" w:date="2018-03-01T22:06:00Z">
              <w:rPr>
                <w:rFonts w:ascii="Calibri" w:eastAsia="Calibri" w:hAnsi="Calibri" w:cs="Calibri"/>
                <w:spacing w:val="-3"/>
                <w:w w:val="101"/>
                <w:sz w:val="22"/>
                <w:szCs w:val="22"/>
              </w:rPr>
            </w:rPrChange>
          </w:rPr>
          <w:delText>e</w:delText>
        </w:r>
        <w:r w:rsidRPr="00A86845" w:rsidDel="00A86845">
          <w:rPr>
            <w:rFonts w:ascii="Calibri" w:eastAsia="Calibri" w:hAnsi="Calibri" w:cs="Calibri"/>
            <w:i/>
            <w:spacing w:val="-2"/>
            <w:w w:val="101"/>
            <w:sz w:val="22"/>
            <w:szCs w:val="22"/>
            <w:rPrChange w:id="635" w:author="Deni Septiadi Azzub" w:date="2018-03-01T22:06:00Z">
              <w:rPr>
                <w:rFonts w:ascii="Calibri" w:eastAsia="Calibri" w:hAnsi="Calibri" w:cs="Calibri"/>
                <w:spacing w:val="-2"/>
                <w:w w:val="101"/>
                <w:sz w:val="22"/>
                <w:szCs w:val="22"/>
              </w:rPr>
            </w:rPrChange>
          </w:rPr>
          <w:delText>d</w:delText>
        </w:r>
        <w:r w:rsidRPr="00A86845" w:rsidDel="00A86845">
          <w:rPr>
            <w:rFonts w:ascii="Calibri" w:eastAsia="Calibri" w:hAnsi="Calibri" w:cs="Calibri"/>
            <w:i/>
            <w:spacing w:val="-1"/>
            <w:w w:val="101"/>
            <w:sz w:val="22"/>
            <w:szCs w:val="22"/>
            <w:rPrChange w:id="636" w:author="Deni Septiadi Azzub" w:date="2018-03-01T22:06:00Z">
              <w:rPr>
                <w:rFonts w:ascii="Calibri" w:eastAsia="Calibri" w:hAnsi="Calibri" w:cs="Calibri"/>
                <w:spacing w:val="-1"/>
                <w:w w:val="101"/>
                <w:sz w:val="22"/>
                <w:szCs w:val="22"/>
              </w:rPr>
            </w:rPrChange>
          </w:rPr>
          <w:delText>i</w:delText>
        </w:r>
        <w:r w:rsidRPr="00A86845" w:rsidDel="00A86845">
          <w:rPr>
            <w:rFonts w:ascii="Calibri" w:eastAsia="Calibri" w:hAnsi="Calibri" w:cs="Calibri"/>
            <w:i/>
            <w:w w:val="101"/>
            <w:sz w:val="22"/>
            <w:szCs w:val="22"/>
            <w:rPrChange w:id="637" w:author="Deni Septiadi Azzub" w:date="2018-03-01T22:06:00Z">
              <w:rPr>
                <w:rFonts w:ascii="Calibri" w:eastAsia="Calibri" w:hAnsi="Calibri" w:cs="Calibri"/>
                <w:w w:val="101"/>
                <w:sz w:val="22"/>
                <w:szCs w:val="22"/>
              </w:rPr>
            </w:rPrChange>
          </w:rPr>
          <w:delText>a</w:delText>
        </w:r>
      </w:del>
      <w:ins w:id="638" w:author="Deni Septiadi Azzub" w:date="2018-03-01T22:06:00Z">
        <w:r w:rsidR="00A86845">
          <w:rPr>
            <w:rFonts w:ascii="Calibri" w:eastAsia="Calibri" w:hAnsi="Calibri" w:cs="Calibri"/>
            <w:i/>
            <w:spacing w:val="-2"/>
            <w:sz w:val="22"/>
            <w:szCs w:val="22"/>
            <w:lang w:val="id-ID"/>
          </w:rPr>
          <w:t>Social Media</w:t>
        </w:r>
      </w:ins>
      <w:r>
        <w:rPr>
          <w:rFonts w:ascii="Calibri" w:eastAsia="Calibri" w:hAnsi="Calibri" w:cs="Calibri"/>
          <w:w w:val="10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3"/>
          <w:sz w:val="22"/>
          <w:szCs w:val="22"/>
        </w:rPr>
        <w:t>M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9"/>
          <w:sz w:val="22"/>
          <w:szCs w:val="22"/>
        </w:rPr>
        <w:t>b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n</w:t>
      </w:r>
      <w:r>
        <w:rPr>
          <w:rFonts w:ascii="Calibri" w:eastAsia="Calibri" w:hAnsi="Calibri" w:cs="Calibri"/>
          <w:spacing w:val="-3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u</w:t>
      </w:r>
      <w:r>
        <w:rPr>
          <w:rFonts w:ascii="Calibri" w:eastAsia="Calibri" w:hAnsi="Calibri" w:cs="Calibri"/>
          <w:spacing w:val="7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 xml:space="preserve">m </w:t>
      </w:r>
      <w:r>
        <w:rPr>
          <w:rFonts w:ascii="Calibri" w:eastAsia="Calibri" w:hAnsi="Calibri" w:cs="Calibri"/>
          <w:spacing w:val="3"/>
          <w:w w:val="101"/>
          <w:sz w:val="22"/>
          <w:szCs w:val="22"/>
        </w:rPr>
        <w:t>M</w:t>
      </w:r>
      <w:r>
        <w:rPr>
          <w:rFonts w:ascii="Calibri" w:eastAsia="Calibri" w:hAnsi="Calibri" w:cs="Calibri"/>
          <w:spacing w:val="-3"/>
          <w:w w:val="101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w w:val="101"/>
          <w:sz w:val="22"/>
          <w:szCs w:val="22"/>
        </w:rPr>
        <w:t>n</w:t>
      </w:r>
      <w:r>
        <w:rPr>
          <w:rFonts w:ascii="Calibri" w:eastAsia="Calibri" w:hAnsi="Calibri" w:cs="Calibri"/>
          <w:spacing w:val="3"/>
          <w:w w:val="101"/>
          <w:sz w:val="22"/>
          <w:szCs w:val="22"/>
        </w:rPr>
        <w:t>g</w:t>
      </w:r>
      <w:r>
        <w:rPr>
          <w:rFonts w:ascii="Calibri" w:eastAsia="Calibri" w:hAnsi="Calibri" w:cs="Calibri"/>
          <w:spacing w:val="-10"/>
          <w:w w:val="101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w w:val="101"/>
          <w:sz w:val="22"/>
          <w:szCs w:val="22"/>
        </w:rPr>
        <w:t>m</w:t>
      </w:r>
      <w:r>
        <w:rPr>
          <w:rFonts w:ascii="Calibri" w:eastAsia="Calibri" w:hAnsi="Calibri" w:cs="Calibri"/>
          <w:spacing w:val="-2"/>
          <w:w w:val="101"/>
          <w:sz w:val="22"/>
          <w:szCs w:val="22"/>
        </w:rPr>
        <w:t>b</w:t>
      </w:r>
      <w:r>
        <w:rPr>
          <w:rFonts w:ascii="Calibri" w:eastAsia="Calibri" w:hAnsi="Calibri" w:cs="Calibri"/>
          <w:spacing w:val="1"/>
          <w:w w:val="101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w w:val="101"/>
          <w:sz w:val="22"/>
          <w:szCs w:val="22"/>
        </w:rPr>
        <w:t>n</w:t>
      </w:r>
      <w:r>
        <w:rPr>
          <w:rFonts w:ascii="Calibri" w:eastAsia="Calibri" w:hAnsi="Calibri" w:cs="Calibri"/>
          <w:spacing w:val="-4"/>
          <w:w w:val="101"/>
          <w:sz w:val="22"/>
          <w:szCs w:val="22"/>
        </w:rPr>
        <w:t>g</w:t>
      </w:r>
      <w:r>
        <w:rPr>
          <w:rFonts w:ascii="Calibri" w:eastAsia="Calibri" w:hAnsi="Calibri" w:cs="Calibri"/>
          <w:spacing w:val="-1"/>
          <w:w w:val="101"/>
          <w:sz w:val="22"/>
          <w:szCs w:val="22"/>
        </w:rPr>
        <w:t>k</w:t>
      </w:r>
      <w:r>
        <w:rPr>
          <w:rFonts w:ascii="Calibri" w:eastAsia="Calibri" w:hAnsi="Calibri" w:cs="Calibri"/>
          <w:spacing w:val="1"/>
          <w:w w:val="101"/>
          <w:sz w:val="22"/>
          <w:szCs w:val="22"/>
        </w:rPr>
        <w:t>a</w:t>
      </w:r>
      <w:r>
        <w:rPr>
          <w:rFonts w:ascii="Calibri" w:eastAsia="Calibri" w:hAnsi="Calibri" w:cs="Calibri"/>
          <w:w w:val="101"/>
          <w:sz w:val="22"/>
          <w:szCs w:val="22"/>
        </w:rPr>
        <w:t xml:space="preserve">n </w:t>
      </w:r>
      <w:r>
        <w:rPr>
          <w:rFonts w:ascii="Calibri" w:eastAsia="Calibri" w:hAnsi="Calibri" w:cs="Calibri"/>
          <w:spacing w:val="1"/>
          <w:w w:val="101"/>
          <w:sz w:val="22"/>
          <w:szCs w:val="22"/>
        </w:rPr>
        <w:t>B</w:t>
      </w:r>
      <w:r>
        <w:rPr>
          <w:rFonts w:ascii="Calibri" w:eastAsia="Calibri" w:hAnsi="Calibri" w:cs="Calibri"/>
          <w:spacing w:val="-1"/>
          <w:w w:val="101"/>
          <w:sz w:val="22"/>
          <w:szCs w:val="22"/>
        </w:rPr>
        <w:t>is</w:t>
      </w:r>
      <w:r>
        <w:rPr>
          <w:rFonts w:ascii="Calibri" w:eastAsia="Calibri" w:hAnsi="Calibri" w:cs="Calibri"/>
          <w:spacing w:val="-2"/>
          <w:w w:val="101"/>
          <w:sz w:val="22"/>
          <w:szCs w:val="22"/>
        </w:rPr>
        <w:t>n</w:t>
      </w:r>
      <w:r>
        <w:rPr>
          <w:rFonts w:ascii="Calibri" w:eastAsia="Calibri" w:hAnsi="Calibri" w:cs="Calibri"/>
          <w:spacing w:val="-1"/>
          <w:w w:val="101"/>
          <w:sz w:val="22"/>
          <w:szCs w:val="22"/>
        </w:rPr>
        <w:t>i</w:t>
      </w:r>
      <w:r>
        <w:rPr>
          <w:rFonts w:ascii="Calibri" w:eastAsia="Calibri" w:hAnsi="Calibri" w:cs="Calibri"/>
          <w:w w:val="101"/>
          <w:sz w:val="22"/>
          <w:szCs w:val="22"/>
        </w:rPr>
        <w:t>s</w:t>
      </w:r>
    </w:p>
    <w:p w:rsidR="00143462" w:rsidRDefault="00143462">
      <w:pPr>
        <w:spacing w:line="200" w:lineRule="exact"/>
      </w:pPr>
    </w:p>
    <w:p w:rsidR="00143462" w:rsidRDefault="00143462">
      <w:pPr>
        <w:spacing w:before="4" w:line="200" w:lineRule="exact"/>
      </w:pPr>
    </w:p>
    <w:p w:rsidR="00143462" w:rsidRPr="00AA510F" w:rsidRDefault="009D580B">
      <w:pPr>
        <w:ind w:left="101" w:right="1562"/>
        <w:jc w:val="both"/>
        <w:rPr>
          <w:rFonts w:ascii="Calibri" w:eastAsia="Calibri" w:hAnsi="Calibri" w:cs="Calibri"/>
          <w:color w:val="000000" w:themeColor="text1"/>
          <w:sz w:val="22"/>
          <w:szCs w:val="22"/>
          <w:rPrChange w:id="639" w:author="Deni Septiadi Azzub" w:date="2018-03-01T22:07:00Z">
            <w:rPr>
              <w:rFonts w:ascii="Calibri" w:eastAsia="Calibri" w:hAnsi="Calibri" w:cs="Calibri"/>
              <w:sz w:val="22"/>
              <w:szCs w:val="22"/>
            </w:rPr>
          </w:rPrChange>
        </w:rPr>
      </w:pPr>
      <w:r w:rsidRPr="00AA510F">
        <w:rPr>
          <w:rFonts w:ascii="Calibri" w:eastAsia="Calibri" w:hAnsi="Calibri" w:cs="Calibri"/>
          <w:color w:val="000000" w:themeColor="text1"/>
          <w:spacing w:val="-1"/>
          <w:sz w:val="22"/>
          <w:szCs w:val="22"/>
          <w:rPrChange w:id="640" w:author="Deni Septiadi Azzub" w:date="2018-03-01T22:07:00Z">
            <w:rPr>
              <w:rFonts w:ascii="Calibri" w:eastAsia="Calibri" w:hAnsi="Calibri" w:cs="Calibri"/>
              <w:color w:val="C00000"/>
              <w:spacing w:val="-1"/>
              <w:sz w:val="22"/>
              <w:szCs w:val="22"/>
            </w:rPr>
          </w:rPrChange>
        </w:rPr>
        <w:t>T</w:t>
      </w:r>
      <w:r w:rsidRPr="00AA510F">
        <w:rPr>
          <w:rFonts w:ascii="Calibri" w:eastAsia="Calibri" w:hAnsi="Calibri" w:cs="Calibri"/>
          <w:color w:val="000000" w:themeColor="text1"/>
          <w:spacing w:val="-2"/>
          <w:sz w:val="22"/>
          <w:szCs w:val="22"/>
          <w:rPrChange w:id="641" w:author="Deni Septiadi Azzub" w:date="2018-03-01T22:07:00Z">
            <w:rPr>
              <w:rFonts w:ascii="Calibri" w:eastAsia="Calibri" w:hAnsi="Calibri" w:cs="Calibri"/>
              <w:color w:val="C00000"/>
              <w:spacing w:val="-2"/>
              <w:sz w:val="22"/>
              <w:szCs w:val="22"/>
            </w:rPr>
          </w:rPrChange>
        </w:rPr>
        <w:t>u</w:t>
      </w:r>
      <w:r w:rsidRPr="00AA510F">
        <w:rPr>
          <w:rFonts w:ascii="Calibri" w:eastAsia="Calibri" w:hAnsi="Calibri" w:cs="Calibri"/>
          <w:color w:val="000000" w:themeColor="text1"/>
          <w:spacing w:val="-3"/>
          <w:sz w:val="22"/>
          <w:szCs w:val="22"/>
          <w:rPrChange w:id="642" w:author="Deni Septiadi Azzub" w:date="2018-03-01T22:07:00Z">
            <w:rPr>
              <w:rFonts w:ascii="Calibri" w:eastAsia="Calibri" w:hAnsi="Calibri" w:cs="Calibri"/>
              <w:color w:val="C00000"/>
              <w:spacing w:val="-3"/>
              <w:sz w:val="22"/>
              <w:szCs w:val="22"/>
            </w:rPr>
          </w:rPrChange>
        </w:rPr>
        <w:t>j</w:t>
      </w:r>
      <w:r w:rsidRPr="00AA510F">
        <w:rPr>
          <w:rFonts w:ascii="Calibri" w:eastAsia="Calibri" w:hAnsi="Calibri" w:cs="Calibri"/>
          <w:color w:val="000000" w:themeColor="text1"/>
          <w:spacing w:val="-2"/>
          <w:sz w:val="22"/>
          <w:szCs w:val="22"/>
          <w:rPrChange w:id="643" w:author="Deni Septiadi Azzub" w:date="2018-03-01T22:07:00Z">
            <w:rPr>
              <w:rFonts w:ascii="Calibri" w:eastAsia="Calibri" w:hAnsi="Calibri" w:cs="Calibri"/>
              <w:color w:val="C00000"/>
              <w:spacing w:val="-2"/>
              <w:sz w:val="22"/>
              <w:szCs w:val="22"/>
            </w:rPr>
          </w:rPrChange>
        </w:rPr>
        <w:t>u</w:t>
      </w:r>
      <w:r w:rsidRPr="00AA510F">
        <w:rPr>
          <w:rFonts w:ascii="Calibri" w:eastAsia="Calibri" w:hAnsi="Calibri" w:cs="Calibri"/>
          <w:color w:val="000000" w:themeColor="text1"/>
          <w:spacing w:val="1"/>
          <w:sz w:val="22"/>
          <w:szCs w:val="22"/>
          <w:rPrChange w:id="644" w:author="Deni Septiadi Azzub" w:date="2018-03-01T22:07:00Z">
            <w:rPr>
              <w:rFonts w:ascii="Calibri" w:eastAsia="Calibri" w:hAnsi="Calibri" w:cs="Calibri"/>
              <w:color w:val="C00000"/>
              <w:spacing w:val="1"/>
              <w:sz w:val="22"/>
              <w:szCs w:val="22"/>
            </w:rPr>
          </w:rPrChange>
        </w:rPr>
        <w:t>a</w:t>
      </w:r>
      <w:r w:rsidRPr="00AA510F">
        <w:rPr>
          <w:rFonts w:ascii="Calibri" w:eastAsia="Calibri" w:hAnsi="Calibri" w:cs="Calibri"/>
          <w:color w:val="000000" w:themeColor="text1"/>
          <w:sz w:val="22"/>
          <w:szCs w:val="22"/>
          <w:rPrChange w:id="645" w:author="Deni Septiadi Azzub" w:date="2018-03-01T22:07:00Z">
            <w:rPr>
              <w:rFonts w:ascii="Calibri" w:eastAsia="Calibri" w:hAnsi="Calibri" w:cs="Calibri"/>
              <w:color w:val="C00000"/>
              <w:sz w:val="22"/>
              <w:szCs w:val="22"/>
            </w:rPr>
          </w:rPrChange>
        </w:rPr>
        <w:t>n</w:t>
      </w:r>
      <w:r w:rsidRPr="00AA510F">
        <w:rPr>
          <w:rFonts w:ascii="Calibri" w:eastAsia="Calibri" w:hAnsi="Calibri" w:cs="Calibri"/>
          <w:color w:val="000000" w:themeColor="text1"/>
          <w:spacing w:val="5"/>
          <w:sz w:val="22"/>
          <w:szCs w:val="22"/>
          <w:rPrChange w:id="646" w:author="Deni Septiadi Azzub" w:date="2018-03-01T22:07:00Z">
            <w:rPr>
              <w:rFonts w:ascii="Calibri" w:eastAsia="Calibri" w:hAnsi="Calibri" w:cs="Calibri"/>
              <w:color w:val="C00000"/>
              <w:spacing w:val="5"/>
              <w:sz w:val="22"/>
              <w:szCs w:val="22"/>
            </w:rPr>
          </w:rPrChange>
        </w:rPr>
        <w:t xml:space="preserve"> </w:t>
      </w:r>
      <w:r w:rsidRPr="00AA510F">
        <w:rPr>
          <w:rFonts w:ascii="Calibri" w:eastAsia="Calibri" w:hAnsi="Calibri" w:cs="Calibri"/>
          <w:color w:val="000000" w:themeColor="text1"/>
          <w:spacing w:val="-2"/>
          <w:sz w:val="22"/>
          <w:szCs w:val="22"/>
          <w:rPrChange w:id="647" w:author="Deni Septiadi Azzub" w:date="2018-03-01T22:07:00Z">
            <w:rPr>
              <w:rFonts w:ascii="Calibri" w:eastAsia="Calibri" w:hAnsi="Calibri" w:cs="Calibri"/>
              <w:color w:val="C00000"/>
              <w:spacing w:val="-2"/>
              <w:sz w:val="22"/>
              <w:szCs w:val="22"/>
            </w:rPr>
          </w:rPrChange>
        </w:rPr>
        <w:t>d</w:t>
      </w:r>
      <w:r w:rsidRPr="00AA510F">
        <w:rPr>
          <w:rFonts w:ascii="Calibri" w:eastAsia="Calibri" w:hAnsi="Calibri" w:cs="Calibri"/>
          <w:color w:val="000000" w:themeColor="text1"/>
          <w:spacing w:val="1"/>
          <w:sz w:val="22"/>
          <w:szCs w:val="22"/>
          <w:rPrChange w:id="648" w:author="Deni Septiadi Azzub" w:date="2018-03-01T22:07:00Z">
            <w:rPr>
              <w:rFonts w:ascii="Calibri" w:eastAsia="Calibri" w:hAnsi="Calibri" w:cs="Calibri"/>
              <w:color w:val="C00000"/>
              <w:spacing w:val="1"/>
              <w:sz w:val="22"/>
              <w:szCs w:val="22"/>
            </w:rPr>
          </w:rPrChange>
        </w:rPr>
        <w:t>a</w:t>
      </w:r>
      <w:r w:rsidRPr="00AA510F">
        <w:rPr>
          <w:rFonts w:ascii="Calibri" w:eastAsia="Calibri" w:hAnsi="Calibri" w:cs="Calibri"/>
          <w:color w:val="000000" w:themeColor="text1"/>
          <w:sz w:val="22"/>
          <w:szCs w:val="22"/>
          <w:rPrChange w:id="649" w:author="Deni Septiadi Azzub" w:date="2018-03-01T22:07:00Z">
            <w:rPr>
              <w:rFonts w:ascii="Calibri" w:eastAsia="Calibri" w:hAnsi="Calibri" w:cs="Calibri"/>
              <w:color w:val="C00000"/>
              <w:sz w:val="22"/>
              <w:szCs w:val="22"/>
            </w:rPr>
          </w:rPrChange>
        </w:rPr>
        <w:t>n</w:t>
      </w:r>
      <w:r w:rsidRPr="00AA510F">
        <w:rPr>
          <w:rFonts w:ascii="Calibri" w:eastAsia="Calibri" w:hAnsi="Calibri" w:cs="Calibri"/>
          <w:color w:val="000000" w:themeColor="text1"/>
          <w:spacing w:val="2"/>
          <w:sz w:val="22"/>
          <w:szCs w:val="22"/>
          <w:rPrChange w:id="650" w:author="Deni Septiadi Azzub" w:date="2018-03-01T22:07:00Z">
            <w:rPr>
              <w:rFonts w:ascii="Calibri" w:eastAsia="Calibri" w:hAnsi="Calibri" w:cs="Calibri"/>
              <w:color w:val="C00000"/>
              <w:spacing w:val="2"/>
              <w:sz w:val="22"/>
              <w:szCs w:val="22"/>
            </w:rPr>
          </w:rPrChange>
        </w:rPr>
        <w:t xml:space="preserve"> </w:t>
      </w:r>
      <w:r w:rsidRPr="00AA510F">
        <w:rPr>
          <w:rFonts w:ascii="Calibri" w:eastAsia="Calibri" w:hAnsi="Calibri" w:cs="Calibri"/>
          <w:color w:val="000000" w:themeColor="text1"/>
          <w:spacing w:val="-1"/>
          <w:sz w:val="22"/>
          <w:szCs w:val="22"/>
          <w:rPrChange w:id="651" w:author="Deni Septiadi Azzub" w:date="2018-03-01T22:07:00Z">
            <w:rPr>
              <w:rFonts w:ascii="Calibri" w:eastAsia="Calibri" w:hAnsi="Calibri" w:cs="Calibri"/>
              <w:color w:val="C00000"/>
              <w:spacing w:val="-1"/>
              <w:sz w:val="22"/>
              <w:szCs w:val="22"/>
            </w:rPr>
          </w:rPrChange>
        </w:rPr>
        <w:t>T</w:t>
      </w:r>
      <w:r w:rsidRPr="00AA510F">
        <w:rPr>
          <w:rFonts w:ascii="Calibri" w:eastAsia="Calibri" w:hAnsi="Calibri" w:cs="Calibri"/>
          <w:color w:val="000000" w:themeColor="text1"/>
          <w:spacing w:val="1"/>
          <w:sz w:val="22"/>
          <w:szCs w:val="22"/>
          <w:rPrChange w:id="652" w:author="Deni Septiadi Azzub" w:date="2018-03-01T22:07:00Z">
            <w:rPr>
              <w:rFonts w:ascii="Calibri" w:eastAsia="Calibri" w:hAnsi="Calibri" w:cs="Calibri"/>
              <w:color w:val="C00000"/>
              <w:spacing w:val="1"/>
              <w:sz w:val="22"/>
              <w:szCs w:val="22"/>
            </w:rPr>
          </w:rPrChange>
        </w:rPr>
        <w:t>a</w:t>
      </w:r>
      <w:r w:rsidRPr="00AA510F">
        <w:rPr>
          <w:rFonts w:ascii="Calibri" w:eastAsia="Calibri" w:hAnsi="Calibri" w:cs="Calibri"/>
          <w:color w:val="000000" w:themeColor="text1"/>
          <w:spacing w:val="-6"/>
          <w:sz w:val="22"/>
          <w:szCs w:val="22"/>
          <w:rPrChange w:id="653" w:author="Deni Septiadi Azzub" w:date="2018-03-01T22:07:00Z">
            <w:rPr>
              <w:rFonts w:ascii="Calibri" w:eastAsia="Calibri" w:hAnsi="Calibri" w:cs="Calibri"/>
              <w:color w:val="C00000"/>
              <w:spacing w:val="-6"/>
              <w:sz w:val="22"/>
              <w:szCs w:val="22"/>
            </w:rPr>
          </w:rPrChange>
        </w:rPr>
        <w:t>r</w:t>
      </w:r>
      <w:r w:rsidRPr="00AA510F">
        <w:rPr>
          <w:rFonts w:ascii="Calibri" w:eastAsia="Calibri" w:hAnsi="Calibri" w:cs="Calibri"/>
          <w:color w:val="000000" w:themeColor="text1"/>
          <w:spacing w:val="3"/>
          <w:sz w:val="22"/>
          <w:szCs w:val="22"/>
          <w:rPrChange w:id="654" w:author="Deni Septiadi Azzub" w:date="2018-03-01T22:07:00Z">
            <w:rPr>
              <w:rFonts w:ascii="Calibri" w:eastAsia="Calibri" w:hAnsi="Calibri" w:cs="Calibri"/>
              <w:color w:val="C00000"/>
              <w:spacing w:val="3"/>
              <w:sz w:val="22"/>
              <w:szCs w:val="22"/>
            </w:rPr>
          </w:rPrChange>
        </w:rPr>
        <w:t>g</w:t>
      </w:r>
      <w:r w:rsidRPr="00AA510F">
        <w:rPr>
          <w:rFonts w:ascii="Calibri" w:eastAsia="Calibri" w:hAnsi="Calibri" w:cs="Calibri"/>
          <w:color w:val="000000" w:themeColor="text1"/>
          <w:spacing w:val="-3"/>
          <w:sz w:val="22"/>
          <w:szCs w:val="22"/>
          <w:rPrChange w:id="655" w:author="Deni Septiadi Azzub" w:date="2018-03-01T22:07:00Z">
            <w:rPr>
              <w:rFonts w:ascii="Calibri" w:eastAsia="Calibri" w:hAnsi="Calibri" w:cs="Calibri"/>
              <w:color w:val="C00000"/>
              <w:spacing w:val="-3"/>
              <w:sz w:val="22"/>
              <w:szCs w:val="22"/>
            </w:rPr>
          </w:rPrChange>
        </w:rPr>
        <w:t>e</w:t>
      </w:r>
      <w:r w:rsidRPr="00AA510F">
        <w:rPr>
          <w:rFonts w:ascii="Calibri" w:eastAsia="Calibri" w:hAnsi="Calibri" w:cs="Calibri"/>
          <w:color w:val="000000" w:themeColor="text1"/>
          <w:sz w:val="22"/>
          <w:szCs w:val="22"/>
          <w:rPrChange w:id="656" w:author="Deni Septiadi Azzub" w:date="2018-03-01T22:07:00Z">
            <w:rPr>
              <w:rFonts w:ascii="Calibri" w:eastAsia="Calibri" w:hAnsi="Calibri" w:cs="Calibri"/>
              <w:color w:val="C00000"/>
              <w:sz w:val="22"/>
              <w:szCs w:val="22"/>
            </w:rPr>
          </w:rPrChange>
        </w:rPr>
        <w:t>t</w:t>
      </w:r>
      <w:r w:rsidRPr="00AA510F">
        <w:rPr>
          <w:rFonts w:ascii="Calibri" w:eastAsia="Calibri" w:hAnsi="Calibri" w:cs="Calibri"/>
          <w:color w:val="000000" w:themeColor="text1"/>
          <w:spacing w:val="4"/>
          <w:sz w:val="22"/>
          <w:szCs w:val="22"/>
          <w:rPrChange w:id="657" w:author="Deni Septiadi Azzub" w:date="2018-03-01T22:07:00Z">
            <w:rPr>
              <w:rFonts w:ascii="Calibri" w:eastAsia="Calibri" w:hAnsi="Calibri" w:cs="Calibri"/>
              <w:color w:val="C00000"/>
              <w:spacing w:val="4"/>
              <w:sz w:val="22"/>
              <w:szCs w:val="22"/>
            </w:rPr>
          </w:rPrChange>
        </w:rPr>
        <w:t xml:space="preserve"> </w:t>
      </w:r>
      <w:r w:rsidRPr="00AA510F">
        <w:rPr>
          <w:rFonts w:ascii="Calibri" w:eastAsia="Calibri" w:hAnsi="Calibri" w:cs="Calibri"/>
          <w:color w:val="000000" w:themeColor="text1"/>
          <w:w w:val="101"/>
          <w:sz w:val="22"/>
          <w:szCs w:val="22"/>
          <w:rPrChange w:id="658" w:author="Deni Septiadi Azzub" w:date="2018-03-01T22:07:00Z">
            <w:rPr>
              <w:rFonts w:ascii="Calibri" w:eastAsia="Calibri" w:hAnsi="Calibri" w:cs="Calibri"/>
              <w:color w:val="C00000"/>
              <w:w w:val="101"/>
              <w:sz w:val="22"/>
              <w:szCs w:val="22"/>
            </w:rPr>
          </w:rPrChange>
        </w:rPr>
        <w:t>P</w:t>
      </w:r>
      <w:r w:rsidRPr="00AA510F">
        <w:rPr>
          <w:rFonts w:ascii="Calibri" w:eastAsia="Calibri" w:hAnsi="Calibri" w:cs="Calibri"/>
          <w:color w:val="000000" w:themeColor="text1"/>
          <w:spacing w:val="-3"/>
          <w:w w:val="101"/>
          <w:sz w:val="22"/>
          <w:szCs w:val="22"/>
          <w:rPrChange w:id="659" w:author="Deni Septiadi Azzub" w:date="2018-03-01T22:07:00Z">
            <w:rPr>
              <w:rFonts w:ascii="Calibri" w:eastAsia="Calibri" w:hAnsi="Calibri" w:cs="Calibri"/>
              <w:color w:val="C00000"/>
              <w:spacing w:val="-3"/>
              <w:w w:val="101"/>
              <w:sz w:val="22"/>
              <w:szCs w:val="22"/>
            </w:rPr>
          </w:rPrChange>
        </w:rPr>
        <w:t>e</w:t>
      </w:r>
      <w:r w:rsidRPr="00AA510F">
        <w:rPr>
          <w:rFonts w:ascii="Calibri" w:eastAsia="Calibri" w:hAnsi="Calibri" w:cs="Calibri"/>
          <w:color w:val="000000" w:themeColor="text1"/>
          <w:spacing w:val="-6"/>
          <w:w w:val="101"/>
          <w:sz w:val="22"/>
          <w:szCs w:val="22"/>
          <w:rPrChange w:id="660" w:author="Deni Septiadi Azzub" w:date="2018-03-01T22:07:00Z">
            <w:rPr>
              <w:rFonts w:ascii="Calibri" w:eastAsia="Calibri" w:hAnsi="Calibri" w:cs="Calibri"/>
              <w:color w:val="C00000"/>
              <w:spacing w:val="-6"/>
              <w:w w:val="101"/>
              <w:sz w:val="22"/>
              <w:szCs w:val="22"/>
            </w:rPr>
          </w:rPrChange>
        </w:rPr>
        <w:t>m</w:t>
      </w:r>
      <w:r w:rsidRPr="00AA510F">
        <w:rPr>
          <w:rFonts w:ascii="Calibri" w:eastAsia="Calibri" w:hAnsi="Calibri" w:cs="Calibri"/>
          <w:color w:val="000000" w:themeColor="text1"/>
          <w:spacing w:val="1"/>
          <w:w w:val="101"/>
          <w:sz w:val="22"/>
          <w:szCs w:val="22"/>
          <w:rPrChange w:id="661" w:author="Deni Septiadi Azzub" w:date="2018-03-01T22:07:00Z">
            <w:rPr>
              <w:rFonts w:ascii="Calibri" w:eastAsia="Calibri" w:hAnsi="Calibri" w:cs="Calibri"/>
              <w:color w:val="C00000"/>
              <w:spacing w:val="1"/>
              <w:w w:val="101"/>
              <w:sz w:val="22"/>
              <w:szCs w:val="22"/>
            </w:rPr>
          </w:rPrChange>
        </w:rPr>
        <w:t>a</w:t>
      </w:r>
      <w:r w:rsidRPr="00AA510F">
        <w:rPr>
          <w:rFonts w:ascii="Calibri" w:eastAsia="Calibri" w:hAnsi="Calibri" w:cs="Calibri"/>
          <w:color w:val="000000" w:themeColor="text1"/>
          <w:spacing w:val="-1"/>
          <w:w w:val="101"/>
          <w:sz w:val="22"/>
          <w:szCs w:val="22"/>
          <w:rPrChange w:id="662" w:author="Deni Septiadi Azzub" w:date="2018-03-01T22:07:00Z">
            <w:rPr>
              <w:rFonts w:ascii="Calibri" w:eastAsia="Calibri" w:hAnsi="Calibri" w:cs="Calibri"/>
              <w:color w:val="C00000"/>
              <w:spacing w:val="-1"/>
              <w:w w:val="101"/>
              <w:sz w:val="22"/>
              <w:szCs w:val="22"/>
            </w:rPr>
          </w:rPrChange>
        </w:rPr>
        <w:t>s</w:t>
      </w:r>
      <w:r w:rsidRPr="00AA510F">
        <w:rPr>
          <w:rFonts w:ascii="Calibri" w:eastAsia="Calibri" w:hAnsi="Calibri" w:cs="Calibri"/>
          <w:color w:val="000000" w:themeColor="text1"/>
          <w:spacing w:val="1"/>
          <w:w w:val="101"/>
          <w:sz w:val="22"/>
          <w:szCs w:val="22"/>
          <w:rPrChange w:id="663" w:author="Deni Septiadi Azzub" w:date="2018-03-01T22:07:00Z">
            <w:rPr>
              <w:rFonts w:ascii="Calibri" w:eastAsia="Calibri" w:hAnsi="Calibri" w:cs="Calibri"/>
              <w:color w:val="C00000"/>
              <w:spacing w:val="1"/>
              <w:w w:val="101"/>
              <w:sz w:val="22"/>
              <w:szCs w:val="22"/>
            </w:rPr>
          </w:rPrChange>
        </w:rPr>
        <w:t>a</w:t>
      </w:r>
      <w:r w:rsidRPr="00AA510F">
        <w:rPr>
          <w:rFonts w:ascii="Calibri" w:eastAsia="Calibri" w:hAnsi="Calibri" w:cs="Calibri"/>
          <w:color w:val="000000" w:themeColor="text1"/>
          <w:spacing w:val="-6"/>
          <w:w w:val="101"/>
          <w:sz w:val="22"/>
          <w:szCs w:val="22"/>
          <w:rPrChange w:id="664" w:author="Deni Septiadi Azzub" w:date="2018-03-01T22:07:00Z">
            <w:rPr>
              <w:rFonts w:ascii="Calibri" w:eastAsia="Calibri" w:hAnsi="Calibri" w:cs="Calibri"/>
              <w:color w:val="C00000"/>
              <w:spacing w:val="-6"/>
              <w:w w:val="101"/>
              <w:sz w:val="22"/>
              <w:szCs w:val="22"/>
            </w:rPr>
          </w:rPrChange>
        </w:rPr>
        <w:t>r</w:t>
      </w:r>
      <w:r w:rsidRPr="00AA510F">
        <w:rPr>
          <w:rFonts w:ascii="Calibri" w:eastAsia="Calibri" w:hAnsi="Calibri" w:cs="Calibri"/>
          <w:color w:val="000000" w:themeColor="text1"/>
          <w:spacing w:val="1"/>
          <w:w w:val="101"/>
          <w:sz w:val="22"/>
          <w:szCs w:val="22"/>
          <w:rPrChange w:id="665" w:author="Deni Septiadi Azzub" w:date="2018-03-01T22:07:00Z">
            <w:rPr>
              <w:rFonts w:ascii="Calibri" w:eastAsia="Calibri" w:hAnsi="Calibri" w:cs="Calibri"/>
              <w:color w:val="C00000"/>
              <w:spacing w:val="1"/>
              <w:w w:val="101"/>
              <w:sz w:val="22"/>
              <w:szCs w:val="22"/>
            </w:rPr>
          </w:rPrChange>
        </w:rPr>
        <w:t>a</w:t>
      </w:r>
      <w:r w:rsidRPr="00AA510F">
        <w:rPr>
          <w:rFonts w:ascii="Calibri" w:eastAsia="Calibri" w:hAnsi="Calibri" w:cs="Calibri"/>
          <w:color w:val="000000" w:themeColor="text1"/>
          <w:w w:val="101"/>
          <w:sz w:val="22"/>
          <w:szCs w:val="22"/>
          <w:rPrChange w:id="666" w:author="Deni Septiadi Azzub" w:date="2018-03-01T22:07:00Z">
            <w:rPr>
              <w:rFonts w:ascii="Calibri" w:eastAsia="Calibri" w:hAnsi="Calibri" w:cs="Calibri"/>
              <w:color w:val="C00000"/>
              <w:w w:val="101"/>
              <w:sz w:val="22"/>
              <w:szCs w:val="22"/>
            </w:rPr>
          </w:rPrChange>
        </w:rPr>
        <w:t>n</w:t>
      </w:r>
    </w:p>
    <w:p w:rsidR="00143462" w:rsidRDefault="00143462">
      <w:pPr>
        <w:spacing w:before="5" w:line="120" w:lineRule="exact"/>
        <w:rPr>
          <w:sz w:val="13"/>
          <w:szCs w:val="13"/>
        </w:rPr>
      </w:pPr>
    </w:p>
    <w:p w:rsidR="00143462" w:rsidRDefault="009D580B">
      <w:pPr>
        <w:spacing w:line="360" w:lineRule="auto"/>
        <w:ind w:left="101" w:right="-40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pacing w:val="-2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ar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>u</w:t>
      </w:r>
      <w:r>
        <w:rPr>
          <w:rFonts w:ascii="Calibri" w:eastAsia="Calibri" w:hAnsi="Calibri" w:cs="Calibri"/>
          <w:spacing w:val="-3"/>
          <w:sz w:val="22"/>
          <w:szCs w:val="22"/>
        </w:rPr>
        <w:t>j</w:t>
      </w:r>
      <w:r>
        <w:rPr>
          <w:rFonts w:ascii="Calibri" w:eastAsia="Calibri" w:hAnsi="Calibri" w:cs="Calibri"/>
          <w:spacing w:val="-2"/>
          <w:sz w:val="22"/>
          <w:szCs w:val="22"/>
        </w:rPr>
        <w:t>u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7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p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n</w:t>
      </w:r>
      <w:r>
        <w:rPr>
          <w:rFonts w:ascii="Calibri" w:eastAsia="Calibri" w:hAnsi="Calibri" w:cs="Calibri"/>
          <w:spacing w:val="-4"/>
          <w:sz w:val="22"/>
          <w:szCs w:val="22"/>
        </w:rPr>
        <w:t>g</w:t>
      </w:r>
      <w:r>
        <w:rPr>
          <w:rFonts w:ascii="Calibri" w:eastAsia="Calibri" w:hAnsi="Calibri" w:cs="Calibri"/>
          <w:spacing w:val="3"/>
          <w:sz w:val="22"/>
          <w:szCs w:val="22"/>
        </w:rPr>
        <w:t>g</w:t>
      </w:r>
      <w:r>
        <w:rPr>
          <w:rFonts w:ascii="Calibri" w:eastAsia="Calibri" w:hAnsi="Calibri" w:cs="Calibri"/>
          <w:spacing w:val="-2"/>
          <w:sz w:val="22"/>
          <w:szCs w:val="22"/>
        </w:rPr>
        <w:t>un</w:t>
      </w:r>
      <w:r>
        <w:rPr>
          <w:rFonts w:ascii="Calibri" w:eastAsia="Calibri" w:hAnsi="Calibri" w:cs="Calibri"/>
          <w:spacing w:val="1"/>
          <w:sz w:val="22"/>
          <w:szCs w:val="22"/>
        </w:rPr>
        <w:t>aa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12"/>
          <w:sz w:val="22"/>
          <w:szCs w:val="22"/>
        </w:rPr>
        <w:t xml:space="preserve"> </w:t>
      </w:r>
      <w:del w:id="667" w:author="Deni Septiadi Azzub" w:date="2018-03-01T22:07:00Z">
        <w:r w:rsidRPr="00AA510F" w:rsidDel="00AA510F">
          <w:rPr>
            <w:rFonts w:ascii="Calibri" w:eastAsia="Calibri" w:hAnsi="Calibri" w:cs="Calibri"/>
            <w:i/>
            <w:spacing w:val="-1"/>
            <w:sz w:val="22"/>
            <w:szCs w:val="22"/>
            <w:rPrChange w:id="668" w:author="Deni Septiadi Azzub" w:date="2018-03-01T22:07:00Z">
              <w:rPr>
                <w:rFonts w:ascii="Calibri" w:eastAsia="Calibri" w:hAnsi="Calibri" w:cs="Calibri"/>
                <w:spacing w:val="-1"/>
                <w:sz w:val="22"/>
                <w:szCs w:val="22"/>
              </w:rPr>
            </w:rPrChange>
          </w:rPr>
          <w:delText>s</w:delText>
        </w:r>
        <w:r w:rsidRPr="00AA510F" w:rsidDel="00AA510F">
          <w:rPr>
            <w:rFonts w:ascii="Calibri" w:eastAsia="Calibri" w:hAnsi="Calibri" w:cs="Calibri"/>
            <w:i/>
            <w:spacing w:val="-3"/>
            <w:sz w:val="22"/>
            <w:szCs w:val="22"/>
            <w:rPrChange w:id="669" w:author="Deni Septiadi Azzub" w:date="2018-03-01T22:07:00Z">
              <w:rPr>
                <w:rFonts w:ascii="Calibri" w:eastAsia="Calibri" w:hAnsi="Calibri" w:cs="Calibri"/>
                <w:spacing w:val="-3"/>
                <w:sz w:val="22"/>
                <w:szCs w:val="22"/>
              </w:rPr>
            </w:rPrChange>
          </w:rPr>
          <w:delText>o</w:delText>
        </w:r>
        <w:r w:rsidRPr="00AA510F" w:rsidDel="00AA510F">
          <w:rPr>
            <w:rFonts w:ascii="Calibri" w:eastAsia="Calibri" w:hAnsi="Calibri" w:cs="Calibri"/>
            <w:i/>
            <w:spacing w:val="-1"/>
            <w:sz w:val="22"/>
            <w:szCs w:val="22"/>
            <w:rPrChange w:id="670" w:author="Deni Septiadi Azzub" w:date="2018-03-01T22:07:00Z">
              <w:rPr>
                <w:rFonts w:ascii="Calibri" w:eastAsia="Calibri" w:hAnsi="Calibri" w:cs="Calibri"/>
                <w:spacing w:val="-1"/>
                <w:sz w:val="22"/>
                <w:szCs w:val="22"/>
              </w:rPr>
            </w:rPrChange>
          </w:rPr>
          <w:delText>s</w:delText>
        </w:r>
        <w:r w:rsidRPr="00AA510F" w:rsidDel="00AA510F">
          <w:rPr>
            <w:rFonts w:ascii="Calibri" w:eastAsia="Calibri" w:hAnsi="Calibri" w:cs="Calibri"/>
            <w:i/>
            <w:spacing w:val="-8"/>
            <w:sz w:val="22"/>
            <w:szCs w:val="22"/>
            <w:rPrChange w:id="671" w:author="Deni Septiadi Azzub" w:date="2018-03-01T22:07:00Z">
              <w:rPr>
                <w:rFonts w:ascii="Calibri" w:eastAsia="Calibri" w:hAnsi="Calibri" w:cs="Calibri"/>
                <w:spacing w:val="-8"/>
                <w:sz w:val="22"/>
                <w:szCs w:val="22"/>
              </w:rPr>
            </w:rPrChange>
          </w:rPr>
          <w:delText>i</w:delText>
        </w:r>
        <w:r w:rsidRPr="00AA510F" w:rsidDel="00AA510F">
          <w:rPr>
            <w:rFonts w:ascii="Calibri" w:eastAsia="Calibri" w:hAnsi="Calibri" w:cs="Calibri"/>
            <w:i/>
            <w:spacing w:val="1"/>
            <w:sz w:val="22"/>
            <w:szCs w:val="22"/>
            <w:rPrChange w:id="672" w:author="Deni Septiadi Azzub" w:date="2018-03-01T22:07:00Z">
              <w:rPr>
                <w:rFonts w:ascii="Calibri" w:eastAsia="Calibri" w:hAnsi="Calibri" w:cs="Calibri"/>
                <w:spacing w:val="1"/>
                <w:sz w:val="22"/>
                <w:szCs w:val="22"/>
              </w:rPr>
            </w:rPrChange>
          </w:rPr>
          <w:delText>a</w:delText>
        </w:r>
        <w:r w:rsidRPr="00AA510F" w:rsidDel="00AA510F">
          <w:rPr>
            <w:rFonts w:ascii="Calibri" w:eastAsia="Calibri" w:hAnsi="Calibri" w:cs="Calibri"/>
            <w:i/>
            <w:sz w:val="22"/>
            <w:szCs w:val="22"/>
            <w:rPrChange w:id="673" w:author="Deni Septiadi Azzub" w:date="2018-03-01T22:07:00Z">
              <w:rPr>
                <w:rFonts w:ascii="Calibri" w:eastAsia="Calibri" w:hAnsi="Calibri" w:cs="Calibri"/>
                <w:sz w:val="22"/>
                <w:szCs w:val="22"/>
              </w:rPr>
            </w:rPrChange>
          </w:rPr>
          <w:delText xml:space="preserve">l </w:delText>
        </w:r>
        <w:r w:rsidRPr="00AA510F" w:rsidDel="00AA510F">
          <w:rPr>
            <w:rFonts w:ascii="Calibri" w:eastAsia="Calibri" w:hAnsi="Calibri" w:cs="Calibri"/>
            <w:i/>
            <w:spacing w:val="1"/>
            <w:sz w:val="22"/>
            <w:szCs w:val="22"/>
            <w:rPrChange w:id="674" w:author="Deni Septiadi Azzub" w:date="2018-03-01T22:07:00Z">
              <w:rPr>
                <w:rFonts w:ascii="Calibri" w:eastAsia="Calibri" w:hAnsi="Calibri" w:cs="Calibri"/>
                <w:spacing w:val="1"/>
                <w:sz w:val="22"/>
                <w:szCs w:val="22"/>
              </w:rPr>
            </w:rPrChange>
          </w:rPr>
          <w:delText>m</w:delText>
        </w:r>
        <w:r w:rsidRPr="00AA510F" w:rsidDel="00AA510F">
          <w:rPr>
            <w:rFonts w:ascii="Calibri" w:eastAsia="Calibri" w:hAnsi="Calibri" w:cs="Calibri"/>
            <w:i/>
            <w:spacing w:val="-3"/>
            <w:sz w:val="22"/>
            <w:szCs w:val="22"/>
            <w:rPrChange w:id="675" w:author="Deni Septiadi Azzub" w:date="2018-03-01T22:07:00Z">
              <w:rPr>
                <w:rFonts w:ascii="Calibri" w:eastAsia="Calibri" w:hAnsi="Calibri" w:cs="Calibri"/>
                <w:spacing w:val="-3"/>
                <w:sz w:val="22"/>
                <w:szCs w:val="22"/>
              </w:rPr>
            </w:rPrChange>
          </w:rPr>
          <w:delText>e</w:delText>
        </w:r>
        <w:r w:rsidRPr="00AA510F" w:rsidDel="00AA510F">
          <w:rPr>
            <w:rFonts w:ascii="Calibri" w:eastAsia="Calibri" w:hAnsi="Calibri" w:cs="Calibri"/>
            <w:i/>
            <w:spacing w:val="-2"/>
            <w:sz w:val="22"/>
            <w:szCs w:val="22"/>
            <w:rPrChange w:id="676" w:author="Deni Septiadi Azzub" w:date="2018-03-01T22:07:00Z">
              <w:rPr>
                <w:rFonts w:ascii="Calibri" w:eastAsia="Calibri" w:hAnsi="Calibri" w:cs="Calibri"/>
                <w:spacing w:val="-2"/>
                <w:sz w:val="22"/>
                <w:szCs w:val="22"/>
              </w:rPr>
            </w:rPrChange>
          </w:rPr>
          <w:delText>d</w:delText>
        </w:r>
        <w:r w:rsidRPr="00AA510F" w:rsidDel="00AA510F">
          <w:rPr>
            <w:rFonts w:ascii="Calibri" w:eastAsia="Calibri" w:hAnsi="Calibri" w:cs="Calibri"/>
            <w:i/>
            <w:spacing w:val="-1"/>
            <w:sz w:val="22"/>
            <w:szCs w:val="22"/>
            <w:rPrChange w:id="677" w:author="Deni Septiadi Azzub" w:date="2018-03-01T22:07:00Z">
              <w:rPr>
                <w:rFonts w:ascii="Calibri" w:eastAsia="Calibri" w:hAnsi="Calibri" w:cs="Calibri"/>
                <w:spacing w:val="-1"/>
                <w:sz w:val="22"/>
                <w:szCs w:val="22"/>
              </w:rPr>
            </w:rPrChange>
          </w:rPr>
          <w:delText>i</w:delText>
        </w:r>
        <w:r w:rsidRPr="00AA510F" w:rsidDel="00AA510F">
          <w:rPr>
            <w:rFonts w:ascii="Calibri" w:eastAsia="Calibri" w:hAnsi="Calibri" w:cs="Calibri"/>
            <w:i/>
            <w:sz w:val="22"/>
            <w:szCs w:val="22"/>
            <w:rPrChange w:id="678" w:author="Deni Septiadi Azzub" w:date="2018-03-01T22:07:00Z">
              <w:rPr>
                <w:rFonts w:ascii="Calibri" w:eastAsia="Calibri" w:hAnsi="Calibri" w:cs="Calibri"/>
                <w:sz w:val="22"/>
                <w:szCs w:val="22"/>
              </w:rPr>
            </w:rPrChange>
          </w:rPr>
          <w:delText>a</w:delText>
        </w:r>
      </w:del>
      <w:ins w:id="679" w:author="Deni Septiadi Azzub" w:date="2018-03-01T22:07:00Z">
        <w:r w:rsidR="00AA510F">
          <w:rPr>
            <w:rFonts w:ascii="Calibri" w:eastAsia="Calibri" w:hAnsi="Calibri" w:cs="Calibri"/>
            <w:i/>
            <w:spacing w:val="-1"/>
            <w:sz w:val="22"/>
            <w:szCs w:val="22"/>
            <w:lang w:val="id-ID"/>
          </w:rPr>
          <w:t>social media</w:t>
        </w:r>
      </w:ins>
      <w:r>
        <w:rPr>
          <w:rFonts w:ascii="Calibri" w:eastAsia="Calibri" w:hAnsi="Calibri" w:cs="Calibri"/>
          <w:spacing w:val="10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w w:val="101"/>
          <w:sz w:val="22"/>
          <w:szCs w:val="22"/>
        </w:rPr>
        <w:t>un</w:t>
      </w:r>
      <w:r>
        <w:rPr>
          <w:rFonts w:ascii="Calibri" w:eastAsia="Calibri" w:hAnsi="Calibri" w:cs="Calibri"/>
          <w:spacing w:val="-3"/>
          <w:w w:val="101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w w:val="101"/>
          <w:sz w:val="22"/>
          <w:szCs w:val="22"/>
        </w:rPr>
        <w:t>u</w:t>
      </w:r>
      <w:r>
        <w:rPr>
          <w:rFonts w:ascii="Calibri" w:eastAsia="Calibri" w:hAnsi="Calibri" w:cs="Calibri"/>
          <w:w w:val="101"/>
          <w:sz w:val="22"/>
          <w:szCs w:val="22"/>
        </w:rPr>
        <w:t xml:space="preserve">k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n</w:t>
      </w:r>
      <w:r>
        <w:rPr>
          <w:rFonts w:ascii="Calibri" w:eastAsia="Calibri" w:hAnsi="Calibri" w:cs="Calibri"/>
          <w:spacing w:val="3"/>
          <w:sz w:val="22"/>
          <w:szCs w:val="22"/>
        </w:rPr>
        <w:t>g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9"/>
          <w:sz w:val="22"/>
          <w:szCs w:val="22"/>
        </w:rPr>
        <w:t>b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n</w:t>
      </w:r>
      <w:r>
        <w:rPr>
          <w:rFonts w:ascii="Calibri" w:eastAsia="Calibri" w:hAnsi="Calibri" w:cs="Calibri"/>
          <w:spacing w:val="3"/>
          <w:sz w:val="22"/>
          <w:szCs w:val="22"/>
        </w:rPr>
        <w:t>g</w:t>
      </w:r>
      <w:r>
        <w:rPr>
          <w:rFonts w:ascii="Calibri" w:eastAsia="Calibri" w:hAnsi="Calibri" w:cs="Calibri"/>
          <w:spacing w:val="-8"/>
          <w:sz w:val="22"/>
          <w:szCs w:val="22"/>
        </w:rPr>
        <w:t>k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7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b</w:t>
      </w:r>
      <w:r>
        <w:rPr>
          <w:rFonts w:ascii="Calibri" w:eastAsia="Calibri" w:hAnsi="Calibri" w:cs="Calibri"/>
          <w:spacing w:val="-1"/>
          <w:sz w:val="22"/>
          <w:szCs w:val="22"/>
        </w:rPr>
        <w:t>is</w:t>
      </w:r>
      <w:r>
        <w:rPr>
          <w:rFonts w:ascii="Calibri" w:eastAsia="Calibri" w:hAnsi="Calibri" w:cs="Calibri"/>
          <w:spacing w:val="-2"/>
          <w:sz w:val="22"/>
          <w:szCs w:val="22"/>
        </w:rPr>
        <w:t>n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K</w:t>
      </w:r>
      <w:r>
        <w:rPr>
          <w:rFonts w:ascii="Calibri" w:eastAsia="Calibri" w:hAnsi="Calibri" w:cs="Calibri"/>
          <w:spacing w:val="-3"/>
          <w:sz w:val="22"/>
          <w:szCs w:val="22"/>
        </w:rPr>
        <w:t>ot</w:t>
      </w:r>
      <w:r>
        <w:rPr>
          <w:rFonts w:ascii="Calibri" w:eastAsia="Calibri" w:hAnsi="Calibri" w:cs="Calibri"/>
          <w:spacing w:val="1"/>
          <w:sz w:val="22"/>
          <w:szCs w:val="22"/>
        </w:rPr>
        <w:t>ar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3"/>
          <w:sz w:val="22"/>
          <w:szCs w:val="22"/>
        </w:rPr>
        <w:t>M</w:t>
      </w:r>
      <w:r>
        <w:rPr>
          <w:rFonts w:ascii="Calibri" w:eastAsia="Calibri" w:hAnsi="Calibri" w:cs="Calibri"/>
          <w:spacing w:val="-6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spacing w:val="-3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 xml:space="preserve">, </w:t>
      </w:r>
      <w:r>
        <w:rPr>
          <w:rFonts w:ascii="Calibri" w:eastAsia="Calibri" w:hAnsi="Calibri" w:cs="Calibri"/>
          <w:spacing w:val="-1"/>
          <w:sz w:val="22"/>
          <w:szCs w:val="22"/>
        </w:rPr>
        <w:t>k</w:t>
      </w:r>
      <w:r>
        <w:rPr>
          <w:rFonts w:ascii="Calibri" w:eastAsia="Calibri" w:hAnsi="Calibri" w:cs="Calibri"/>
          <w:spacing w:val="-6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w w:val="101"/>
          <w:sz w:val="22"/>
          <w:szCs w:val="22"/>
        </w:rPr>
        <w:t>l</w:t>
      </w:r>
      <w:r>
        <w:rPr>
          <w:rFonts w:ascii="Calibri" w:eastAsia="Calibri" w:hAnsi="Calibri" w:cs="Calibri"/>
          <w:spacing w:val="-3"/>
          <w:w w:val="101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w w:val="101"/>
          <w:sz w:val="22"/>
          <w:szCs w:val="22"/>
        </w:rPr>
        <w:t>b</w:t>
      </w:r>
      <w:r>
        <w:rPr>
          <w:rFonts w:ascii="Calibri" w:eastAsia="Calibri" w:hAnsi="Calibri" w:cs="Calibri"/>
          <w:spacing w:val="-1"/>
          <w:w w:val="101"/>
          <w:sz w:val="22"/>
          <w:szCs w:val="22"/>
        </w:rPr>
        <w:t>i</w:t>
      </w:r>
      <w:r>
        <w:rPr>
          <w:rFonts w:ascii="Calibri" w:eastAsia="Calibri" w:hAnsi="Calibri" w:cs="Calibri"/>
          <w:w w:val="101"/>
          <w:sz w:val="22"/>
          <w:szCs w:val="22"/>
        </w:rPr>
        <w:t xml:space="preserve">h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n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k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n</w:t>
      </w:r>
      <w:r>
        <w:rPr>
          <w:rFonts w:ascii="Calibri" w:eastAsia="Calibri" w:hAnsi="Calibri" w:cs="Calibri"/>
          <w:spacing w:val="-1"/>
          <w:sz w:val="22"/>
          <w:szCs w:val="22"/>
        </w:rPr>
        <w:t>k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7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spacing w:val="-3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ra</w:t>
      </w:r>
      <w:r>
        <w:rPr>
          <w:rFonts w:ascii="Calibri" w:eastAsia="Calibri" w:hAnsi="Calibri" w:cs="Calibri"/>
          <w:spacing w:val="-3"/>
          <w:sz w:val="22"/>
          <w:szCs w:val="22"/>
        </w:rPr>
        <w:t>t</w:t>
      </w:r>
      <w:r>
        <w:rPr>
          <w:rFonts w:ascii="Calibri" w:eastAsia="Calibri" w:hAnsi="Calibri" w:cs="Calibri"/>
          <w:spacing w:val="-10"/>
          <w:sz w:val="22"/>
          <w:szCs w:val="22"/>
        </w:rPr>
        <w:t>e</w:t>
      </w:r>
      <w:r>
        <w:rPr>
          <w:rFonts w:ascii="Calibri" w:eastAsia="Calibri" w:hAnsi="Calibri" w:cs="Calibri"/>
          <w:spacing w:val="3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5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pacing w:val="-2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 xml:space="preserve">i </w:t>
      </w:r>
      <w:r>
        <w:rPr>
          <w:rFonts w:ascii="Calibri" w:eastAsia="Calibri" w:hAnsi="Calibri" w:cs="Calibri"/>
          <w:spacing w:val="-2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w w:val="101"/>
          <w:sz w:val="22"/>
          <w:szCs w:val="22"/>
        </w:rPr>
        <w:t>te</w:t>
      </w:r>
      <w:r>
        <w:rPr>
          <w:rFonts w:ascii="Calibri" w:eastAsia="Calibri" w:hAnsi="Calibri" w:cs="Calibri"/>
          <w:spacing w:val="1"/>
          <w:w w:val="101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w w:val="101"/>
          <w:sz w:val="22"/>
          <w:szCs w:val="22"/>
        </w:rPr>
        <w:t>s</w:t>
      </w:r>
      <w:r>
        <w:rPr>
          <w:rFonts w:ascii="Calibri" w:eastAsia="Calibri" w:hAnsi="Calibri" w:cs="Calibri"/>
          <w:spacing w:val="-6"/>
          <w:w w:val="101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w w:val="101"/>
          <w:sz w:val="22"/>
          <w:szCs w:val="22"/>
        </w:rPr>
        <w:t>m</w:t>
      </w:r>
      <w:r>
        <w:rPr>
          <w:rFonts w:ascii="Calibri" w:eastAsia="Calibri" w:hAnsi="Calibri" w:cs="Calibri"/>
          <w:spacing w:val="-2"/>
          <w:w w:val="101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w w:val="101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w w:val="101"/>
          <w:sz w:val="22"/>
          <w:szCs w:val="22"/>
        </w:rPr>
        <w:t>i</w:t>
      </w:r>
      <w:ins w:id="680" w:author="Deni Septiadi Azzub" w:date="2018-03-01T22:07:00Z">
        <w:r w:rsidR="00AA510F">
          <w:rPr>
            <w:rFonts w:ascii="Calibri" w:eastAsia="Calibri" w:hAnsi="Calibri" w:cs="Calibri"/>
            <w:spacing w:val="-1"/>
            <w:w w:val="101"/>
            <w:sz w:val="22"/>
            <w:szCs w:val="22"/>
            <w:lang w:val="id-ID"/>
          </w:rPr>
          <w:t>kan</w:t>
        </w:r>
      </w:ins>
      <w:r>
        <w:rPr>
          <w:rFonts w:ascii="Calibri" w:eastAsia="Calibri" w:hAnsi="Calibri" w:cs="Calibri"/>
          <w:spacing w:val="-2"/>
          <w:w w:val="101"/>
          <w:sz w:val="22"/>
          <w:szCs w:val="22"/>
        </w:rPr>
        <w:t>n</w:t>
      </w:r>
      <w:r>
        <w:rPr>
          <w:rFonts w:ascii="Calibri" w:eastAsia="Calibri" w:hAnsi="Calibri" w:cs="Calibri"/>
          <w:spacing w:val="-8"/>
          <w:w w:val="101"/>
          <w:sz w:val="22"/>
          <w:szCs w:val="22"/>
        </w:rPr>
        <w:t>y</w:t>
      </w:r>
      <w:r>
        <w:rPr>
          <w:rFonts w:ascii="Calibri" w:eastAsia="Calibri" w:hAnsi="Calibri" w:cs="Calibri"/>
          <w:w w:val="101"/>
          <w:sz w:val="22"/>
          <w:szCs w:val="22"/>
        </w:rPr>
        <w:t xml:space="preserve">a 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pacing w:val="-2"/>
          <w:sz w:val="22"/>
          <w:szCs w:val="22"/>
        </w:rPr>
        <w:t>n</w:t>
      </w:r>
      <w:r>
        <w:rPr>
          <w:rFonts w:ascii="Calibri" w:eastAsia="Calibri" w:hAnsi="Calibri" w:cs="Calibri"/>
          <w:spacing w:val="-3"/>
          <w:sz w:val="22"/>
          <w:szCs w:val="22"/>
        </w:rPr>
        <w:t>fo</w:t>
      </w:r>
      <w:r>
        <w:rPr>
          <w:rFonts w:ascii="Calibri" w:eastAsia="Calibri" w:hAnsi="Calibri" w:cs="Calibri"/>
          <w:spacing w:val="1"/>
          <w:sz w:val="22"/>
          <w:szCs w:val="22"/>
        </w:rPr>
        <w:t>rma</w:t>
      </w:r>
      <w:r>
        <w:rPr>
          <w:rFonts w:ascii="Calibri" w:eastAsia="Calibri" w:hAnsi="Calibri" w:cs="Calibri"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 xml:space="preserve">i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n</w:t>
      </w:r>
      <w:r>
        <w:rPr>
          <w:rFonts w:ascii="Calibri" w:eastAsia="Calibri" w:hAnsi="Calibri" w:cs="Calibri"/>
          <w:spacing w:val="3"/>
          <w:sz w:val="22"/>
          <w:szCs w:val="22"/>
        </w:rPr>
        <w:t>g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8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p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spacing w:val="-2"/>
          <w:sz w:val="22"/>
          <w:szCs w:val="22"/>
        </w:rPr>
        <w:t>u</w:t>
      </w:r>
      <w:r>
        <w:rPr>
          <w:rFonts w:ascii="Calibri" w:eastAsia="Calibri" w:hAnsi="Calibri" w:cs="Calibri"/>
          <w:spacing w:val="-8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h</w:t>
      </w:r>
      <w:r>
        <w:rPr>
          <w:rFonts w:ascii="Calibri" w:eastAsia="Calibri" w:hAnsi="Calibri" w:cs="Calibri"/>
          <w:spacing w:val="1"/>
          <w:sz w:val="22"/>
          <w:szCs w:val="22"/>
        </w:rPr>
        <w:t>aa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8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d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pacing w:val="-9"/>
          <w:sz w:val="22"/>
          <w:szCs w:val="22"/>
        </w:rPr>
        <w:t>n</w:t>
      </w:r>
      <w:r>
        <w:rPr>
          <w:rFonts w:ascii="Calibri" w:eastAsia="Calibri" w:hAnsi="Calibri" w:cs="Calibri"/>
          <w:spacing w:val="3"/>
          <w:sz w:val="22"/>
          <w:szCs w:val="22"/>
        </w:rPr>
        <w:t>g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w w:val="101"/>
          <w:sz w:val="22"/>
          <w:szCs w:val="22"/>
        </w:rPr>
        <w:t>c</w:t>
      </w:r>
      <w:r>
        <w:rPr>
          <w:rFonts w:ascii="Calibri" w:eastAsia="Calibri" w:hAnsi="Calibri" w:cs="Calibri"/>
          <w:spacing w:val="-3"/>
          <w:w w:val="101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w w:val="101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w w:val="101"/>
          <w:sz w:val="22"/>
          <w:szCs w:val="22"/>
        </w:rPr>
        <w:t>a</w:t>
      </w:r>
      <w:r>
        <w:rPr>
          <w:rFonts w:ascii="Calibri" w:eastAsia="Calibri" w:hAnsi="Calibri" w:cs="Calibri"/>
          <w:w w:val="101"/>
          <w:sz w:val="22"/>
          <w:szCs w:val="22"/>
        </w:rPr>
        <w:t xml:space="preserve">t </w:t>
      </w:r>
      <w:r>
        <w:rPr>
          <w:rFonts w:ascii="Calibri" w:eastAsia="Calibri" w:hAnsi="Calibri" w:cs="Calibri"/>
          <w:spacing w:val="-2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pacing w:val="-2"/>
          <w:sz w:val="22"/>
          <w:szCs w:val="22"/>
        </w:rPr>
        <w:t>u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k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b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spacing w:val="-2"/>
          <w:sz w:val="22"/>
          <w:szCs w:val="22"/>
        </w:rPr>
        <w:t>b</w:t>
      </w:r>
      <w:r>
        <w:rPr>
          <w:rFonts w:ascii="Calibri" w:eastAsia="Calibri" w:hAnsi="Calibri" w:cs="Calibri"/>
          <w:spacing w:val="-6"/>
          <w:sz w:val="22"/>
          <w:szCs w:val="22"/>
        </w:rPr>
        <w:t>a</w:t>
      </w:r>
      <w:r>
        <w:rPr>
          <w:rFonts w:ascii="Calibri" w:eastAsia="Calibri" w:hAnsi="Calibri" w:cs="Calibri"/>
          <w:spacing w:val="3"/>
          <w:sz w:val="22"/>
          <w:szCs w:val="22"/>
        </w:rPr>
        <w:t>g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1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8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p</w:t>
      </w:r>
      <w:r>
        <w:rPr>
          <w:rFonts w:ascii="Calibri" w:eastAsia="Calibri" w:hAnsi="Calibri" w:cs="Calibri"/>
          <w:spacing w:val="-1"/>
          <w:sz w:val="22"/>
          <w:szCs w:val="22"/>
        </w:rPr>
        <w:t>is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 xml:space="preserve">n </w:t>
      </w:r>
      <w:r>
        <w:rPr>
          <w:rFonts w:ascii="Calibri" w:eastAsia="Calibri" w:hAnsi="Calibri" w:cs="Calibri"/>
          <w:spacing w:val="1"/>
          <w:w w:val="101"/>
          <w:sz w:val="22"/>
          <w:szCs w:val="22"/>
        </w:rPr>
        <w:t>ma</w:t>
      </w:r>
      <w:r>
        <w:rPr>
          <w:rFonts w:ascii="Calibri" w:eastAsia="Calibri" w:hAnsi="Calibri" w:cs="Calibri"/>
          <w:spacing w:val="-1"/>
          <w:w w:val="101"/>
          <w:sz w:val="22"/>
          <w:szCs w:val="22"/>
        </w:rPr>
        <w:t>s</w:t>
      </w:r>
      <w:r>
        <w:rPr>
          <w:rFonts w:ascii="Calibri" w:eastAsia="Calibri" w:hAnsi="Calibri" w:cs="Calibri"/>
          <w:spacing w:val="-8"/>
          <w:w w:val="101"/>
          <w:sz w:val="22"/>
          <w:szCs w:val="22"/>
        </w:rPr>
        <w:t>y</w:t>
      </w:r>
      <w:r>
        <w:rPr>
          <w:rFonts w:ascii="Calibri" w:eastAsia="Calibri" w:hAnsi="Calibri" w:cs="Calibri"/>
          <w:spacing w:val="1"/>
          <w:w w:val="101"/>
          <w:sz w:val="22"/>
          <w:szCs w:val="22"/>
        </w:rPr>
        <w:t>ara</w:t>
      </w:r>
      <w:r>
        <w:rPr>
          <w:rFonts w:ascii="Calibri" w:eastAsia="Calibri" w:hAnsi="Calibri" w:cs="Calibri"/>
          <w:spacing w:val="-8"/>
          <w:w w:val="101"/>
          <w:sz w:val="22"/>
          <w:szCs w:val="22"/>
        </w:rPr>
        <w:t>k</w:t>
      </w:r>
      <w:r>
        <w:rPr>
          <w:rFonts w:ascii="Calibri" w:eastAsia="Calibri" w:hAnsi="Calibri" w:cs="Calibri"/>
          <w:spacing w:val="1"/>
          <w:w w:val="101"/>
          <w:sz w:val="22"/>
          <w:szCs w:val="22"/>
        </w:rPr>
        <w:t>a</w:t>
      </w:r>
      <w:r>
        <w:rPr>
          <w:rFonts w:ascii="Calibri" w:eastAsia="Calibri" w:hAnsi="Calibri" w:cs="Calibri"/>
          <w:spacing w:val="-3"/>
          <w:w w:val="101"/>
          <w:sz w:val="22"/>
          <w:szCs w:val="22"/>
        </w:rPr>
        <w:t>t</w:t>
      </w:r>
      <w:r>
        <w:rPr>
          <w:rFonts w:ascii="Calibri" w:eastAsia="Calibri" w:hAnsi="Calibri" w:cs="Calibri"/>
          <w:w w:val="101"/>
          <w:sz w:val="22"/>
          <w:szCs w:val="22"/>
        </w:rPr>
        <w:t xml:space="preserve">. 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-4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n</w:t>
      </w:r>
      <w:r>
        <w:rPr>
          <w:rFonts w:ascii="Calibri" w:eastAsia="Calibri" w:hAnsi="Calibri" w:cs="Calibri"/>
          <w:spacing w:val="3"/>
          <w:sz w:val="22"/>
          <w:szCs w:val="22"/>
        </w:rPr>
        <w:t>g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 xml:space="preserve">n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pacing w:val="-2"/>
          <w:sz w:val="22"/>
          <w:szCs w:val="22"/>
        </w:rPr>
        <w:t>u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ya</w:t>
      </w:r>
      <w:r>
        <w:rPr>
          <w:rFonts w:ascii="Calibri" w:eastAsia="Calibri" w:hAnsi="Calibri" w:cs="Calibri"/>
          <w:spacing w:val="6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d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du</w:t>
      </w:r>
      <w:r>
        <w:rPr>
          <w:rFonts w:ascii="Calibri" w:eastAsia="Calibri" w:hAnsi="Calibri" w:cs="Calibri"/>
          <w:spacing w:val="-1"/>
          <w:sz w:val="22"/>
          <w:szCs w:val="22"/>
        </w:rPr>
        <w:t>k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w w:val="101"/>
          <w:sz w:val="22"/>
          <w:szCs w:val="22"/>
        </w:rPr>
        <w:t>ma</w:t>
      </w:r>
      <w:r>
        <w:rPr>
          <w:rFonts w:ascii="Calibri" w:eastAsia="Calibri" w:hAnsi="Calibri" w:cs="Calibri"/>
          <w:spacing w:val="-8"/>
          <w:w w:val="101"/>
          <w:sz w:val="22"/>
          <w:szCs w:val="22"/>
        </w:rPr>
        <w:t>s</w:t>
      </w:r>
      <w:r>
        <w:rPr>
          <w:rFonts w:ascii="Calibri" w:eastAsia="Calibri" w:hAnsi="Calibri" w:cs="Calibri"/>
          <w:w w:val="101"/>
          <w:sz w:val="22"/>
          <w:szCs w:val="22"/>
        </w:rPr>
        <w:t>y</w:t>
      </w:r>
      <w:r>
        <w:rPr>
          <w:rFonts w:ascii="Calibri" w:eastAsia="Calibri" w:hAnsi="Calibri" w:cs="Calibri"/>
          <w:spacing w:val="1"/>
          <w:w w:val="101"/>
          <w:sz w:val="22"/>
          <w:szCs w:val="22"/>
        </w:rPr>
        <w:t>a</w:t>
      </w:r>
      <w:r>
        <w:rPr>
          <w:rFonts w:ascii="Calibri" w:eastAsia="Calibri" w:hAnsi="Calibri" w:cs="Calibri"/>
          <w:w w:val="101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w w:val="101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w w:val="101"/>
          <w:sz w:val="22"/>
          <w:szCs w:val="22"/>
        </w:rPr>
        <w:t>k</w:t>
      </w:r>
      <w:r>
        <w:rPr>
          <w:rFonts w:ascii="Calibri" w:eastAsia="Calibri" w:hAnsi="Calibri" w:cs="Calibri"/>
          <w:spacing w:val="1"/>
          <w:w w:val="101"/>
          <w:sz w:val="22"/>
          <w:szCs w:val="22"/>
        </w:rPr>
        <w:t>a</w:t>
      </w:r>
      <w:r>
        <w:rPr>
          <w:rFonts w:ascii="Calibri" w:eastAsia="Calibri" w:hAnsi="Calibri" w:cs="Calibri"/>
          <w:w w:val="101"/>
          <w:sz w:val="22"/>
          <w:szCs w:val="22"/>
        </w:rPr>
        <w:t xml:space="preserve">t 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5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k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 xml:space="preserve">n </w:t>
      </w:r>
      <w:r>
        <w:rPr>
          <w:rFonts w:ascii="Calibri" w:eastAsia="Calibri" w:hAnsi="Calibri" w:cs="Calibri"/>
          <w:spacing w:val="-2"/>
          <w:sz w:val="22"/>
          <w:szCs w:val="22"/>
        </w:rPr>
        <w:t>d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pacing w:val="3"/>
          <w:sz w:val="22"/>
          <w:szCs w:val="22"/>
        </w:rPr>
        <w:t>g</w:t>
      </w:r>
      <w:r>
        <w:rPr>
          <w:rFonts w:ascii="Calibri" w:eastAsia="Calibri" w:hAnsi="Calibri" w:cs="Calibri"/>
          <w:spacing w:val="-2"/>
          <w:sz w:val="22"/>
          <w:szCs w:val="22"/>
        </w:rPr>
        <w:t>u</w:t>
      </w:r>
      <w:r>
        <w:rPr>
          <w:rFonts w:ascii="Calibri" w:eastAsia="Calibri" w:hAnsi="Calibri" w:cs="Calibri"/>
          <w:spacing w:val="-9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k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,</w:t>
      </w:r>
      <w:r>
        <w:rPr>
          <w:rFonts w:ascii="Calibri" w:eastAsia="Calibri" w:hAnsi="Calibri" w:cs="Calibri"/>
          <w:spacing w:val="10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k</w:t>
      </w:r>
      <w:r>
        <w:rPr>
          <w:rFonts w:ascii="Calibri" w:eastAsia="Calibri" w:hAnsi="Calibri" w:cs="Calibri"/>
          <w:spacing w:val="-6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9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j</w:t>
      </w:r>
      <w:r>
        <w:rPr>
          <w:rFonts w:ascii="Calibri" w:eastAsia="Calibri" w:hAnsi="Calibri" w:cs="Calibri"/>
          <w:spacing w:val="-9"/>
          <w:sz w:val="22"/>
          <w:szCs w:val="22"/>
        </w:rPr>
        <w:t>u</w:t>
      </w:r>
      <w:r>
        <w:rPr>
          <w:rFonts w:ascii="Calibri" w:eastAsia="Calibri" w:hAnsi="Calibri" w:cs="Calibri"/>
          <w:spacing w:val="3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w w:val="101"/>
          <w:sz w:val="22"/>
          <w:szCs w:val="22"/>
        </w:rPr>
        <w:t>m</w:t>
      </w:r>
      <w:r>
        <w:rPr>
          <w:rFonts w:ascii="Calibri" w:eastAsia="Calibri" w:hAnsi="Calibri" w:cs="Calibri"/>
          <w:spacing w:val="-3"/>
          <w:w w:val="101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w w:val="101"/>
          <w:sz w:val="22"/>
          <w:szCs w:val="22"/>
        </w:rPr>
        <w:t>n</w:t>
      </w:r>
      <w:r>
        <w:rPr>
          <w:rFonts w:ascii="Calibri" w:eastAsia="Calibri" w:hAnsi="Calibri" w:cs="Calibri"/>
          <w:spacing w:val="3"/>
          <w:w w:val="101"/>
          <w:sz w:val="22"/>
          <w:szCs w:val="22"/>
        </w:rPr>
        <w:t>g</w:t>
      </w:r>
      <w:r>
        <w:rPr>
          <w:rFonts w:ascii="Calibri" w:eastAsia="Calibri" w:hAnsi="Calibri" w:cs="Calibri"/>
          <w:spacing w:val="-9"/>
          <w:w w:val="101"/>
          <w:sz w:val="22"/>
          <w:szCs w:val="22"/>
        </w:rPr>
        <w:t>h</w:t>
      </w:r>
      <w:r>
        <w:rPr>
          <w:rFonts w:ascii="Calibri" w:eastAsia="Calibri" w:hAnsi="Calibri" w:cs="Calibri"/>
          <w:spacing w:val="1"/>
          <w:w w:val="101"/>
          <w:sz w:val="22"/>
          <w:szCs w:val="22"/>
        </w:rPr>
        <w:t>ara</w:t>
      </w:r>
      <w:r>
        <w:rPr>
          <w:rFonts w:ascii="Calibri" w:eastAsia="Calibri" w:hAnsi="Calibri" w:cs="Calibri"/>
          <w:spacing w:val="-9"/>
          <w:w w:val="101"/>
          <w:sz w:val="22"/>
          <w:szCs w:val="22"/>
        </w:rPr>
        <w:t>p</w:t>
      </w:r>
      <w:r>
        <w:rPr>
          <w:rFonts w:ascii="Calibri" w:eastAsia="Calibri" w:hAnsi="Calibri" w:cs="Calibri"/>
          <w:spacing w:val="-1"/>
          <w:w w:val="101"/>
          <w:sz w:val="22"/>
          <w:szCs w:val="22"/>
        </w:rPr>
        <w:t>k</w:t>
      </w:r>
      <w:r>
        <w:rPr>
          <w:rFonts w:ascii="Calibri" w:eastAsia="Calibri" w:hAnsi="Calibri" w:cs="Calibri"/>
          <w:spacing w:val="1"/>
          <w:w w:val="101"/>
          <w:sz w:val="22"/>
          <w:szCs w:val="22"/>
        </w:rPr>
        <w:t>a</w:t>
      </w:r>
      <w:r>
        <w:rPr>
          <w:rFonts w:ascii="Calibri" w:eastAsia="Calibri" w:hAnsi="Calibri" w:cs="Calibri"/>
          <w:w w:val="101"/>
          <w:sz w:val="22"/>
          <w:szCs w:val="22"/>
        </w:rPr>
        <w:t xml:space="preserve">n </w:t>
      </w:r>
      <w:del w:id="681" w:author="Deni Septiadi Azzub" w:date="2018-03-01T22:07:00Z">
        <w:r w:rsidRPr="00AA510F" w:rsidDel="00AA510F">
          <w:rPr>
            <w:rFonts w:ascii="Calibri" w:eastAsia="Calibri" w:hAnsi="Calibri" w:cs="Calibri"/>
            <w:i/>
            <w:spacing w:val="-1"/>
            <w:sz w:val="22"/>
            <w:szCs w:val="22"/>
            <w:rPrChange w:id="682" w:author="Deni Septiadi Azzub" w:date="2018-03-01T22:07:00Z">
              <w:rPr>
                <w:rFonts w:ascii="Calibri" w:eastAsia="Calibri" w:hAnsi="Calibri" w:cs="Calibri"/>
                <w:spacing w:val="-1"/>
                <w:sz w:val="22"/>
                <w:szCs w:val="22"/>
              </w:rPr>
            </w:rPrChange>
          </w:rPr>
          <w:delText>s</w:delText>
        </w:r>
        <w:r w:rsidRPr="00AA510F" w:rsidDel="00AA510F">
          <w:rPr>
            <w:rFonts w:ascii="Calibri" w:eastAsia="Calibri" w:hAnsi="Calibri" w:cs="Calibri"/>
            <w:i/>
            <w:spacing w:val="-3"/>
            <w:sz w:val="22"/>
            <w:szCs w:val="22"/>
            <w:rPrChange w:id="683" w:author="Deni Septiadi Azzub" w:date="2018-03-01T22:07:00Z">
              <w:rPr>
                <w:rFonts w:ascii="Calibri" w:eastAsia="Calibri" w:hAnsi="Calibri" w:cs="Calibri"/>
                <w:spacing w:val="-3"/>
                <w:sz w:val="22"/>
                <w:szCs w:val="22"/>
              </w:rPr>
            </w:rPrChange>
          </w:rPr>
          <w:delText>o</w:delText>
        </w:r>
        <w:r w:rsidRPr="00AA510F" w:rsidDel="00AA510F">
          <w:rPr>
            <w:rFonts w:ascii="Calibri" w:eastAsia="Calibri" w:hAnsi="Calibri" w:cs="Calibri"/>
            <w:i/>
            <w:spacing w:val="-1"/>
            <w:sz w:val="22"/>
            <w:szCs w:val="22"/>
            <w:rPrChange w:id="684" w:author="Deni Septiadi Azzub" w:date="2018-03-01T22:07:00Z">
              <w:rPr>
                <w:rFonts w:ascii="Calibri" w:eastAsia="Calibri" w:hAnsi="Calibri" w:cs="Calibri"/>
                <w:spacing w:val="-1"/>
                <w:sz w:val="22"/>
                <w:szCs w:val="22"/>
              </w:rPr>
            </w:rPrChange>
          </w:rPr>
          <w:delText>si</w:delText>
        </w:r>
        <w:r w:rsidRPr="00AA510F" w:rsidDel="00AA510F">
          <w:rPr>
            <w:rFonts w:ascii="Calibri" w:eastAsia="Calibri" w:hAnsi="Calibri" w:cs="Calibri"/>
            <w:i/>
            <w:spacing w:val="1"/>
            <w:sz w:val="22"/>
            <w:szCs w:val="22"/>
            <w:rPrChange w:id="685" w:author="Deni Septiadi Azzub" w:date="2018-03-01T22:07:00Z">
              <w:rPr>
                <w:rFonts w:ascii="Calibri" w:eastAsia="Calibri" w:hAnsi="Calibri" w:cs="Calibri"/>
                <w:spacing w:val="1"/>
                <w:sz w:val="22"/>
                <w:szCs w:val="22"/>
              </w:rPr>
            </w:rPrChange>
          </w:rPr>
          <w:delText>a</w:delText>
        </w:r>
        <w:r w:rsidRPr="00AA510F" w:rsidDel="00AA510F">
          <w:rPr>
            <w:rFonts w:ascii="Calibri" w:eastAsia="Calibri" w:hAnsi="Calibri" w:cs="Calibri"/>
            <w:i/>
            <w:sz w:val="22"/>
            <w:szCs w:val="22"/>
            <w:rPrChange w:id="686" w:author="Deni Septiadi Azzub" w:date="2018-03-01T22:07:00Z">
              <w:rPr>
                <w:rFonts w:ascii="Calibri" w:eastAsia="Calibri" w:hAnsi="Calibri" w:cs="Calibri"/>
                <w:sz w:val="22"/>
                <w:szCs w:val="22"/>
              </w:rPr>
            </w:rPrChange>
          </w:rPr>
          <w:delText>l</w:delText>
        </w:r>
        <w:r w:rsidRPr="00AA510F" w:rsidDel="00AA510F">
          <w:rPr>
            <w:rFonts w:ascii="Calibri" w:eastAsia="Calibri" w:hAnsi="Calibri" w:cs="Calibri"/>
            <w:i/>
            <w:spacing w:val="7"/>
            <w:sz w:val="22"/>
            <w:szCs w:val="22"/>
            <w:rPrChange w:id="687" w:author="Deni Septiadi Azzub" w:date="2018-03-01T22:07:00Z">
              <w:rPr>
                <w:rFonts w:ascii="Calibri" w:eastAsia="Calibri" w:hAnsi="Calibri" w:cs="Calibri"/>
                <w:spacing w:val="7"/>
                <w:sz w:val="22"/>
                <w:szCs w:val="22"/>
              </w:rPr>
            </w:rPrChange>
          </w:rPr>
          <w:delText xml:space="preserve"> </w:delText>
        </w:r>
        <w:r w:rsidRPr="00AA510F" w:rsidDel="00AA510F">
          <w:rPr>
            <w:rFonts w:ascii="Calibri" w:eastAsia="Calibri" w:hAnsi="Calibri" w:cs="Calibri"/>
            <w:i/>
            <w:spacing w:val="1"/>
            <w:sz w:val="22"/>
            <w:szCs w:val="22"/>
            <w:rPrChange w:id="688" w:author="Deni Septiadi Azzub" w:date="2018-03-01T22:07:00Z">
              <w:rPr>
                <w:rFonts w:ascii="Calibri" w:eastAsia="Calibri" w:hAnsi="Calibri" w:cs="Calibri"/>
                <w:spacing w:val="1"/>
                <w:sz w:val="22"/>
                <w:szCs w:val="22"/>
              </w:rPr>
            </w:rPrChange>
          </w:rPr>
          <w:delText>m</w:delText>
        </w:r>
        <w:r w:rsidRPr="00AA510F" w:rsidDel="00AA510F">
          <w:rPr>
            <w:rFonts w:ascii="Calibri" w:eastAsia="Calibri" w:hAnsi="Calibri" w:cs="Calibri"/>
            <w:i/>
            <w:spacing w:val="-3"/>
            <w:sz w:val="22"/>
            <w:szCs w:val="22"/>
            <w:rPrChange w:id="689" w:author="Deni Septiadi Azzub" w:date="2018-03-01T22:07:00Z">
              <w:rPr>
                <w:rFonts w:ascii="Calibri" w:eastAsia="Calibri" w:hAnsi="Calibri" w:cs="Calibri"/>
                <w:spacing w:val="-3"/>
                <w:sz w:val="22"/>
                <w:szCs w:val="22"/>
              </w:rPr>
            </w:rPrChange>
          </w:rPr>
          <w:delText>e</w:delText>
        </w:r>
        <w:r w:rsidRPr="00AA510F" w:rsidDel="00AA510F">
          <w:rPr>
            <w:rFonts w:ascii="Calibri" w:eastAsia="Calibri" w:hAnsi="Calibri" w:cs="Calibri"/>
            <w:i/>
            <w:spacing w:val="-2"/>
            <w:sz w:val="22"/>
            <w:szCs w:val="22"/>
            <w:rPrChange w:id="690" w:author="Deni Septiadi Azzub" w:date="2018-03-01T22:07:00Z">
              <w:rPr>
                <w:rFonts w:ascii="Calibri" w:eastAsia="Calibri" w:hAnsi="Calibri" w:cs="Calibri"/>
                <w:spacing w:val="-2"/>
                <w:sz w:val="22"/>
                <w:szCs w:val="22"/>
              </w:rPr>
            </w:rPrChange>
          </w:rPr>
          <w:delText>d</w:delText>
        </w:r>
        <w:r w:rsidRPr="00AA510F" w:rsidDel="00AA510F">
          <w:rPr>
            <w:rFonts w:ascii="Calibri" w:eastAsia="Calibri" w:hAnsi="Calibri" w:cs="Calibri"/>
            <w:i/>
            <w:spacing w:val="-1"/>
            <w:sz w:val="22"/>
            <w:szCs w:val="22"/>
            <w:rPrChange w:id="691" w:author="Deni Septiadi Azzub" w:date="2018-03-01T22:07:00Z">
              <w:rPr>
                <w:rFonts w:ascii="Calibri" w:eastAsia="Calibri" w:hAnsi="Calibri" w:cs="Calibri"/>
                <w:spacing w:val="-1"/>
                <w:sz w:val="22"/>
                <w:szCs w:val="22"/>
              </w:rPr>
            </w:rPrChange>
          </w:rPr>
          <w:delText>i</w:delText>
        </w:r>
        <w:r w:rsidRPr="00AA510F" w:rsidDel="00AA510F">
          <w:rPr>
            <w:rFonts w:ascii="Calibri" w:eastAsia="Calibri" w:hAnsi="Calibri" w:cs="Calibri"/>
            <w:i/>
            <w:sz w:val="22"/>
            <w:szCs w:val="22"/>
            <w:rPrChange w:id="692" w:author="Deni Septiadi Azzub" w:date="2018-03-01T22:07:00Z">
              <w:rPr>
                <w:rFonts w:ascii="Calibri" w:eastAsia="Calibri" w:hAnsi="Calibri" w:cs="Calibri"/>
                <w:sz w:val="22"/>
                <w:szCs w:val="22"/>
              </w:rPr>
            </w:rPrChange>
          </w:rPr>
          <w:delText>a</w:delText>
        </w:r>
      </w:del>
      <w:ins w:id="693" w:author="Deni Septiadi Azzub" w:date="2018-03-01T22:07:00Z">
        <w:r w:rsidR="00AA510F">
          <w:rPr>
            <w:rFonts w:ascii="Calibri" w:eastAsia="Calibri" w:hAnsi="Calibri" w:cs="Calibri"/>
            <w:i/>
            <w:spacing w:val="-1"/>
            <w:sz w:val="22"/>
            <w:szCs w:val="22"/>
            <w:lang w:val="id-ID"/>
          </w:rPr>
          <w:t>social media</w:t>
        </w:r>
      </w:ins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6"/>
          <w:sz w:val="22"/>
          <w:szCs w:val="22"/>
        </w:rPr>
        <w:t>m</w:t>
      </w:r>
      <w:r>
        <w:rPr>
          <w:rFonts w:ascii="Calibri" w:eastAsia="Calibri" w:hAnsi="Calibri" w:cs="Calibri"/>
          <w:spacing w:val="1"/>
          <w:sz w:val="22"/>
          <w:szCs w:val="22"/>
        </w:rPr>
        <w:t>am</w:t>
      </w:r>
      <w:r>
        <w:rPr>
          <w:rFonts w:ascii="Calibri" w:eastAsia="Calibri" w:hAnsi="Calibri" w:cs="Calibri"/>
          <w:spacing w:val="-2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 xml:space="preserve">u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9"/>
          <w:sz w:val="22"/>
          <w:szCs w:val="22"/>
        </w:rPr>
        <w:t>b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n</w:t>
      </w:r>
      <w:r>
        <w:rPr>
          <w:rFonts w:ascii="Calibri" w:eastAsia="Calibri" w:hAnsi="Calibri" w:cs="Calibri"/>
          <w:spacing w:val="-3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u</w:t>
      </w:r>
      <w:r>
        <w:rPr>
          <w:rFonts w:ascii="Calibri" w:eastAsia="Calibri" w:hAnsi="Calibri" w:cs="Calibri"/>
          <w:spacing w:val="1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w w:val="101"/>
          <w:sz w:val="22"/>
          <w:szCs w:val="22"/>
        </w:rPr>
        <w:t>p</w:t>
      </w:r>
      <w:r>
        <w:rPr>
          <w:rFonts w:ascii="Calibri" w:eastAsia="Calibri" w:hAnsi="Calibri" w:cs="Calibri"/>
          <w:spacing w:val="-3"/>
          <w:w w:val="101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w w:val="101"/>
          <w:sz w:val="22"/>
          <w:szCs w:val="22"/>
        </w:rPr>
        <w:t>r</w:t>
      </w:r>
      <w:r>
        <w:rPr>
          <w:rFonts w:ascii="Calibri" w:eastAsia="Calibri" w:hAnsi="Calibri" w:cs="Calibri"/>
          <w:spacing w:val="-2"/>
          <w:w w:val="101"/>
          <w:sz w:val="22"/>
          <w:szCs w:val="22"/>
        </w:rPr>
        <w:t>u</w:t>
      </w:r>
      <w:r>
        <w:rPr>
          <w:rFonts w:ascii="Calibri" w:eastAsia="Calibri" w:hAnsi="Calibri" w:cs="Calibri"/>
          <w:spacing w:val="-1"/>
          <w:w w:val="101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w w:val="101"/>
          <w:sz w:val="22"/>
          <w:szCs w:val="22"/>
        </w:rPr>
        <w:t>a</w:t>
      </w:r>
      <w:r>
        <w:rPr>
          <w:rFonts w:ascii="Calibri" w:eastAsia="Calibri" w:hAnsi="Calibri" w:cs="Calibri"/>
          <w:spacing w:val="-9"/>
          <w:w w:val="101"/>
          <w:sz w:val="22"/>
          <w:szCs w:val="22"/>
        </w:rPr>
        <w:t>h</w:t>
      </w:r>
      <w:r>
        <w:rPr>
          <w:rFonts w:ascii="Calibri" w:eastAsia="Calibri" w:hAnsi="Calibri" w:cs="Calibri"/>
          <w:spacing w:val="1"/>
          <w:w w:val="101"/>
          <w:sz w:val="22"/>
          <w:szCs w:val="22"/>
        </w:rPr>
        <w:t>aa</w:t>
      </w:r>
      <w:r>
        <w:rPr>
          <w:rFonts w:ascii="Calibri" w:eastAsia="Calibri" w:hAnsi="Calibri" w:cs="Calibri"/>
          <w:w w:val="101"/>
          <w:sz w:val="22"/>
          <w:szCs w:val="22"/>
        </w:rPr>
        <w:t xml:space="preserve">n </w:t>
      </w:r>
      <w:r>
        <w:rPr>
          <w:rFonts w:ascii="Calibri" w:eastAsia="Calibri" w:hAnsi="Calibri" w:cs="Calibri"/>
          <w:spacing w:val="-2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m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m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sz w:val="22"/>
          <w:szCs w:val="22"/>
        </w:rPr>
        <w:t>ar</w:t>
      </w:r>
      <w:r>
        <w:rPr>
          <w:rFonts w:ascii="Calibri" w:eastAsia="Calibri" w:hAnsi="Calibri" w:cs="Calibri"/>
          <w:spacing w:val="-8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k</w:t>
      </w:r>
      <w:r>
        <w:rPr>
          <w:rFonts w:ascii="Calibri" w:eastAsia="Calibri" w:hAnsi="Calibri" w:cs="Calibri"/>
          <w:spacing w:val="7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6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6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k</w:t>
      </w:r>
      <w:r>
        <w:rPr>
          <w:rFonts w:ascii="Calibri" w:eastAsia="Calibri" w:hAnsi="Calibri" w:cs="Calibri"/>
          <w:spacing w:val="-3"/>
          <w:sz w:val="22"/>
          <w:szCs w:val="22"/>
        </w:rPr>
        <w:t>o</w:t>
      </w:r>
      <w:r>
        <w:rPr>
          <w:rFonts w:ascii="Calibri" w:eastAsia="Calibri" w:hAnsi="Calibri" w:cs="Calibri"/>
          <w:spacing w:val="-2"/>
          <w:sz w:val="22"/>
          <w:szCs w:val="22"/>
        </w:rPr>
        <w:t>n</w:t>
      </w:r>
      <w:r>
        <w:rPr>
          <w:rFonts w:ascii="Calibri" w:eastAsia="Calibri" w:hAnsi="Calibri" w:cs="Calibri"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sz w:val="22"/>
          <w:szCs w:val="22"/>
        </w:rPr>
        <w:t>u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8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w w:val="101"/>
          <w:sz w:val="22"/>
          <w:szCs w:val="22"/>
        </w:rPr>
        <w:t>b</w:t>
      </w:r>
      <w:r>
        <w:rPr>
          <w:rFonts w:ascii="Calibri" w:eastAsia="Calibri" w:hAnsi="Calibri" w:cs="Calibri"/>
          <w:spacing w:val="-6"/>
          <w:w w:val="101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w w:val="101"/>
          <w:sz w:val="22"/>
          <w:szCs w:val="22"/>
        </w:rPr>
        <w:t>r</w:t>
      </w:r>
      <w:r>
        <w:rPr>
          <w:rFonts w:ascii="Calibri" w:eastAsia="Calibri" w:hAnsi="Calibri" w:cs="Calibri"/>
          <w:spacing w:val="-2"/>
          <w:w w:val="101"/>
          <w:sz w:val="22"/>
          <w:szCs w:val="22"/>
        </w:rPr>
        <w:t>u</w:t>
      </w:r>
      <w:r>
        <w:rPr>
          <w:rFonts w:ascii="Calibri" w:eastAsia="Calibri" w:hAnsi="Calibri" w:cs="Calibri"/>
          <w:w w:val="101"/>
          <w:sz w:val="22"/>
          <w:szCs w:val="22"/>
        </w:rPr>
        <w:t>.</w:t>
      </w:r>
    </w:p>
    <w:p w:rsidR="00143462" w:rsidRDefault="009D580B">
      <w:pPr>
        <w:spacing w:line="359" w:lineRule="auto"/>
        <w:ind w:left="101" w:right="-38" w:firstLine="619"/>
        <w:jc w:val="both"/>
        <w:rPr>
          <w:rFonts w:ascii="Calibri" w:eastAsia="Calibri" w:hAnsi="Calibri" w:cs="Calibri"/>
          <w:sz w:val="22"/>
          <w:szCs w:val="22"/>
        </w:rPr>
        <w:pPrChange w:id="694" w:author="Deni Septiadi Azzub" w:date="2018-03-01T22:08:00Z">
          <w:pPr>
            <w:spacing w:line="359" w:lineRule="auto"/>
            <w:ind w:left="101" w:right="-38" w:firstLine="720"/>
            <w:jc w:val="both"/>
          </w:pPr>
        </w:pPrChange>
      </w:pP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pu</w:t>
      </w:r>
      <w:r>
        <w:rPr>
          <w:rFonts w:ascii="Calibri" w:eastAsia="Calibri" w:hAnsi="Calibri" w:cs="Calibri"/>
          <w:sz w:val="22"/>
          <w:szCs w:val="22"/>
        </w:rPr>
        <w:t xml:space="preserve">n  </w:t>
      </w:r>
      <w:r>
        <w:rPr>
          <w:rFonts w:ascii="Calibri" w:eastAsia="Calibri" w:hAnsi="Calibri" w:cs="Calibri"/>
          <w:spacing w:val="9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6"/>
          <w:sz w:val="22"/>
          <w:szCs w:val="22"/>
        </w:rPr>
        <w:t>r</w:t>
      </w:r>
      <w:r>
        <w:rPr>
          <w:rFonts w:ascii="Calibri" w:eastAsia="Calibri" w:hAnsi="Calibri" w:cs="Calibri"/>
          <w:spacing w:val="3"/>
          <w:sz w:val="22"/>
          <w:szCs w:val="22"/>
        </w:rPr>
        <w:t>g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 xml:space="preserve">t  </w:t>
      </w:r>
      <w:r>
        <w:rPr>
          <w:rFonts w:ascii="Calibri" w:eastAsia="Calibri" w:hAnsi="Calibri" w:cs="Calibri"/>
          <w:spacing w:val="7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ar</w:t>
      </w:r>
      <w:r>
        <w:rPr>
          <w:rFonts w:ascii="Calibri" w:eastAsia="Calibri" w:hAnsi="Calibri" w:cs="Calibri"/>
          <w:sz w:val="22"/>
          <w:szCs w:val="22"/>
        </w:rPr>
        <w:t xml:space="preserve">i   </w:t>
      </w:r>
      <w:r>
        <w:rPr>
          <w:rFonts w:ascii="Calibri" w:eastAsia="Calibri" w:hAnsi="Calibri" w:cs="Calibri"/>
          <w:spacing w:val="-2"/>
          <w:sz w:val="22"/>
          <w:szCs w:val="22"/>
        </w:rPr>
        <w:t>p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6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6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 xml:space="preserve">n  </w:t>
      </w:r>
      <w:r>
        <w:rPr>
          <w:rFonts w:ascii="Calibri" w:eastAsia="Calibri" w:hAnsi="Calibri" w:cs="Calibri"/>
          <w:spacing w:val="1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w w:val="101"/>
          <w:sz w:val="22"/>
          <w:szCs w:val="22"/>
        </w:rPr>
        <w:t>i</w:t>
      </w:r>
      <w:r>
        <w:rPr>
          <w:rFonts w:ascii="Calibri" w:eastAsia="Calibri" w:hAnsi="Calibri" w:cs="Calibri"/>
          <w:spacing w:val="-2"/>
          <w:w w:val="101"/>
          <w:sz w:val="22"/>
          <w:szCs w:val="22"/>
        </w:rPr>
        <w:t>n</w:t>
      </w:r>
      <w:r>
        <w:rPr>
          <w:rFonts w:ascii="Calibri" w:eastAsia="Calibri" w:hAnsi="Calibri" w:cs="Calibri"/>
          <w:w w:val="101"/>
          <w:sz w:val="22"/>
          <w:szCs w:val="22"/>
        </w:rPr>
        <w:t xml:space="preserve">i 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 xml:space="preserve">h </w:t>
      </w:r>
      <w:r>
        <w:rPr>
          <w:rFonts w:ascii="Calibri" w:eastAsia="Calibri" w:hAnsi="Calibri" w:cs="Calibri"/>
          <w:spacing w:val="1"/>
          <w:sz w:val="22"/>
          <w:szCs w:val="22"/>
        </w:rPr>
        <w:t>ma</w:t>
      </w:r>
      <w:r>
        <w:rPr>
          <w:rFonts w:ascii="Calibri" w:eastAsia="Calibri" w:hAnsi="Calibri" w:cs="Calibri"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spacing w:val="-8"/>
          <w:sz w:val="22"/>
          <w:szCs w:val="22"/>
        </w:rPr>
        <w:t>y</w:t>
      </w:r>
      <w:r>
        <w:rPr>
          <w:rFonts w:ascii="Calibri" w:eastAsia="Calibri" w:hAnsi="Calibri" w:cs="Calibri"/>
          <w:spacing w:val="1"/>
          <w:sz w:val="22"/>
          <w:szCs w:val="22"/>
        </w:rPr>
        <w:t>ara</w:t>
      </w:r>
      <w:r>
        <w:rPr>
          <w:rFonts w:ascii="Calibri" w:eastAsia="Calibri" w:hAnsi="Calibri" w:cs="Calibri"/>
          <w:spacing w:val="-8"/>
          <w:sz w:val="22"/>
          <w:szCs w:val="22"/>
        </w:rPr>
        <w:t>k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0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9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10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f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si</w:t>
      </w:r>
      <w:r>
        <w:rPr>
          <w:rFonts w:ascii="Calibri" w:eastAsia="Calibri" w:hAnsi="Calibri" w:cs="Calibri"/>
          <w:sz w:val="22"/>
          <w:szCs w:val="22"/>
        </w:rPr>
        <w:t>h</w:t>
      </w:r>
      <w:r>
        <w:rPr>
          <w:rFonts w:ascii="Calibri" w:eastAsia="Calibri" w:hAnsi="Calibri" w:cs="Calibri"/>
          <w:spacing w:val="5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8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m</w:t>
      </w:r>
      <w:r>
        <w:rPr>
          <w:rFonts w:ascii="Calibri" w:eastAsia="Calibri" w:hAnsi="Calibri" w:cs="Calibri"/>
          <w:spacing w:val="1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w w:val="101"/>
          <w:sz w:val="22"/>
          <w:szCs w:val="22"/>
        </w:rPr>
        <w:t>e</w:t>
      </w:r>
      <w:r>
        <w:rPr>
          <w:rFonts w:ascii="Calibri" w:eastAsia="Calibri" w:hAnsi="Calibri" w:cs="Calibri"/>
          <w:spacing w:val="-6"/>
          <w:w w:val="101"/>
          <w:sz w:val="22"/>
          <w:szCs w:val="22"/>
        </w:rPr>
        <w:t>r</w:t>
      </w:r>
      <w:r>
        <w:rPr>
          <w:rFonts w:ascii="Calibri" w:eastAsia="Calibri" w:hAnsi="Calibri" w:cs="Calibri"/>
          <w:w w:val="101"/>
          <w:sz w:val="22"/>
          <w:szCs w:val="22"/>
        </w:rPr>
        <w:t xml:space="preserve">a </w:t>
      </w:r>
      <w:r>
        <w:rPr>
          <w:rFonts w:ascii="Calibri" w:eastAsia="Calibri" w:hAnsi="Calibri" w:cs="Calibri"/>
          <w:spacing w:val="-3"/>
          <w:sz w:val="22"/>
          <w:szCs w:val="22"/>
        </w:rPr>
        <w:t>te</w:t>
      </w:r>
      <w:r>
        <w:rPr>
          <w:rFonts w:ascii="Calibri" w:eastAsia="Calibri" w:hAnsi="Calibri" w:cs="Calibri"/>
          <w:spacing w:val="-1"/>
          <w:sz w:val="22"/>
          <w:szCs w:val="22"/>
        </w:rPr>
        <w:t>k</w:t>
      </w:r>
      <w:r>
        <w:rPr>
          <w:rFonts w:ascii="Calibri" w:eastAsia="Calibri" w:hAnsi="Calibri" w:cs="Calibri"/>
          <w:spacing w:val="-2"/>
          <w:sz w:val="22"/>
          <w:szCs w:val="22"/>
        </w:rPr>
        <w:t>n</w:t>
      </w:r>
      <w:r>
        <w:rPr>
          <w:rFonts w:ascii="Calibri" w:eastAsia="Calibri" w:hAnsi="Calibri" w:cs="Calibri"/>
          <w:spacing w:val="-3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pacing w:val="-3"/>
          <w:sz w:val="22"/>
          <w:szCs w:val="22"/>
        </w:rPr>
        <w:t>o</w:t>
      </w:r>
      <w:r>
        <w:rPr>
          <w:rFonts w:ascii="Calibri" w:eastAsia="Calibri" w:hAnsi="Calibri" w:cs="Calibri"/>
          <w:spacing w:val="3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 xml:space="preserve">i </w:t>
      </w:r>
      <w:r>
        <w:rPr>
          <w:rFonts w:ascii="Calibri" w:eastAsia="Calibri" w:hAnsi="Calibri" w:cs="Calibri"/>
          <w:spacing w:val="6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k</w:t>
      </w:r>
      <w:r>
        <w:rPr>
          <w:rFonts w:ascii="Calibri" w:eastAsia="Calibri" w:hAnsi="Calibri" w:cs="Calibri"/>
          <w:spacing w:val="1"/>
          <w:sz w:val="22"/>
          <w:szCs w:val="22"/>
        </w:rPr>
        <w:t>ara</w:t>
      </w:r>
      <w:r>
        <w:rPr>
          <w:rFonts w:ascii="Calibri" w:eastAsia="Calibri" w:hAnsi="Calibri" w:cs="Calibri"/>
          <w:spacing w:val="-9"/>
          <w:sz w:val="22"/>
          <w:szCs w:val="22"/>
        </w:rPr>
        <w:t>n</w:t>
      </w:r>
      <w:r>
        <w:rPr>
          <w:rFonts w:ascii="Calibri" w:eastAsia="Calibri" w:hAnsi="Calibri" w:cs="Calibri"/>
          <w:spacing w:val="3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 xml:space="preserve">.  </w:t>
      </w:r>
      <w:r>
        <w:rPr>
          <w:rFonts w:ascii="Calibri" w:eastAsia="Calibri" w:hAnsi="Calibri" w:cs="Calibri"/>
          <w:spacing w:val="-4"/>
          <w:sz w:val="22"/>
          <w:szCs w:val="22"/>
        </w:rPr>
        <w:t>M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-6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ra</w:t>
      </w:r>
      <w:r>
        <w:rPr>
          <w:rFonts w:ascii="Calibri" w:eastAsia="Calibri" w:hAnsi="Calibri" w:cs="Calibri"/>
          <w:spacing w:val="-8"/>
          <w:sz w:val="22"/>
          <w:szCs w:val="22"/>
        </w:rPr>
        <w:t>k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 xml:space="preserve">t </w:t>
      </w:r>
      <w:r>
        <w:rPr>
          <w:rFonts w:ascii="Calibri" w:eastAsia="Calibri" w:hAnsi="Calibri" w:cs="Calibri"/>
          <w:spacing w:val="6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w w:val="101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w w:val="101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w w:val="101"/>
          <w:sz w:val="22"/>
          <w:szCs w:val="22"/>
        </w:rPr>
        <w:t>l</w:t>
      </w:r>
      <w:r>
        <w:rPr>
          <w:rFonts w:ascii="Calibri" w:eastAsia="Calibri" w:hAnsi="Calibri" w:cs="Calibri"/>
          <w:spacing w:val="-6"/>
          <w:w w:val="101"/>
          <w:sz w:val="22"/>
          <w:szCs w:val="22"/>
        </w:rPr>
        <w:t>a</w:t>
      </w:r>
      <w:r>
        <w:rPr>
          <w:rFonts w:ascii="Calibri" w:eastAsia="Calibri" w:hAnsi="Calibri" w:cs="Calibri"/>
          <w:w w:val="101"/>
          <w:sz w:val="22"/>
          <w:szCs w:val="22"/>
        </w:rPr>
        <w:t xml:space="preserve">m </w:t>
      </w:r>
      <w:r>
        <w:rPr>
          <w:rFonts w:ascii="Calibri" w:eastAsia="Calibri" w:hAnsi="Calibri" w:cs="Calibri"/>
          <w:spacing w:val="-1"/>
          <w:sz w:val="22"/>
          <w:szCs w:val="22"/>
        </w:rPr>
        <w:t>k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pacing w:val="-3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2"/>
          <w:sz w:val="22"/>
          <w:szCs w:val="22"/>
        </w:rPr>
        <w:t>p</w:t>
      </w:r>
      <w:r>
        <w:rPr>
          <w:rFonts w:ascii="Calibri" w:eastAsia="Calibri" w:hAnsi="Calibri" w:cs="Calibri"/>
          <w:spacing w:val="-3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k</w:t>
      </w:r>
      <w:r>
        <w:rPr>
          <w:rFonts w:ascii="Calibri" w:eastAsia="Calibri" w:hAnsi="Calibri" w:cs="Calibri"/>
          <w:spacing w:val="7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pacing w:val="-2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 xml:space="preserve">i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ilik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5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k</w:t>
      </w:r>
      <w:r>
        <w:rPr>
          <w:rFonts w:ascii="Calibri" w:eastAsia="Calibri" w:hAnsi="Calibri" w:cs="Calibri"/>
          <w:spacing w:val="-6"/>
          <w:sz w:val="22"/>
          <w:szCs w:val="22"/>
        </w:rPr>
        <w:t>a</w:t>
      </w:r>
      <w:r>
        <w:rPr>
          <w:rFonts w:ascii="Calibri" w:eastAsia="Calibri" w:hAnsi="Calibri" w:cs="Calibri"/>
          <w:spacing w:val="4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k</w:t>
      </w:r>
      <w:r>
        <w:rPr>
          <w:rFonts w:ascii="Calibri" w:eastAsia="Calibri" w:hAnsi="Calibri" w:cs="Calibri"/>
          <w:spacing w:val="-3"/>
          <w:sz w:val="22"/>
          <w:szCs w:val="22"/>
        </w:rPr>
        <w:t>te</w:t>
      </w:r>
      <w:r>
        <w:rPr>
          <w:rFonts w:ascii="Calibri" w:eastAsia="Calibri" w:hAnsi="Calibri" w:cs="Calibri"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sz w:val="22"/>
          <w:szCs w:val="22"/>
        </w:rPr>
        <w:t>is</w:t>
      </w:r>
      <w:r>
        <w:rPr>
          <w:rFonts w:ascii="Calibri" w:eastAsia="Calibri" w:hAnsi="Calibri" w:cs="Calibri"/>
          <w:spacing w:val="-3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k</w:t>
      </w:r>
      <w:r>
        <w:rPr>
          <w:rFonts w:ascii="Calibri" w:eastAsia="Calibri" w:hAnsi="Calibri" w:cs="Calibri"/>
          <w:spacing w:val="9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h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6"/>
          <w:w w:val="101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w w:val="101"/>
          <w:sz w:val="22"/>
          <w:szCs w:val="22"/>
        </w:rPr>
        <w:t>k</w:t>
      </w:r>
      <w:r>
        <w:rPr>
          <w:rFonts w:ascii="Calibri" w:eastAsia="Calibri" w:hAnsi="Calibri" w:cs="Calibri"/>
          <w:spacing w:val="1"/>
          <w:w w:val="101"/>
          <w:sz w:val="22"/>
          <w:szCs w:val="22"/>
        </w:rPr>
        <w:t>a</w:t>
      </w:r>
      <w:r>
        <w:rPr>
          <w:rFonts w:ascii="Calibri" w:eastAsia="Calibri" w:hAnsi="Calibri" w:cs="Calibri"/>
          <w:w w:val="101"/>
          <w:sz w:val="22"/>
          <w:szCs w:val="22"/>
        </w:rPr>
        <w:t xml:space="preserve">n 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pacing w:val="-2"/>
          <w:sz w:val="22"/>
          <w:szCs w:val="22"/>
        </w:rPr>
        <w:t>n</w:t>
      </w:r>
      <w:r>
        <w:rPr>
          <w:rFonts w:ascii="Calibri" w:eastAsia="Calibri" w:hAnsi="Calibri" w:cs="Calibri"/>
          <w:spacing w:val="-3"/>
          <w:sz w:val="22"/>
          <w:szCs w:val="22"/>
        </w:rPr>
        <w:t>fo</w:t>
      </w:r>
      <w:r>
        <w:rPr>
          <w:rFonts w:ascii="Calibri" w:eastAsia="Calibri" w:hAnsi="Calibri" w:cs="Calibri"/>
          <w:spacing w:val="1"/>
          <w:sz w:val="22"/>
          <w:szCs w:val="22"/>
        </w:rPr>
        <w:t>rma</w:t>
      </w:r>
      <w:r>
        <w:rPr>
          <w:rFonts w:ascii="Calibri" w:eastAsia="Calibri" w:hAnsi="Calibri" w:cs="Calibri"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 xml:space="preserve">i 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45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sz w:val="22"/>
          <w:szCs w:val="22"/>
        </w:rPr>
        <w:t>u</w:t>
      </w:r>
      <w:r>
        <w:rPr>
          <w:rFonts w:ascii="Calibri" w:eastAsia="Calibri" w:hAnsi="Calibri" w:cs="Calibri"/>
          <w:spacing w:val="-8"/>
          <w:sz w:val="22"/>
          <w:szCs w:val="22"/>
        </w:rPr>
        <w:t>k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49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pacing w:val="-9"/>
          <w:sz w:val="22"/>
          <w:szCs w:val="22"/>
        </w:rPr>
        <w:t>n</w:t>
      </w:r>
      <w:r>
        <w:rPr>
          <w:rFonts w:ascii="Calibri" w:eastAsia="Calibri" w:hAnsi="Calibri" w:cs="Calibri"/>
          <w:spacing w:val="3"/>
          <w:sz w:val="22"/>
          <w:szCs w:val="22"/>
        </w:rPr>
        <w:t>g</w:t>
      </w:r>
      <w:r>
        <w:rPr>
          <w:rFonts w:ascii="Calibri" w:eastAsia="Calibri" w:hAnsi="Calibri" w:cs="Calibri"/>
          <w:spacing w:val="-1"/>
          <w:sz w:val="22"/>
          <w:szCs w:val="22"/>
        </w:rPr>
        <w:t>ik</w:t>
      </w:r>
      <w:r>
        <w:rPr>
          <w:rFonts w:ascii="Calibri" w:eastAsia="Calibri" w:hAnsi="Calibri" w:cs="Calibri"/>
          <w:spacing w:val="-2"/>
          <w:sz w:val="22"/>
          <w:szCs w:val="22"/>
        </w:rPr>
        <w:t>u</w:t>
      </w:r>
      <w:r>
        <w:rPr>
          <w:rFonts w:ascii="Calibri" w:eastAsia="Calibri" w:hAnsi="Calibri" w:cs="Calibri"/>
          <w:spacing w:val="-3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 xml:space="preserve">i 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45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b</w:t>
      </w:r>
      <w:r>
        <w:rPr>
          <w:rFonts w:ascii="Calibri" w:eastAsia="Calibri" w:hAnsi="Calibri" w:cs="Calibri"/>
          <w:spacing w:val="1"/>
          <w:sz w:val="22"/>
          <w:szCs w:val="22"/>
        </w:rPr>
        <w:t>ar</w:t>
      </w:r>
      <w:r>
        <w:rPr>
          <w:rFonts w:ascii="Calibri" w:eastAsia="Calibri" w:hAnsi="Calibri" w:cs="Calibri"/>
          <w:sz w:val="22"/>
          <w:szCs w:val="22"/>
        </w:rPr>
        <w:t>u</w:t>
      </w:r>
      <w:r>
        <w:rPr>
          <w:rFonts w:ascii="Calibri" w:eastAsia="Calibri" w:hAnsi="Calibri" w:cs="Calibri"/>
          <w:spacing w:val="46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101"/>
          <w:sz w:val="22"/>
          <w:szCs w:val="22"/>
        </w:rPr>
        <w:t>y</w:t>
      </w:r>
      <w:r>
        <w:rPr>
          <w:rFonts w:ascii="Calibri" w:eastAsia="Calibri" w:hAnsi="Calibri" w:cs="Calibri"/>
          <w:spacing w:val="1"/>
          <w:w w:val="101"/>
          <w:sz w:val="22"/>
          <w:szCs w:val="22"/>
        </w:rPr>
        <w:t>a</w:t>
      </w:r>
      <w:r>
        <w:rPr>
          <w:rFonts w:ascii="Calibri" w:eastAsia="Calibri" w:hAnsi="Calibri" w:cs="Calibri"/>
          <w:spacing w:val="-9"/>
          <w:w w:val="101"/>
          <w:sz w:val="22"/>
          <w:szCs w:val="22"/>
        </w:rPr>
        <w:t>n</w:t>
      </w:r>
      <w:r>
        <w:rPr>
          <w:rFonts w:ascii="Calibri" w:eastAsia="Calibri" w:hAnsi="Calibri" w:cs="Calibri"/>
          <w:w w:val="101"/>
          <w:sz w:val="22"/>
          <w:szCs w:val="22"/>
        </w:rPr>
        <w:t>g</w:t>
      </w:r>
    </w:p>
    <w:p w:rsidR="00143462" w:rsidRDefault="009D580B">
      <w:pPr>
        <w:spacing w:before="51" w:line="360" w:lineRule="auto"/>
        <w:ind w:left="4" w:right="188"/>
        <w:jc w:val="both"/>
        <w:rPr>
          <w:rFonts w:ascii="Calibri" w:eastAsia="Calibri" w:hAnsi="Calibri" w:cs="Calibri"/>
          <w:sz w:val="22"/>
          <w:szCs w:val="22"/>
        </w:rPr>
      </w:pPr>
      <w:r>
        <w:br w:type="column"/>
      </w:r>
      <w:r>
        <w:rPr>
          <w:rFonts w:ascii="Calibri" w:eastAsia="Calibri" w:hAnsi="Calibri" w:cs="Calibri"/>
          <w:spacing w:val="-3"/>
          <w:sz w:val="22"/>
          <w:szCs w:val="22"/>
        </w:rPr>
        <w:lastRenderedPageBreak/>
        <w:t>te</w:t>
      </w:r>
      <w:r>
        <w:rPr>
          <w:rFonts w:ascii="Calibri" w:eastAsia="Calibri" w:hAnsi="Calibri" w:cs="Calibri"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spacing w:val="-3"/>
          <w:sz w:val="22"/>
          <w:szCs w:val="22"/>
        </w:rPr>
        <w:t>j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 xml:space="preserve">i </w:t>
      </w:r>
      <w:r>
        <w:rPr>
          <w:rFonts w:ascii="Calibri" w:eastAsia="Calibri" w:hAnsi="Calibri" w:cs="Calibri"/>
          <w:spacing w:val="1"/>
          <w:sz w:val="22"/>
          <w:szCs w:val="22"/>
        </w:rPr>
        <w:t>ma</w:t>
      </w:r>
      <w:r>
        <w:rPr>
          <w:rFonts w:ascii="Calibri" w:eastAsia="Calibri" w:hAnsi="Calibri" w:cs="Calibri"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6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k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3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.</w:t>
      </w:r>
      <w:r>
        <w:rPr>
          <w:rFonts w:ascii="Calibri" w:eastAsia="Calibri" w:hAnsi="Calibri" w:cs="Calibri"/>
          <w:spacing w:val="1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P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pacing w:val="-6"/>
          <w:sz w:val="22"/>
          <w:szCs w:val="22"/>
        </w:rPr>
        <w:t>m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spacing w:val="-6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ra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7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w w:val="101"/>
          <w:sz w:val="22"/>
          <w:szCs w:val="22"/>
        </w:rPr>
        <w:t>te</w:t>
      </w:r>
      <w:r>
        <w:rPr>
          <w:rFonts w:ascii="Calibri" w:eastAsia="Calibri" w:hAnsi="Calibri" w:cs="Calibri"/>
          <w:spacing w:val="-1"/>
          <w:w w:val="101"/>
          <w:sz w:val="22"/>
          <w:szCs w:val="22"/>
        </w:rPr>
        <w:t>k</w:t>
      </w:r>
      <w:r>
        <w:rPr>
          <w:rFonts w:ascii="Calibri" w:eastAsia="Calibri" w:hAnsi="Calibri" w:cs="Calibri"/>
          <w:spacing w:val="-2"/>
          <w:w w:val="101"/>
          <w:sz w:val="22"/>
          <w:szCs w:val="22"/>
        </w:rPr>
        <w:t>n</w:t>
      </w:r>
      <w:r>
        <w:rPr>
          <w:rFonts w:ascii="Calibri" w:eastAsia="Calibri" w:hAnsi="Calibri" w:cs="Calibri"/>
          <w:spacing w:val="-3"/>
          <w:w w:val="10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w w:val="101"/>
          <w:sz w:val="22"/>
          <w:szCs w:val="22"/>
        </w:rPr>
        <w:t>l</w:t>
      </w:r>
      <w:r>
        <w:rPr>
          <w:rFonts w:ascii="Calibri" w:eastAsia="Calibri" w:hAnsi="Calibri" w:cs="Calibri"/>
          <w:spacing w:val="-3"/>
          <w:w w:val="101"/>
          <w:sz w:val="22"/>
          <w:szCs w:val="22"/>
        </w:rPr>
        <w:t>o</w:t>
      </w:r>
      <w:r>
        <w:rPr>
          <w:rFonts w:ascii="Calibri" w:eastAsia="Calibri" w:hAnsi="Calibri" w:cs="Calibri"/>
          <w:spacing w:val="3"/>
          <w:w w:val="101"/>
          <w:sz w:val="22"/>
          <w:szCs w:val="22"/>
        </w:rPr>
        <w:t>g</w:t>
      </w:r>
      <w:r>
        <w:rPr>
          <w:rFonts w:ascii="Calibri" w:eastAsia="Calibri" w:hAnsi="Calibri" w:cs="Calibri"/>
          <w:w w:val="101"/>
          <w:sz w:val="22"/>
          <w:szCs w:val="22"/>
        </w:rPr>
        <w:t xml:space="preserve">i 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pacing w:val="-2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 xml:space="preserve">i </w:t>
      </w:r>
      <w:r>
        <w:rPr>
          <w:rFonts w:ascii="Calibri" w:eastAsia="Calibri" w:hAnsi="Calibri" w:cs="Calibri"/>
          <w:spacing w:val="7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h</w:t>
      </w:r>
      <w:r>
        <w:rPr>
          <w:rFonts w:ascii="Calibri" w:eastAsia="Calibri" w:hAnsi="Calibri" w:cs="Calibri"/>
          <w:spacing w:val="1"/>
          <w:sz w:val="22"/>
          <w:szCs w:val="22"/>
        </w:rPr>
        <w:t>ar</w:t>
      </w:r>
      <w:r>
        <w:rPr>
          <w:rFonts w:ascii="Calibri" w:eastAsia="Calibri" w:hAnsi="Calibri" w:cs="Calibri"/>
          <w:spacing w:val="-2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 xml:space="preserve">s 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6"/>
          <w:sz w:val="22"/>
          <w:szCs w:val="22"/>
        </w:rPr>
        <w:t>m</w:t>
      </w:r>
      <w:r>
        <w:rPr>
          <w:rFonts w:ascii="Calibri" w:eastAsia="Calibri" w:hAnsi="Calibri" w:cs="Calibri"/>
          <w:spacing w:val="1"/>
          <w:sz w:val="22"/>
          <w:szCs w:val="22"/>
        </w:rPr>
        <w:t>am</w:t>
      </w:r>
      <w:r>
        <w:rPr>
          <w:rFonts w:ascii="Calibri" w:eastAsia="Calibri" w:hAnsi="Calibri" w:cs="Calibri"/>
          <w:spacing w:val="-2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 xml:space="preserve">u 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0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ma</w:t>
      </w:r>
      <w:r>
        <w:rPr>
          <w:rFonts w:ascii="Calibri" w:eastAsia="Calibri" w:hAnsi="Calibri" w:cs="Calibri"/>
          <w:spacing w:val="-2"/>
          <w:sz w:val="22"/>
          <w:szCs w:val="22"/>
        </w:rPr>
        <w:t>n</w:t>
      </w:r>
      <w:r>
        <w:rPr>
          <w:rFonts w:ascii="Calibri" w:eastAsia="Calibri" w:hAnsi="Calibri" w:cs="Calibri"/>
          <w:spacing w:val="-3"/>
          <w:sz w:val="22"/>
          <w:szCs w:val="22"/>
        </w:rPr>
        <w:t>f</w:t>
      </w:r>
      <w:r>
        <w:rPr>
          <w:rFonts w:ascii="Calibri" w:eastAsia="Calibri" w:hAnsi="Calibri" w:cs="Calibri"/>
          <w:spacing w:val="1"/>
          <w:sz w:val="22"/>
          <w:szCs w:val="22"/>
        </w:rPr>
        <w:t>aa</w:t>
      </w:r>
      <w:r>
        <w:rPr>
          <w:rFonts w:ascii="Calibri" w:eastAsia="Calibri" w:hAnsi="Calibri" w:cs="Calibri"/>
          <w:spacing w:val="-3"/>
          <w:sz w:val="22"/>
          <w:szCs w:val="22"/>
        </w:rPr>
        <w:t>t</w:t>
      </w:r>
      <w:r>
        <w:rPr>
          <w:rFonts w:ascii="Calibri" w:eastAsia="Calibri" w:hAnsi="Calibri" w:cs="Calibri"/>
          <w:spacing w:val="-8"/>
          <w:sz w:val="22"/>
          <w:szCs w:val="22"/>
        </w:rPr>
        <w:t>k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 xml:space="preserve">n </w:t>
      </w:r>
      <w:r>
        <w:rPr>
          <w:rFonts w:ascii="Calibri" w:eastAsia="Calibri" w:hAnsi="Calibri" w:cs="Calibri"/>
          <w:spacing w:val="17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 xml:space="preserve">n  </w:t>
      </w:r>
      <w:r>
        <w:rPr>
          <w:rFonts w:ascii="Calibri" w:eastAsia="Calibri" w:hAnsi="Calibri" w:cs="Calibri"/>
          <w:spacing w:val="-1"/>
          <w:w w:val="101"/>
          <w:sz w:val="22"/>
          <w:szCs w:val="22"/>
        </w:rPr>
        <w:t>s</w:t>
      </w:r>
      <w:r>
        <w:rPr>
          <w:rFonts w:ascii="Calibri" w:eastAsia="Calibri" w:hAnsi="Calibri" w:cs="Calibri"/>
          <w:spacing w:val="-3"/>
          <w:w w:val="10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w w:val="101"/>
          <w:sz w:val="22"/>
          <w:szCs w:val="22"/>
        </w:rPr>
        <w:t>si</w:t>
      </w:r>
      <w:r>
        <w:rPr>
          <w:rFonts w:ascii="Calibri" w:eastAsia="Calibri" w:hAnsi="Calibri" w:cs="Calibri"/>
          <w:spacing w:val="1"/>
          <w:w w:val="101"/>
          <w:sz w:val="22"/>
          <w:szCs w:val="22"/>
        </w:rPr>
        <w:t>a</w:t>
      </w:r>
      <w:r>
        <w:rPr>
          <w:rFonts w:ascii="Calibri" w:eastAsia="Calibri" w:hAnsi="Calibri" w:cs="Calibri"/>
          <w:w w:val="101"/>
          <w:sz w:val="22"/>
          <w:szCs w:val="22"/>
        </w:rPr>
        <w:t xml:space="preserve">l 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 xml:space="preserve">g 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te</w:t>
      </w:r>
      <w:r>
        <w:rPr>
          <w:rFonts w:ascii="Calibri" w:eastAsia="Calibri" w:hAnsi="Calibri" w:cs="Calibri"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spacing w:val="-3"/>
          <w:sz w:val="22"/>
          <w:szCs w:val="22"/>
        </w:rPr>
        <w:t>j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 xml:space="preserve">i </w:t>
      </w:r>
      <w:r>
        <w:rPr>
          <w:rFonts w:ascii="Calibri" w:eastAsia="Calibri" w:hAnsi="Calibri" w:cs="Calibri"/>
          <w:spacing w:val="8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un</w:t>
      </w:r>
      <w:r>
        <w:rPr>
          <w:rFonts w:ascii="Calibri" w:eastAsia="Calibri" w:hAnsi="Calibri" w:cs="Calibri"/>
          <w:spacing w:val="-3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 xml:space="preserve">k 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pacing w:val="-6"/>
          <w:sz w:val="22"/>
          <w:szCs w:val="22"/>
        </w:rPr>
        <w:t>m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6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sz w:val="22"/>
          <w:szCs w:val="22"/>
        </w:rPr>
        <w:t>k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 xml:space="preserve">n </w:t>
      </w:r>
      <w:r>
        <w:rPr>
          <w:rFonts w:ascii="Calibri" w:eastAsia="Calibri" w:hAnsi="Calibri" w:cs="Calibri"/>
          <w:spacing w:val="1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9"/>
          <w:w w:val="101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w w:val="101"/>
          <w:sz w:val="22"/>
          <w:szCs w:val="22"/>
        </w:rPr>
        <w:t>r</w:t>
      </w:r>
      <w:r>
        <w:rPr>
          <w:rFonts w:ascii="Calibri" w:eastAsia="Calibri" w:hAnsi="Calibri" w:cs="Calibri"/>
          <w:spacing w:val="-3"/>
          <w:w w:val="101"/>
          <w:sz w:val="22"/>
          <w:szCs w:val="22"/>
        </w:rPr>
        <w:t>o</w:t>
      </w:r>
      <w:r>
        <w:rPr>
          <w:rFonts w:ascii="Calibri" w:eastAsia="Calibri" w:hAnsi="Calibri" w:cs="Calibri"/>
          <w:spacing w:val="-2"/>
          <w:w w:val="101"/>
          <w:sz w:val="22"/>
          <w:szCs w:val="22"/>
        </w:rPr>
        <w:t>du</w:t>
      </w:r>
      <w:r>
        <w:rPr>
          <w:rFonts w:ascii="Calibri" w:eastAsia="Calibri" w:hAnsi="Calibri" w:cs="Calibri"/>
          <w:spacing w:val="-1"/>
          <w:w w:val="101"/>
          <w:sz w:val="22"/>
          <w:szCs w:val="22"/>
        </w:rPr>
        <w:t>k</w:t>
      </w:r>
      <w:r>
        <w:rPr>
          <w:rFonts w:ascii="Calibri" w:eastAsia="Calibri" w:hAnsi="Calibri" w:cs="Calibri"/>
          <w:w w:val="101"/>
          <w:sz w:val="22"/>
          <w:szCs w:val="22"/>
        </w:rPr>
        <w:t xml:space="preserve">. </w:t>
      </w:r>
      <w:r>
        <w:rPr>
          <w:rFonts w:ascii="Calibri" w:eastAsia="Calibri" w:hAnsi="Calibri" w:cs="Calibri"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n</w:t>
      </w:r>
      <w:r>
        <w:rPr>
          <w:rFonts w:ascii="Calibri" w:eastAsia="Calibri" w:hAnsi="Calibri" w:cs="Calibri"/>
          <w:spacing w:val="-3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u</w:t>
      </w:r>
      <w:r>
        <w:rPr>
          <w:rFonts w:ascii="Calibri" w:eastAsia="Calibri" w:hAnsi="Calibri" w:cs="Calibri"/>
          <w:spacing w:val="-1"/>
          <w:sz w:val="22"/>
          <w:szCs w:val="22"/>
        </w:rPr>
        <w:t>si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9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pacing w:val="-2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k</w:t>
      </w:r>
      <w:r>
        <w:rPr>
          <w:rFonts w:ascii="Calibri" w:eastAsia="Calibri" w:hAnsi="Calibri" w:cs="Calibri"/>
          <w:spacing w:val="-10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n</w:t>
      </w:r>
      <w:r>
        <w:rPr>
          <w:rFonts w:ascii="Calibri" w:eastAsia="Calibri" w:hAnsi="Calibri" w:cs="Calibri"/>
          <w:spacing w:val="-3"/>
          <w:sz w:val="22"/>
          <w:szCs w:val="22"/>
        </w:rPr>
        <w:t>j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8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ar</w:t>
      </w:r>
      <w:r>
        <w:rPr>
          <w:rFonts w:ascii="Calibri" w:eastAsia="Calibri" w:hAnsi="Calibri" w:cs="Calibri"/>
          <w:spacing w:val="3"/>
          <w:sz w:val="22"/>
          <w:szCs w:val="22"/>
        </w:rPr>
        <w:t>g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1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p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ma</w:t>
      </w:r>
      <w:r>
        <w:rPr>
          <w:rFonts w:ascii="Calibri" w:eastAsia="Calibri" w:hAnsi="Calibri" w:cs="Calibri"/>
          <w:spacing w:val="-8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ara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6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w w:val="101"/>
          <w:sz w:val="22"/>
          <w:szCs w:val="22"/>
        </w:rPr>
        <w:t>i</w:t>
      </w:r>
      <w:r>
        <w:rPr>
          <w:rFonts w:ascii="Calibri" w:eastAsia="Calibri" w:hAnsi="Calibri" w:cs="Calibri"/>
          <w:spacing w:val="-2"/>
          <w:w w:val="101"/>
          <w:sz w:val="22"/>
          <w:szCs w:val="22"/>
        </w:rPr>
        <w:t>n</w:t>
      </w:r>
      <w:r>
        <w:rPr>
          <w:rFonts w:ascii="Calibri" w:eastAsia="Calibri" w:hAnsi="Calibri" w:cs="Calibri"/>
          <w:w w:val="101"/>
          <w:sz w:val="22"/>
          <w:szCs w:val="22"/>
        </w:rPr>
        <w:t xml:space="preserve">i </w:t>
      </w:r>
      <w:r>
        <w:rPr>
          <w:rFonts w:ascii="Calibri" w:eastAsia="Calibri" w:hAnsi="Calibri" w:cs="Calibri"/>
          <w:spacing w:val="-1"/>
          <w:sz w:val="22"/>
          <w:szCs w:val="22"/>
        </w:rPr>
        <w:t>k</w:t>
      </w:r>
      <w:r>
        <w:rPr>
          <w:rFonts w:ascii="Calibri" w:eastAsia="Calibri" w:hAnsi="Calibri" w:cs="Calibri"/>
          <w:spacing w:val="1"/>
          <w:sz w:val="22"/>
          <w:szCs w:val="22"/>
        </w:rPr>
        <w:t>ar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 xml:space="preserve">a </w:t>
      </w:r>
      <w:r>
        <w:rPr>
          <w:rFonts w:ascii="Calibri" w:eastAsia="Calibri" w:hAnsi="Calibri" w:cs="Calibri"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pacing w:val="-2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p</w:t>
      </w:r>
      <w:r>
        <w:rPr>
          <w:rFonts w:ascii="Calibri" w:eastAsia="Calibri" w:hAnsi="Calibri" w:cs="Calibri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sz w:val="22"/>
          <w:szCs w:val="22"/>
        </w:rPr>
        <w:t>k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9"/>
          <w:sz w:val="22"/>
          <w:szCs w:val="22"/>
        </w:rPr>
        <w:t>b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n</w:t>
      </w:r>
      <w:r>
        <w:rPr>
          <w:rFonts w:ascii="Calibri" w:eastAsia="Calibri" w:hAnsi="Calibri" w:cs="Calibri"/>
          <w:spacing w:val="-4"/>
          <w:sz w:val="22"/>
          <w:szCs w:val="22"/>
        </w:rPr>
        <w:t>g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1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te</w:t>
      </w:r>
      <w:r>
        <w:rPr>
          <w:rFonts w:ascii="Calibri" w:eastAsia="Calibri" w:hAnsi="Calibri" w:cs="Calibri"/>
          <w:spacing w:val="-1"/>
          <w:sz w:val="22"/>
          <w:szCs w:val="22"/>
        </w:rPr>
        <w:t>k</w:t>
      </w:r>
      <w:r>
        <w:rPr>
          <w:rFonts w:ascii="Calibri" w:eastAsia="Calibri" w:hAnsi="Calibri" w:cs="Calibri"/>
          <w:spacing w:val="-2"/>
          <w:sz w:val="22"/>
          <w:szCs w:val="22"/>
        </w:rPr>
        <w:t>n</w:t>
      </w:r>
      <w:r>
        <w:rPr>
          <w:rFonts w:ascii="Calibri" w:eastAsia="Calibri" w:hAnsi="Calibri" w:cs="Calibri"/>
          <w:spacing w:val="-3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pacing w:val="-3"/>
          <w:sz w:val="22"/>
          <w:szCs w:val="22"/>
        </w:rPr>
        <w:t>o</w:t>
      </w:r>
      <w:r>
        <w:rPr>
          <w:rFonts w:ascii="Calibri" w:eastAsia="Calibri" w:hAnsi="Calibri" w:cs="Calibri"/>
          <w:spacing w:val="3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101"/>
          <w:sz w:val="22"/>
          <w:szCs w:val="22"/>
        </w:rPr>
        <w:t>y</w:t>
      </w:r>
      <w:r>
        <w:rPr>
          <w:rFonts w:ascii="Calibri" w:eastAsia="Calibri" w:hAnsi="Calibri" w:cs="Calibri"/>
          <w:spacing w:val="1"/>
          <w:w w:val="101"/>
          <w:sz w:val="22"/>
          <w:szCs w:val="22"/>
        </w:rPr>
        <w:t>a</w:t>
      </w:r>
      <w:r>
        <w:rPr>
          <w:rFonts w:ascii="Calibri" w:eastAsia="Calibri" w:hAnsi="Calibri" w:cs="Calibri"/>
          <w:spacing w:val="-9"/>
          <w:w w:val="101"/>
          <w:sz w:val="22"/>
          <w:szCs w:val="22"/>
        </w:rPr>
        <w:t>n</w:t>
      </w:r>
      <w:r>
        <w:rPr>
          <w:rFonts w:ascii="Calibri" w:eastAsia="Calibri" w:hAnsi="Calibri" w:cs="Calibri"/>
          <w:w w:val="101"/>
          <w:sz w:val="22"/>
          <w:szCs w:val="22"/>
        </w:rPr>
        <w:t xml:space="preserve">g </w:t>
      </w:r>
      <w:r>
        <w:rPr>
          <w:rFonts w:ascii="Calibri" w:eastAsia="Calibri" w:hAnsi="Calibri" w:cs="Calibri"/>
          <w:spacing w:val="-2"/>
          <w:sz w:val="22"/>
          <w:szCs w:val="22"/>
        </w:rPr>
        <w:t>b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spacing w:val="-3"/>
          <w:sz w:val="22"/>
          <w:szCs w:val="22"/>
        </w:rPr>
        <w:t>j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c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3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,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 xml:space="preserve">a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2"/>
          <w:sz w:val="22"/>
          <w:szCs w:val="22"/>
        </w:rPr>
        <w:t>ud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ya</w:t>
      </w:r>
      <w:r>
        <w:rPr>
          <w:rFonts w:ascii="Calibri" w:eastAsia="Calibri" w:hAnsi="Calibri" w:cs="Calibri"/>
          <w:spacing w:val="5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u</w:t>
      </w:r>
      <w:r>
        <w:rPr>
          <w:rFonts w:ascii="Calibri" w:eastAsia="Calibri" w:hAnsi="Calibri" w:cs="Calibri"/>
          <w:spacing w:val="-1"/>
          <w:sz w:val="22"/>
          <w:szCs w:val="22"/>
        </w:rPr>
        <w:t>si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pacing w:val="-2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 xml:space="preserve">k </w:t>
      </w:r>
      <w:r>
        <w:rPr>
          <w:rFonts w:ascii="Calibri" w:eastAsia="Calibri" w:hAnsi="Calibri" w:cs="Calibri"/>
          <w:spacing w:val="1"/>
          <w:w w:val="101"/>
          <w:sz w:val="22"/>
          <w:szCs w:val="22"/>
        </w:rPr>
        <w:t>m</w:t>
      </w:r>
      <w:r>
        <w:rPr>
          <w:rFonts w:ascii="Calibri" w:eastAsia="Calibri" w:hAnsi="Calibri" w:cs="Calibri"/>
          <w:spacing w:val="-3"/>
          <w:w w:val="101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w w:val="101"/>
          <w:sz w:val="22"/>
          <w:szCs w:val="22"/>
        </w:rPr>
        <w:t>n</w:t>
      </w:r>
      <w:r>
        <w:rPr>
          <w:rFonts w:ascii="Calibri" w:eastAsia="Calibri" w:hAnsi="Calibri" w:cs="Calibri"/>
          <w:spacing w:val="-3"/>
          <w:w w:val="101"/>
          <w:sz w:val="22"/>
          <w:szCs w:val="22"/>
        </w:rPr>
        <w:t>j</w:t>
      </w:r>
      <w:r>
        <w:rPr>
          <w:rFonts w:ascii="Calibri" w:eastAsia="Calibri" w:hAnsi="Calibri" w:cs="Calibri"/>
          <w:spacing w:val="1"/>
          <w:w w:val="101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w w:val="101"/>
          <w:sz w:val="22"/>
          <w:szCs w:val="22"/>
        </w:rPr>
        <w:t>d</w:t>
      </w:r>
      <w:r>
        <w:rPr>
          <w:rFonts w:ascii="Calibri" w:eastAsia="Calibri" w:hAnsi="Calibri" w:cs="Calibri"/>
          <w:w w:val="101"/>
          <w:sz w:val="22"/>
          <w:szCs w:val="22"/>
        </w:rPr>
        <w:t xml:space="preserve">i </w:t>
      </w:r>
      <w:r>
        <w:rPr>
          <w:rFonts w:ascii="Calibri" w:eastAsia="Calibri" w:hAnsi="Calibri" w:cs="Calibri"/>
          <w:spacing w:val="-2"/>
          <w:sz w:val="22"/>
          <w:szCs w:val="22"/>
        </w:rPr>
        <w:t>h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n</w:t>
      </w:r>
      <w:r>
        <w:rPr>
          <w:rFonts w:ascii="Calibri" w:eastAsia="Calibri" w:hAnsi="Calibri" w:cs="Calibri"/>
          <w:spacing w:val="-4"/>
          <w:sz w:val="22"/>
          <w:szCs w:val="22"/>
        </w:rPr>
        <w:t>g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7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un</w:t>
      </w:r>
      <w:r>
        <w:rPr>
          <w:rFonts w:ascii="Calibri" w:eastAsia="Calibri" w:hAnsi="Calibri" w:cs="Calibri"/>
          <w:spacing w:val="-3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k</w:t>
      </w:r>
      <w:r>
        <w:rPr>
          <w:rFonts w:ascii="Calibri" w:eastAsia="Calibri" w:hAnsi="Calibri" w:cs="Calibri"/>
          <w:spacing w:val="5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te</w:t>
      </w:r>
      <w:r>
        <w:rPr>
          <w:rFonts w:ascii="Calibri" w:eastAsia="Calibri" w:hAnsi="Calibri" w:cs="Calibri"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sz w:val="22"/>
          <w:szCs w:val="22"/>
        </w:rPr>
        <w:t>li</w:t>
      </w:r>
      <w:r>
        <w:rPr>
          <w:rFonts w:ascii="Calibri" w:eastAsia="Calibri" w:hAnsi="Calibri" w:cs="Calibri"/>
          <w:spacing w:val="-9"/>
          <w:sz w:val="22"/>
          <w:szCs w:val="22"/>
        </w:rPr>
        <w:t>b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8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 xml:space="preserve">m </w:t>
      </w:r>
      <w:r>
        <w:rPr>
          <w:rFonts w:ascii="Calibri" w:eastAsia="Calibri" w:hAnsi="Calibri" w:cs="Calibri"/>
          <w:spacing w:val="-3"/>
          <w:sz w:val="22"/>
          <w:szCs w:val="22"/>
        </w:rPr>
        <w:t>fo</w:t>
      </w:r>
      <w:r>
        <w:rPr>
          <w:rFonts w:ascii="Calibri" w:eastAsia="Calibri" w:hAnsi="Calibri" w:cs="Calibri"/>
          <w:spacing w:val="-1"/>
          <w:sz w:val="22"/>
          <w:szCs w:val="22"/>
        </w:rPr>
        <w:t>k</w:t>
      </w:r>
      <w:r>
        <w:rPr>
          <w:rFonts w:ascii="Calibri" w:eastAsia="Calibri" w:hAnsi="Calibri" w:cs="Calibri"/>
          <w:spacing w:val="-2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w w:val="101"/>
          <w:sz w:val="22"/>
          <w:szCs w:val="22"/>
        </w:rPr>
        <w:t>p</w:t>
      </w:r>
      <w:r>
        <w:rPr>
          <w:rFonts w:ascii="Calibri" w:eastAsia="Calibri" w:hAnsi="Calibri" w:cs="Calibri"/>
          <w:spacing w:val="-3"/>
          <w:w w:val="101"/>
          <w:sz w:val="22"/>
          <w:szCs w:val="22"/>
        </w:rPr>
        <w:t>e</w:t>
      </w:r>
      <w:r>
        <w:rPr>
          <w:rFonts w:ascii="Calibri" w:eastAsia="Calibri" w:hAnsi="Calibri" w:cs="Calibri"/>
          <w:spacing w:val="-6"/>
          <w:w w:val="101"/>
          <w:sz w:val="22"/>
          <w:szCs w:val="22"/>
        </w:rPr>
        <w:t>m</w:t>
      </w:r>
      <w:r>
        <w:rPr>
          <w:rFonts w:ascii="Calibri" w:eastAsia="Calibri" w:hAnsi="Calibri" w:cs="Calibri"/>
          <w:spacing w:val="1"/>
          <w:w w:val="101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w w:val="101"/>
          <w:sz w:val="22"/>
          <w:szCs w:val="22"/>
        </w:rPr>
        <w:t>s</w:t>
      </w:r>
      <w:r>
        <w:rPr>
          <w:rFonts w:ascii="Calibri" w:eastAsia="Calibri" w:hAnsi="Calibri" w:cs="Calibri"/>
          <w:spacing w:val="-6"/>
          <w:w w:val="101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w w:val="101"/>
          <w:sz w:val="22"/>
          <w:szCs w:val="22"/>
        </w:rPr>
        <w:t>ra</w:t>
      </w:r>
      <w:r>
        <w:rPr>
          <w:rFonts w:ascii="Calibri" w:eastAsia="Calibri" w:hAnsi="Calibri" w:cs="Calibri"/>
          <w:w w:val="101"/>
          <w:sz w:val="22"/>
          <w:szCs w:val="22"/>
        </w:rPr>
        <w:t xml:space="preserve">n </w:t>
      </w:r>
      <w:r>
        <w:rPr>
          <w:rFonts w:ascii="Calibri" w:eastAsia="Calibri" w:hAnsi="Calibri" w:cs="Calibri"/>
          <w:spacing w:val="-1"/>
          <w:w w:val="101"/>
          <w:sz w:val="22"/>
          <w:szCs w:val="22"/>
        </w:rPr>
        <w:t>k</w:t>
      </w:r>
      <w:r>
        <w:rPr>
          <w:rFonts w:ascii="Calibri" w:eastAsia="Calibri" w:hAnsi="Calibri" w:cs="Calibri"/>
          <w:spacing w:val="1"/>
          <w:w w:val="101"/>
          <w:sz w:val="22"/>
          <w:szCs w:val="22"/>
        </w:rPr>
        <w:t>am</w:t>
      </w:r>
      <w:r>
        <w:rPr>
          <w:rFonts w:ascii="Calibri" w:eastAsia="Calibri" w:hAnsi="Calibri" w:cs="Calibri"/>
          <w:spacing w:val="-1"/>
          <w:w w:val="101"/>
          <w:sz w:val="22"/>
          <w:szCs w:val="22"/>
        </w:rPr>
        <w:t>i</w:t>
      </w:r>
      <w:r>
        <w:rPr>
          <w:rFonts w:ascii="Calibri" w:eastAsia="Calibri" w:hAnsi="Calibri" w:cs="Calibri"/>
          <w:w w:val="101"/>
          <w:sz w:val="22"/>
          <w:szCs w:val="22"/>
        </w:rPr>
        <w:t>.</w:t>
      </w:r>
    </w:p>
    <w:p w:rsidR="00143462" w:rsidRDefault="00143462">
      <w:pPr>
        <w:spacing w:line="200" w:lineRule="exact"/>
      </w:pPr>
    </w:p>
    <w:p w:rsidR="00143462" w:rsidRDefault="00143462">
      <w:pPr>
        <w:spacing w:before="19" w:line="220" w:lineRule="exact"/>
        <w:rPr>
          <w:sz w:val="22"/>
          <w:szCs w:val="22"/>
        </w:rPr>
      </w:pPr>
    </w:p>
    <w:p w:rsidR="00143462" w:rsidRPr="008B7020" w:rsidRDefault="009D580B">
      <w:pPr>
        <w:spacing w:line="360" w:lineRule="auto"/>
        <w:ind w:left="4" w:right="191"/>
        <w:jc w:val="both"/>
        <w:rPr>
          <w:rFonts w:ascii="Calibri" w:eastAsia="Calibri" w:hAnsi="Calibri" w:cs="Calibri"/>
          <w:color w:val="000000" w:themeColor="text1"/>
          <w:sz w:val="22"/>
          <w:szCs w:val="22"/>
          <w:rPrChange w:id="695" w:author="Deni Septiadi Azzub" w:date="2018-03-01T22:05:00Z">
            <w:rPr>
              <w:rFonts w:ascii="Calibri" w:eastAsia="Calibri" w:hAnsi="Calibri" w:cs="Calibri"/>
              <w:sz w:val="22"/>
              <w:szCs w:val="22"/>
            </w:rPr>
          </w:rPrChange>
        </w:rPr>
      </w:pPr>
      <w:r w:rsidRPr="008B7020">
        <w:rPr>
          <w:rFonts w:ascii="Calibri" w:eastAsia="Calibri" w:hAnsi="Calibri" w:cs="Calibri"/>
          <w:color w:val="000000" w:themeColor="text1"/>
          <w:spacing w:val="3"/>
          <w:sz w:val="22"/>
          <w:szCs w:val="22"/>
          <w:rPrChange w:id="696" w:author="Deni Septiadi Azzub" w:date="2018-03-01T22:05:00Z">
            <w:rPr>
              <w:rFonts w:ascii="Calibri" w:eastAsia="Calibri" w:hAnsi="Calibri" w:cs="Calibri"/>
              <w:color w:val="C00000"/>
              <w:spacing w:val="3"/>
              <w:sz w:val="22"/>
              <w:szCs w:val="22"/>
            </w:rPr>
          </w:rPrChange>
        </w:rPr>
        <w:t>M</w:t>
      </w:r>
      <w:r w:rsidRPr="008B7020">
        <w:rPr>
          <w:rFonts w:ascii="Calibri" w:eastAsia="Calibri" w:hAnsi="Calibri" w:cs="Calibri"/>
          <w:color w:val="000000" w:themeColor="text1"/>
          <w:spacing w:val="-3"/>
          <w:sz w:val="22"/>
          <w:szCs w:val="22"/>
          <w:rPrChange w:id="697" w:author="Deni Septiadi Azzub" w:date="2018-03-01T22:05:00Z">
            <w:rPr>
              <w:rFonts w:ascii="Calibri" w:eastAsia="Calibri" w:hAnsi="Calibri" w:cs="Calibri"/>
              <w:color w:val="C00000"/>
              <w:spacing w:val="-3"/>
              <w:sz w:val="22"/>
              <w:szCs w:val="22"/>
            </w:rPr>
          </w:rPrChange>
        </w:rPr>
        <w:t>e</w:t>
      </w:r>
      <w:r w:rsidRPr="008B7020">
        <w:rPr>
          <w:rFonts w:ascii="Calibri" w:eastAsia="Calibri" w:hAnsi="Calibri" w:cs="Calibri"/>
          <w:color w:val="000000" w:themeColor="text1"/>
          <w:spacing w:val="-2"/>
          <w:sz w:val="22"/>
          <w:szCs w:val="22"/>
          <w:rPrChange w:id="698" w:author="Deni Septiadi Azzub" w:date="2018-03-01T22:05:00Z">
            <w:rPr>
              <w:rFonts w:ascii="Calibri" w:eastAsia="Calibri" w:hAnsi="Calibri" w:cs="Calibri"/>
              <w:color w:val="C00000"/>
              <w:spacing w:val="-2"/>
              <w:sz w:val="22"/>
              <w:szCs w:val="22"/>
            </w:rPr>
          </w:rPrChange>
        </w:rPr>
        <w:t>n</w:t>
      </w:r>
      <w:r w:rsidRPr="008B7020">
        <w:rPr>
          <w:rFonts w:ascii="Calibri" w:eastAsia="Calibri" w:hAnsi="Calibri" w:cs="Calibri"/>
          <w:color w:val="000000" w:themeColor="text1"/>
          <w:spacing w:val="-3"/>
          <w:sz w:val="22"/>
          <w:szCs w:val="22"/>
          <w:rPrChange w:id="699" w:author="Deni Septiadi Azzub" w:date="2018-03-01T22:05:00Z">
            <w:rPr>
              <w:rFonts w:ascii="Calibri" w:eastAsia="Calibri" w:hAnsi="Calibri" w:cs="Calibri"/>
              <w:color w:val="C00000"/>
              <w:spacing w:val="-3"/>
              <w:sz w:val="22"/>
              <w:szCs w:val="22"/>
            </w:rPr>
          </w:rPrChange>
        </w:rPr>
        <w:t>e</w:t>
      </w:r>
      <w:r w:rsidRPr="008B7020">
        <w:rPr>
          <w:rFonts w:ascii="Calibri" w:eastAsia="Calibri" w:hAnsi="Calibri" w:cs="Calibri"/>
          <w:color w:val="000000" w:themeColor="text1"/>
          <w:spacing w:val="-2"/>
          <w:sz w:val="22"/>
          <w:szCs w:val="22"/>
          <w:rPrChange w:id="700" w:author="Deni Septiadi Azzub" w:date="2018-03-01T22:05:00Z">
            <w:rPr>
              <w:rFonts w:ascii="Calibri" w:eastAsia="Calibri" w:hAnsi="Calibri" w:cs="Calibri"/>
              <w:color w:val="C00000"/>
              <w:spacing w:val="-2"/>
              <w:sz w:val="22"/>
              <w:szCs w:val="22"/>
            </w:rPr>
          </w:rPrChange>
        </w:rPr>
        <w:t>n</w:t>
      </w:r>
      <w:r w:rsidRPr="008B7020">
        <w:rPr>
          <w:rFonts w:ascii="Calibri" w:eastAsia="Calibri" w:hAnsi="Calibri" w:cs="Calibri"/>
          <w:color w:val="000000" w:themeColor="text1"/>
          <w:spacing w:val="-3"/>
          <w:sz w:val="22"/>
          <w:szCs w:val="22"/>
          <w:rPrChange w:id="701" w:author="Deni Septiadi Azzub" w:date="2018-03-01T22:05:00Z">
            <w:rPr>
              <w:rFonts w:ascii="Calibri" w:eastAsia="Calibri" w:hAnsi="Calibri" w:cs="Calibri"/>
              <w:color w:val="C00000"/>
              <w:spacing w:val="-3"/>
              <w:sz w:val="22"/>
              <w:szCs w:val="22"/>
            </w:rPr>
          </w:rPrChange>
        </w:rPr>
        <w:t>t</w:t>
      </w:r>
      <w:r w:rsidRPr="008B7020">
        <w:rPr>
          <w:rFonts w:ascii="Calibri" w:eastAsia="Calibri" w:hAnsi="Calibri" w:cs="Calibri"/>
          <w:color w:val="000000" w:themeColor="text1"/>
          <w:spacing w:val="-2"/>
          <w:sz w:val="22"/>
          <w:szCs w:val="22"/>
          <w:rPrChange w:id="702" w:author="Deni Septiadi Azzub" w:date="2018-03-01T22:05:00Z">
            <w:rPr>
              <w:rFonts w:ascii="Calibri" w:eastAsia="Calibri" w:hAnsi="Calibri" w:cs="Calibri"/>
              <w:color w:val="C00000"/>
              <w:spacing w:val="-2"/>
              <w:sz w:val="22"/>
              <w:szCs w:val="22"/>
            </w:rPr>
          </w:rPrChange>
        </w:rPr>
        <w:t>u</w:t>
      </w:r>
      <w:r w:rsidRPr="008B7020">
        <w:rPr>
          <w:rFonts w:ascii="Calibri" w:eastAsia="Calibri" w:hAnsi="Calibri" w:cs="Calibri"/>
          <w:color w:val="000000" w:themeColor="text1"/>
          <w:spacing w:val="-1"/>
          <w:sz w:val="22"/>
          <w:szCs w:val="22"/>
          <w:rPrChange w:id="703" w:author="Deni Septiadi Azzub" w:date="2018-03-01T22:05:00Z">
            <w:rPr>
              <w:rFonts w:ascii="Calibri" w:eastAsia="Calibri" w:hAnsi="Calibri" w:cs="Calibri"/>
              <w:color w:val="C00000"/>
              <w:spacing w:val="-1"/>
              <w:sz w:val="22"/>
              <w:szCs w:val="22"/>
            </w:rPr>
          </w:rPrChange>
        </w:rPr>
        <w:t>k</w:t>
      </w:r>
      <w:r w:rsidRPr="008B7020">
        <w:rPr>
          <w:rFonts w:ascii="Calibri" w:eastAsia="Calibri" w:hAnsi="Calibri" w:cs="Calibri"/>
          <w:color w:val="000000" w:themeColor="text1"/>
          <w:spacing w:val="1"/>
          <w:sz w:val="22"/>
          <w:szCs w:val="22"/>
          <w:rPrChange w:id="704" w:author="Deni Septiadi Azzub" w:date="2018-03-01T22:05:00Z">
            <w:rPr>
              <w:rFonts w:ascii="Calibri" w:eastAsia="Calibri" w:hAnsi="Calibri" w:cs="Calibri"/>
              <w:color w:val="C00000"/>
              <w:spacing w:val="1"/>
              <w:sz w:val="22"/>
              <w:szCs w:val="22"/>
            </w:rPr>
          </w:rPrChange>
        </w:rPr>
        <w:t>a</w:t>
      </w:r>
      <w:r w:rsidRPr="008B7020">
        <w:rPr>
          <w:rFonts w:ascii="Calibri" w:eastAsia="Calibri" w:hAnsi="Calibri" w:cs="Calibri"/>
          <w:color w:val="000000" w:themeColor="text1"/>
          <w:sz w:val="22"/>
          <w:szCs w:val="22"/>
          <w:rPrChange w:id="705" w:author="Deni Septiadi Azzub" w:date="2018-03-01T22:05:00Z">
            <w:rPr>
              <w:rFonts w:ascii="Calibri" w:eastAsia="Calibri" w:hAnsi="Calibri" w:cs="Calibri"/>
              <w:color w:val="C00000"/>
              <w:sz w:val="22"/>
              <w:szCs w:val="22"/>
            </w:rPr>
          </w:rPrChange>
        </w:rPr>
        <w:t xml:space="preserve">n </w:t>
      </w:r>
      <w:del w:id="706" w:author="Deni Septiadi Azzub" w:date="2018-03-01T22:08:00Z">
        <w:r w:rsidRPr="008B7020" w:rsidDel="00903B7D">
          <w:rPr>
            <w:rFonts w:ascii="Calibri" w:eastAsia="Calibri" w:hAnsi="Calibri" w:cs="Calibri"/>
            <w:color w:val="000000" w:themeColor="text1"/>
            <w:spacing w:val="3"/>
            <w:sz w:val="22"/>
            <w:szCs w:val="22"/>
            <w:rPrChange w:id="707" w:author="Deni Septiadi Azzub" w:date="2018-03-01T22:05:00Z">
              <w:rPr>
                <w:rFonts w:ascii="Calibri" w:eastAsia="Calibri" w:hAnsi="Calibri" w:cs="Calibri"/>
                <w:color w:val="C00000"/>
                <w:spacing w:val="3"/>
                <w:sz w:val="22"/>
                <w:szCs w:val="22"/>
              </w:rPr>
            </w:rPrChange>
          </w:rPr>
          <w:delText xml:space="preserve"> </w:delText>
        </w:r>
        <w:r w:rsidRPr="00903B7D" w:rsidDel="00903B7D">
          <w:rPr>
            <w:rFonts w:ascii="Calibri" w:eastAsia="Calibri" w:hAnsi="Calibri" w:cs="Calibri"/>
            <w:i/>
            <w:color w:val="000000" w:themeColor="text1"/>
            <w:spacing w:val="-1"/>
            <w:sz w:val="22"/>
            <w:szCs w:val="22"/>
            <w:rPrChange w:id="708" w:author="Deni Septiadi Azzub" w:date="2018-03-01T22:08:00Z">
              <w:rPr>
                <w:rFonts w:ascii="Calibri" w:eastAsia="Calibri" w:hAnsi="Calibri" w:cs="Calibri"/>
                <w:color w:val="C00000"/>
                <w:spacing w:val="-1"/>
                <w:sz w:val="22"/>
                <w:szCs w:val="22"/>
              </w:rPr>
            </w:rPrChange>
          </w:rPr>
          <w:delText>s</w:delText>
        </w:r>
        <w:r w:rsidRPr="00903B7D" w:rsidDel="00903B7D">
          <w:rPr>
            <w:rFonts w:ascii="Calibri" w:eastAsia="Calibri" w:hAnsi="Calibri" w:cs="Calibri"/>
            <w:i/>
            <w:color w:val="000000" w:themeColor="text1"/>
            <w:spacing w:val="-3"/>
            <w:sz w:val="22"/>
            <w:szCs w:val="22"/>
            <w:rPrChange w:id="709" w:author="Deni Septiadi Azzub" w:date="2018-03-01T22:08:00Z">
              <w:rPr>
                <w:rFonts w:ascii="Calibri" w:eastAsia="Calibri" w:hAnsi="Calibri" w:cs="Calibri"/>
                <w:color w:val="C00000"/>
                <w:spacing w:val="-3"/>
                <w:sz w:val="22"/>
                <w:szCs w:val="22"/>
              </w:rPr>
            </w:rPrChange>
          </w:rPr>
          <w:delText>o</w:delText>
        </w:r>
        <w:r w:rsidRPr="00903B7D" w:rsidDel="00903B7D">
          <w:rPr>
            <w:rFonts w:ascii="Calibri" w:eastAsia="Calibri" w:hAnsi="Calibri" w:cs="Calibri"/>
            <w:i/>
            <w:color w:val="000000" w:themeColor="text1"/>
            <w:spacing w:val="-1"/>
            <w:sz w:val="22"/>
            <w:szCs w:val="22"/>
            <w:rPrChange w:id="710" w:author="Deni Septiadi Azzub" w:date="2018-03-01T22:08:00Z">
              <w:rPr>
                <w:rFonts w:ascii="Calibri" w:eastAsia="Calibri" w:hAnsi="Calibri" w:cs="Calibri"/>
                <w:color w:val="C00000"/>
                <w:spacing w:val="-1"/>
                <w:sz w:val="22"/>
                <w:szCs w:val="22"/>
              </w:rPr>
            </w:rPrChange>
          </w:rPr>
          <w:delText>si</w:delText>
        </w:r>
        <w:r w:rsidRPr="00903B7D" w:rsidDel="00903B7D">
          <w:rPr>
            <w:rFonts w:ascii="Calibri" w:eastAsia="Calibri" w:hAnsi="Calibri" w:cs="Calibri"/>
            <w:i/>
            <w:color w:val="000000" w:themeColor="text1"/>
            <w:spacing w:val="1"/>
            <w:sz w:val="22"/>
            <w:szCs w:val="22"/>
            <w:rPrChange w:id="711" w:author="Deni Septiadi Azzub" w:date="2018-03-01T22:08:00Z">
              <w:rPr>
                <w:rFonts w:ascii="Calibri" w:eastAsia="Calibri" w:hAnsi="Calibri" w:cs="Calibri"/>
                <w:color w:val="C00000"/>
                <w:spacing w:val="1"/>
                <w:sz w:val="22"/>
                <w:szCs w:val="22"/>
              </w:rPr>
            </w:rPrChange>
          </w:rPr>
          <w:delText>a</w:delText>
        </w:r>
        <w:r w:rsidRPr="00903B7D" w:rsidDel="00903B7D">
          <w:rPr>
            <w:rFonts w:ascii="Calibri" w:eastAsia="Calibri" w:hAnsi="Calibri" w:cs="Calibri"/>
            <w:i/>
            <w:color w:val="000000" w:themeColor="text1"/>
            <w:sz w:val="22"/>
            <w:szCs w:val="22"/>
            <w:rPrChange w:id="712" w:author="Deni Septiadi Azzub" w:date="2018-03-01T22:08:00Z">
              <w:rPr>
                <w:rFonts w:ascii="Calibri" w:eastAsia="Calibri" w:hAnsi="Calibri" w:cs="Calibri"/>
                <w:color w:val="C00000"/>
                <w:sz w:val="22"/>
                <w:szCs w:val="22"/>
              </w:rPr>
            </w:rPrChange>
          </w:rPr>
          <w:delText>l</w:delText>
        </w:r>
        <w:r w:rsidRPr="00903B7D" w:rsidDel="00903B7D">
          <w:rPr>
            <w:rFonts w:ascii="Calibri" w:eastAsia="Calibri" w:hAnsi="Calibri" w:cs="Calibri"/>
            <w:i/>
            <w:color w:val="000000" w:themeColor="text1"/>
            <w:spacing w:val="47"/>
            <w:sz w:val="22"/>
            <w:szCs w:val="22"/>
            <w:rPrChange w:id="713" w:author="Deni Septiadi Azzub" w:date="2018-03-01T22:08:00Z">
              <w:rPr>
                <w:rFonts w:ascii="Calibri" w:eastAsia="Calibri" w:hAnsi="Calibri" w:cs="Calibri"/>
                <w:color w:val="C00000"/>
                <w:spacing w:val="47"/>
                <w:sz w:val="22"/>
                <w:szCs w:val="22"/>
              </w:rPr>
            </w:rPrChange>
          </w:rPr>
          <w:delText xml:space="preserve"> </w:delText>
        </w:r>
        <w:r w:rsidRPr="00903B7D" w:rsidDel="00903B7D">
          <w:rPr>
            <w:rFonts w:ascii="Calibri" w:eastAsia="Calibri" w:hAnsi="Calibri" w:cs="Calibri"/>
            <w:i/>
            <w:color w:val="000000" w:themeColor="text1"/>
            <w:spacing w:val="1"/>
            <w:sz w:val="22"/>
            <w:szCs w:val="22"/>
            <w:rPrChange w:id="714" w:author="Deni Septiadi Azzub" w:date="2018-03-01T22:08:00Z">
              <w:rPr>
                <w:rFonts w:ascii="Calibri" w:eastAsia="Calibri" w:hAnsi="Calibri" w:cs="Calibri"/>
                <w:color w:val="C00000"/>
                <w:spacing w:val="1"/>
                <w:sz w:val="22"/>
                <w:szCs w:val="22"/>
              </w:rPr>
            </w:rPrChange>
          </w:rPr>
          <w:delText>m</w:delText>
        </w:r>
        <w:r w:rsidRPr="00903B7D" w:rsidDel="00903B7D">
          <w:rPr>
            <w:rFonts w:ascii="Calibri" w:eastAsia="Calibri" w:hAnsi="Calibri" w:cs="Calibri"/>
            <w:i/>
            <w:color w:val="000000" w:themeColor="text1"/>
            <w:spacing w:val="-3"/>
            <w:sz w:val="22"/>
            <w:szCs w:val="22"/>
            <w:rPrChange w:id="715" w:author="Deni Septiadi Azzub" w:date="2018-03-01T22:08:00Z">
              <w:rPr>
                <w:rFonts w:ascii="Calibri" w:eastAsia="Calibri" w:hAnsi="Calibri" w:cs="Calibri"/>
                <w:color w:val="C00000"/>
                <w:spacing w:val="-3"/>
                <w:sz w:val="22"/>
                <w:szCs w:val="22"/>
              </w:rPr>
            </w:rPrChange>
          </w:rPr>
          <w:delText>e</w:delText>
        </w:r>
        <w:r w:rsidRPr="00903B7D" w:rsidDel="00903B7D">
          <w:rPr>
            <w:rFonts w:ascii="Calibri" w:eastAsia="Calibri" w:hAnsi="Calibri" w:cs="Calibri"/>
            <w:i/>
            <w:color w:val="000000" w:themeColor="text1"/>
            <w:spacing w:val="-2"/>
            <w:sz w:val="22"/>
            <w:szCs w:val="22"/>
            <w:rPrChange w:id="716" w:author="Deni Septiadi Azzub" w:date="2018-03-01T22:08:00Z">
              <w:rPr>
                <w:rFonts w:ascii="Calibri" w:eastAsia="Calibri" w:hAnsi="Calibri" w:cs="Calibri"/>
                <w:color w:val="C00000"/>
                <w:spacing w:val="-2"/>
                <w:sz w:val="22"/>
                <w:szCs w:val="22"/>
              </w:rPr>
            </w:rPrChange>
          </w:rPr>
          <w:delText>d</w:delText>
        </w:r>
        <w:r w:rsidRPr="00903B7D" w:rsidDel="00903B7D">
          <w:rPr>
            <w:rFonts w:ascii="Calibri" w:eastAsia="Calibri" w:hAnsi="Calibri" w:cs="Calibri"/>
            <w:i/>
            <w:color w:val="000000" w:themeColor="text1"/>
            <w:spacing w:val="-1"/>
            <w:sz w:val="22"/>
            <w:szCs w:val="22"/>
            <w:rPrChange w:id="717" w:author="Deni Septiadi Azzub" w:date="2018-03-01T22:08:00Z">
              <w:rPr>
                <w:rFonts w:ascii="Calibri" w:eastAsia="Calibri" w:hAnsi="Calibri" w:cs="Calibri"/>
                <w:color w:val="C00000"/>
                <w:spacing w:val="-1"/>
                <w:sz w:val="22"/>
                <w:szCs w:val="22"/>
              </w:rPr>
            </w:rPrChange>
          </w:rPr>
          <w:delText>i</w:delText>
        </w:r>
        <w:r w:rsidRPr="00903B7D" w:rsidDel="00903B7D">
          <w:rPr>
            <w:rFonts w:ascii="Calibri" w:eastAsia="Calibri" w:hAnsi="Calibri" w:cs="Calibri"/>
            <w:i/>
            <w:color w:val="000000" w:themeColor="text1"/>
            <w:sz w:val="22"/>
            <w:szCs w:val="22"/>
            <w:rPrChange w:id="718" w:author="Deni Septiadi Azzub" w:date="2018-03-01T22:08:00Z">
              <w:rPr>
                <w:rFonts w:ascii="Calibri" w:eastAsia="Calibri" w:hAnsi="Calibri" w:cs="Calibri"/>
                <w:color w:val="C00000"/>
                <w:sz w:val="22"/>
                <w:szCs w:val="22"/>
              </w:rPr>
            </w:rPrChange>
          </w:rPr>
          <w:delText>a</w:delText>
        </w:r>
      </w:del>
      <w:ins w:id="719" w:author="Deni Septiadi Azzub" w:date="2018-03-01T22:08:00Z">
        <w:r w:rsidR="00903B7D">
          <w:rPr>
            <w:rFonts w:ascii="Calibri" w:eastAsia="Calibri" w:hAnsi="Calibri" w:cs="Calibri"/>
            <w:i/>
            <w:color w:val="000000" w:themeColor="text1"/>
            <w:spacing w:val="-1"/>
            <w:sz w:val="22"/>
            <w:szCs w:val="22"/>
            <w:lang w:val="id-ID"/>
          </w:rPr>
          <w:t>social media</w:t>
        </w:r>
      </w:ins>
      <w:r w:rsidRPr="008B7020">
        <w:rPr>
          <w:rFonts w:ascii="Calibri" w:eastAsia="Calibri" w:hAnsi="Calibri" w:cs="Calibri"/>
          <w:color w:val="000000" w:themeColor="text1"/>
          <w:sz w:val="22"/>
          <w:szCs w:val="22"/>
          <w:rPrChange w:id="720" w:author="Deni Septiadi Azzub" w:date="2018-03-01T22:05:00Z">
            <w:rPr>
              <w:rFonts w:ascii="Calibri" w:eastAsia="Calibri" w:hAnsi="Calibri" w:cs="Calibri"/>
              <w:color w:val="C00000"/>
              <w:sz w:val="22"/>
              <w:szCs w:val="22"/>
            </w:rPr>
          </w:rPrChange>
        </w:rPr>
        <w:t xml:space="preserve">  y</w:t>
      </w:r>
      <w:r w:rsidRPr="008B7020">
        <w:rPr>
          <w:rFonts w:ascii="Calibri" w:eastAsia="Calibri" w:hAnsi="Calibri" w:cs="Calibri"/>
          <w:color w:val="000000" w:themeColor="text1"/>
          <w:spacing w:val="1"/>
          <w:sz w:val="22"/>
          <w:szCs w:val="22"/>
          <w:rPrChange w:id="721" w:author="Deni Septiadi Azzub" w:date="2018-03-01T22:05:00Z">
            <w:rPr>
              <w:rFonts w:ascii="Calibri" w:eastAsia="Calibri" w:hAnsi="Calibri" w:cs="Calibri"/>
              <w:color w:val="C00000"/>
              <w:spacing w:val="1"/>
              <w:sz w:val="22"/>
              <w:szCs w:val="22"/>
            </w:rPr>
          </w:rPrChange>
        </w:rPr>
        <w:t>a</w:t>
      </w:r>
      <w:r w:rsidRPr="008B7020">
        <w:rPr>
          <w:rFonts w:ascii="Calibri" w:eastAsia="Calibri" w:hAnsi="Calibri" w:cs="Calibri"/>
          <w:color w:val="000000" w:themeColor="text1"/>
          <w:spacing w:val="-2"/>
          <w:sz w:val="22"/>
          <w:szCs w:val="22"/>
          <w:rPrChange w:id="722" w:author="Deni Septiadi Azzub" w:date="2018-03-01T22:05:00Z">
            <w:rPr>
              <w:rFonts w:ascii="Calibri" w:eastAsia="Calibri" w:hAnsi="Calibri" w:cs="Calibri"/>
              <w:color w:val="C00000"/>
              <w:spacing w:val="-2"/>
              <w:sz w:val="22"/>
              <w:szCs w:val="22"/>
            </w:rPr>
          </w:rPrChange>
        </w:rPr>
        <w:t>n</w:t>
      </w:r>
      <w:r w:rsidRPr="008B7020">
        <w:rPr>
          <w:rFonts w:ascii="Calibri" w:eastAsia="Calibri" w:hAnsi="Calibri" w:cs="Calibri"/>
          <w:color w:val="000000" w:themeColor="text1"/>
          <w:sz w:val="22"/>
          <w:szCs w:val="22"/>
          <w:rPrChange w:id="723" w:author="Deni Septiadi Azzub" w:date="2018-03-01T22:05:00Z">
            <w:rPr>
              <w:rFonts w:ascii="Calibri" w:eastAsia="Calibri" w:hAnsi="Calibri" w:cs="Calibri"/>
              <w:color w:val="C00000"/>
              <w:sz w:val="22"/>
              <w:szCs w:val="22"/>
            </w:rPr>
          </w:rPrChange>
        </w:rPr>
        <w:t xml:space="preserve">g </w:t>
      </w:r>
      <w:r w:rsidRPr="008B7020">
        <w:rPr>
          <w:rFonts w:ascii="Calibri" w:eastAsia="Calibri" w:hAnsi="Calibri" w:cs="Calibri"/>
          <w:color w:val="000000" w:themeColor="text1"/>
          <w:spacing w:val="1"/>
          <w:sz w:val="22"/>
          <w:szCs w:val="22"/>
          <w:rPrChange w:id="724" w:author="Deni Septiadi Azzub" w:date="2018-03-01T22:05:00Z">
            <w:rPr>
              <w:rFonts w:ascii="Calibri" w:eastAsia="Calibri" w:hAnsi="Calibri" w:cs="Calibri"/>
              <w:color w:val="C00000"/>
              <w:spacing w:val="1"/>
              <w:sz w:val="22"/>
              <w:szCs w:val="22"/>
            </w:rPr>
          </w:rPrChange>
        </w:rPr>
        <w:t xml:space="preserve"> </w:t>
      </w:r>
      <w:r w:rsidRPr="008B7020">
        <w:rPr>
          <w:rFonts w:ascii="Calibri" w:eastAsia="Calibri" w:hAnsi="Calibri" w:cs="Calibri"/>
          <w:color w:val="000000" w:themeColor="text1"/>
          <w:spacing w:val="-6"/>
          <w:sz w:val="22"/>
          <w:szCs w:val="22"/>
          <w:rPrChange w:id="725" w:author="Deni Septiadi Azzub" w:date="2018-03-01T22:05:00Z">
            <w:rPr>
              <w:rFonts w:ascii="Calibri" w:eastAsia="Calibri" w:hAnsi="Calibri" w:cs="Calibri"/>
              <w:color w:val="C00000"/>
              <w:spacing w:val="-6"/>
              <w:sz w:val="22"/>
              <w:szCs w:val="22"/>
            </w:rPr>
          </w:rPrChange>
        </w:rPr>
        <w:t>a</w:t>
      </w:r>
      <w:r w:rsidRPr="008B7020">
        <w:rPr>
          <w:rFonts w:ascii="Calibri" w:eastAsia="Calibri" w:hAnsi="Calibri" w:cs="Calibri"/>
          <w:color w:val="000000" w:themeColor="text1"/>
          <w:spacing w:val="-1"/>
          <w:sz w:val="22"/>
          <w:szCs w:val="22"/>
          <w:rPrChange w:id="726" w:author="Deni Septiadi Azzub" w:date="2018-03-01T22:05:00Z">
            <w:rPr>
              <w:rFonts w:ascii="Calibri" w:eastAsia="Calibri" w:hAnsi="Calibri" w:cs="Calibri"/>
              <w:color w:val="C00000"/>
              <w:spacing w:val="-1"/>
              <w:sz w:val="22"/>
              <w:szCs w:val="22"/>
            </w:rPr>
          </w:rPrChange>
        </w:rPr>
        <w:t>k</w:t>
      </w:r>
      <w:r w:rsidRPr="008B7020">
        <w:rPr>
          <w:rFonts w:ascii="Calibri" w:eastAsia="Calibri" w:hAnsi="Calibri" w:cs="Calibri"/>
          <w:color w:val="000000" w:themeColor="text1"/>
          <w:spacing w:val="1"/>
          <w:sz w:val="22"/>
          <w:szCs w:val="22"/>
          <w:rPrChange w:id="727" w:author="Deni Septiadi Azzub" w:date="2018-03-01T22:05:00Z">
            <w:rPr>
              <w:rFonts w:ascii="Calibri" w:eastAsia="Calibri" w:hAnsi="Calibri" w:cs="Calibri"/>
              <w:color w:val="C00000"/>
              <w:spacing w:val="1"/>
              <w:sz w:val="22"/>
              <w:szCs w:val="22"/>
            </w:rPr>
          </w:rPrChange>
        </w:rPr>
        <w:t>a</w:t>
      </w:r>
      <w:r w:rsidRPr="008B7020">
        <w:rPr>
          <w:rFonts w:ascii="Calibri" w:eastAsia="Calibri" w:hAnsi="Calibri" w:cs="Calibri"/>
          <w:color w:val="000000" w:themeColor="text1"/>
          <w:sz w:val="22"/>
          <w:szCs w:val="22"/>
          <w:rPrChange w:id="728" w:author="Deni Septiadi Azzub" w:date="2018-03-01T22:05:00Z">
            <w:rPr>
              <w:rFonts w:ascii="Calibri" w:eastAsia="Calibri" w:hAnsi="Calibri" w:cs="Calibri"/>
              <w:color w:val="C00000"/>
              <w:sz w:val="22"/>
              <w:szCs w:val="22"/>
            </w:rPr>
          </w:rPrChange>
        </w:rPr>
        <w:t>n</w:t>
      </w:r>
      <w:r w:rsidRPr="008B7020">
        <w:rPr>
          <w:rFonts w:ascii="Calibri" w:eastAsia="Calibri" w:hAnsi="Calibri" w:cs="Calibri"/>
          <w:color w:val="000000" w:themeColor="text1"/>
          <w:spacing w:val="45"/>
          <w:sz w:val="22"/>
          <w:szCs w:val="22"/>
          <w:rPrChange w:id="729" w:author="Deni Septiadi Azzub" w:date="2018-03-01T22:05:00Z">
            <w:rPr>
              <w:rFonts w:ascii="Calibri" w:eastAsia="Calibri" w:hAnsi="Calibri" w:cs="Calibri"/>
              <w:color w:val="C00000"/>
              <w:spacing w:val="45"/>
              <w:sz w:val="22"/>
              <w:szCs w:val="22"/>
            </w:rPr>
          </w:rPrChange>
        </w:rPr>
        <w:t xml:space="preserve"> </w:t>
      </w:r>
      <w:r w:rsidRPr="008B7020">
        <w:rPr>
          <w:rFonts w:ascii="Calibri" w:eastAsia="Calibri" w:hAnsi="Calibri" w:cs="Calibri"/>
          <w:color w:val="000000" w:themeColor="text1"/>
          <w:spacing w:val="1"/>
          <w:w w:val="101"/>
          <w:sz w:val="22"/>
          <w:szCs w:val="22"/>
          <w:rPrChange w:id="730" w:author="Deni Septiadi Azzub" w:date="2018-03-01T22:05:00Z">
            <w:rPr>
              <w:rFonts w:ascii="Calibri" w:eastAsia="Calibri" w:hAnsi="Calibri" w:cs="Calibri"/>
              <w:color w:val="C00000"/>
              <w:spacing w:val="1"/>
              <w:w w:val="101"/>
              <w:sz w:val="22"/>
              <w:szCs w:val="22"/>
            </w:rPr>
          </w:rPrChange>
        </w:rPr>
        <w:t>m</w:t>
      </w:r>
      <w:r w:rsidRPr="008B7020">
        <w:rPr>
          <w:rFonts w:ascii="Calibri" w:eastAsia="Calibri" w:hAnsi="Calibri" w:cs="Calibri"/>
          <w:color w:val="000000" w:themeColor="text1"/>
          <w:spacing w:val="-3"/>
          <w:w w:val="101"/>
          <w:sz w:val="22"/>
          <w:szCs w:val="22"/>
          <w:rPrChange w:id="731" w:author="Deni Septiadi Azzub" w:date="2018-03-01T22:05:00Z">
            <w:rPr>
              <w:rFonts w:ascii="Calibri" w:eastAsia="Calibri" w:hAnsi="Calibri" w:cs="Calibri"/>
              <w:color w:val="C00000"/>
              <w:spacing w:val="-3"/>
              <w:w w:val="101"/>
              <w:sz w:val="22"/>
              <w:szCs w:val="22"/>
            </w:rPr>
          </w:rPrChange>
        </w:rPr>
        <w:t>e</w:t>
      </w:r>
      <w:r w:rsidRPr="008B7020">
        <w:rPr>
          <w:rFonts w:ascii="Calibri" w:eastAsia="Calibri" w:hAnsi="Calibri" w:cs="Calibri"/>
          <w:color w:val="000000" w:themeColor="text1"/>
          <w:spacing w:val="-2"/>
          <w:w w:val="101"/>
          <w:sz w:val="22"/>
          <w:szCs w:val="22"/>
          <w:rPrChange w:id="732" w:author="Deni Septiadi Azzub" w:date="2018-03-01T22:05:00Z">
            <w:rPr>
              <w:rFonts w:ascii="Calibri" w:eastAsia="Calibri" w:hAnsi="Calibri" w:cs="Calibri"/>
              <w:color w:val="C00000"/>
              <w:spacing w:val="-2"/>
              <w:w w:val="101"/>
              <w:sz w:val="22"/>
              <w:szCs w:val="22"/>
            </w:rPr>
          </w:rPrChange>
        </w:rPr>
        <w:t>n</w:t>
      </w:r>
      <w:r w:rsidRPr="008B7020">
        <w:rPr>
          <w:rFonts w:ascii="Calibri" w:eastAsia="Calibri" w:hAnsi="Calibri" w:cs="Calibri"/>
          <w:color w:val="000000" w:themeColor="text1"/>
          <w:spacing w:val="-3"/>
          <w:w w:val="101"/>
          <w:sz w:val="22"/>
          <w:szCs w:val="22"/>
          <w:rPrChange w:id="733" w:author="Deni Septiadi Azzub" w:date="2018-03-01T22:05:00Z">
            <w:rPr>
              <w:rFonts w:ascii="Calibri" w:eastAsia="Calibri" w:hAnsi="Calibri" w:cs="Calibri"/>
              <w:color w:val="C00000"/>
              <w:spacing w:val="-3"/>
              <w:w w:val="101"/>
              <w:sz w:val="22"/>
              <w:szCs w:val="22"/>
            </w:rPr>
          </w:rPrChange>
        </w:rPr>
        <w:t>j</w:t>
      </w:r>
      <w:r w:rsidRPr="008B7020">
        <w:rPr>
          <w:rFonts w:ascii="Calibri" w:eastAsia="Calibri" w:hAnsi="Calibri" w:cs="Calibri"/>
          <w:color w:val="000000" w:themeColor="text1"/>
          <w:spacing w:val="1"/>
          <w:w w:val="101"/>
          <w:sz w:val="22"/>
          <w:szCs w:val="22"/>
          <w:rPrChange w:id="734" w:author="Deni Septiadi Azzub" w:date="2018-03-01T22:05:00Z">
            <w:rPr>
              <w:rFonts w:ascii="Calibri" w:eastAsia="Calibri" w:hAnsi="Calibri" w:cs="Calibri"/>
              <w:color w:val="C00000"/>
              <w:spacing w:val="1"/>
              <w:w w:val="101"/>
              <w:sz w:val="22"/>
              <w:szCs w:val="22"/>
            </w:rPr>
          </w:rPrChange>
        </w:rPr>
        <w:t>a</w:t>
      </w:r>
      <w:r w:rsidRPr="008B7020">
        <w:rPr>
          <w:rFonts w:ascii="Calibri" w:eastAsia="Calibri" w:hAnsi="Calibri" w:cs="Calibri"/>
          <w:color w:val="000000" w:themeColor="text1"/>
          <w:spacing w:val="-2"/>
          <w:w w:val="101"/>
          <w:sz w:val="22"/>
          <w:szCs w:val="22"/>
          <w:rPrChange w:id="735" w:author="Deni Septiadi Azzub" w:date="2018-03-01T22:05:00Z">
            <w:rPr>
              <w:rFonts w:ascii="Calibri" w:eastAsia="Calibri" w:hAnsi="Calibri" w:cs="Calibri"/>
              <w:color w:val="C00000"/>
              <w:spacing w:val="-2"/>
              <w:w w:val="101"/>
              <w:sz w:val="22"/>
              <w:szCs w:val="22"/>
            </w:rPr>
          </w:rPrChange>
        </w:rPr>
        <w:t>d</w:t>
      </w:r>
      <w:r w:rsidRPr="008B7020">
        <w:rPr>
          <w:rFonts w:ascii="Calibri" w:eastAsia="Calibri" w:hAnsi="Calibri" w:cs="Calibri"/>
          <w:color w:val="000000" w:themeColor="text1"/>
          <w:w w:val="101"/>
          <w:sz w:val="22"/>
          <w:szCs w:val="22"/>
          <w:rPrChange w:id="736" w:author="Deni Septiadi Azzub" w:date="2018-03-01T22:05:00Z">
            <w:rPr>
              <w:rFonts w:ascii="Calibri" w:eastAsia="Calibri" w:hAnsi="Calibri" w:cs="Calibri"/>
              <w:color w:val="C00000"/>
              <w:w w:val="101"/>
              <w:sz w:val="22"/>
              <w:szCs w:val="22"/>
            </w:rPr>
          </w:rPrChange>
        </w:rPr>
        <w:t xml:space="preserve">i </w:t>
      </w:r>
      <w:r w:rsidRPr="008B7020">
        <w:rPr>
          <w:rFonts w:ascii="Calibri" w:eastAsia="Calibri" w:hAnsi="Calibri" w:cs="Calibri"/>
          <w:color w:val="000000" w:themeColor="text1"/>
          <w:spacing w:val="-2"/>
          <w:w w:val="101"/>
          <w:sz w:val="22"/>
          <w:szCs w:val="22"/>
          <w:rPrChange w:id="737" w:author="Deni Septiadi Azzub" w:date="2018-03-01T22:05:00Z">
            <w:rPr>
              <w:rFonts w:ascii="Calibri" w:eastAsia="Calibri" w:hAnsi="Calibri" w:cs="Calibri"/>
              <w:color w:val="C00000"/>
              <w:spacing w:val="-2"/>
              <w:w w:val="101"/>
              <w:sz w:val="22"/>
              <w:szCs w:val="22"/>
            </w:rPr>
          </w:rPrChange>
        </w:rPr>
        <w:t>p</w:t>
      </w:r>
      <w:r w:rsidRPr="008B7020">
        <w:rPr>
          <w:rFonts w:ascii="Calibri" w:eastAsia="Calibri" w:hAnsi="Calibri" w:cs="Calibri"/>
          <w:color w:val="000000" w:themeColor="text1"/>
          <w:spacing w:val="1"/>
          <w:w w:val="101"/>
          <w:sz w:val="22"/>
          <w:szCs w:val="22"/>
          <w:rPrChange w:id="738" w:author="Deni Septiadi Azzub" w:date="2018-03-01T22:05:00Z">
            <w:rPr>
              <w:rFonts w:ascii="Calibri" w:eastAsia="Calibri" w:hAnsi="Calibri" w:cs="Calibri"/>
              <w:color w:val="C00000"/>
              <w:spacing w:val="1"/>
              <w:w w:val="101"/>
              <w:sz w:val="22"/>
              <w:szCs w:val="22"/>
            </w:rPr>
          </w:rPrChange>
        </w:rPr>
        <w:t>r</w:t>
      </w:r>
      <w:r w:rsidRPr="008B7020">
        <w:rPr>
          <w:rFonts w:ascii="Calibri" w:eastAsia="Calibri" w:hAnsi="Calibri" w:cs="Calibri"/>
          <w:color w:val="000000" w:themeColor="text1"/>
          <w:spacing w:val="-1"/>
          <w:w w:val="101"/>
          <w:sz w:val="22"/>
          <w:szCs w:val="22"/>
          <w:rPrChange w:id="739" w:author="Deni Septiadi Azzub" w:date="2018-03-01T22:05:00Z">
            <w:rPr>
              <w:rFonts w:ascii="Calibri" w:eastAsia="Calibri" w:hAnsi="Calibri" w:cs="Calibri"/>
              <w:color w:val="C00000"/>
              <w:spacing w:val="-1"/>
              <w:w w:val="101"/>
              <w:sz w:val="22"/>
              <w:szCs w:val="22"/>
            </w:rPr>
          </w:rPrChange>
        </w:rPr>
        <w:t>i</w:t>
      </w:r>
      <w:r w:rsidRPr="008B7020">
        <w:rPr>
          <w:rFonts w:ascii="Calibri" w:eastAsia="Calibri" w:hAnsi="Calibri" w:cs="Calibri"/>
          <w:color w:val="000000" w:themeColor="text1"/>
          <w:spacing w:val="-3"/>
          <w:w w:val="101"/>
          <w:sz w:val="22"/>
          <w:szCs w:val="22"/>
          <w:rPrChange w:id="740" w:author="Deni Septiadi Azzub" w:date="2018-03-01T22:05:00Z">
            <w:rPr>
              <w:rFonts w:ascii="Calibri" w:eastAsia="Calibri" w:hAnsi="Calibri" w:cs="Calibri"/>
              <w:color w:val="C00000"/>
              <w:spacing w:val="-3"/>
              <w:w w:val="101"/>
              <w:sz w:val="22"/>
              <w:szCs w:val="22"/>
            </w:rPr>
          </w:rPrChange>
        </w:rPr>
        <w:t>o</w:t>
      </w:r>
      <w:r w:rsidRPr="008B7020">
        <w:rPr>
          <w:rFonts w:ascii="Calibri" w:eastAsia="Calibri" w:hAnsi="Calibri" w:cs="Calibri"/>
          <w:color w:val="000000" w:themeColor="text1"/>
          <w:spacing w:val="1"/>
          <w:w w:val="101"/>
          <w:sz w:val="22"/>
          <w:szCs w:val="22"/>
          <w:rPrChange w:id="741" w:author="Deni Septiadi Azzub" w:date="2018-03-01T22:05:00Z">
            <w:rPr>
              <w:rFonts w:ascii="Calibri" w:eastAsia="Calibri" w:hAnsi="Calibri" w:cs="Calibri"/>
              <w:color w:val="C00000"/>
              <w:spacing w:val="1"/>
              <w:w w:val="101"/>
              <w:sz w:val="22"/>
              <w:szCs w:val="22"/>
            </w:rPr>
          </w:rPrChange>
        </w:rPr>
        <w:t>r</w:t>
      </w:r>
      <w:r w:rsidRPr="008B7020">
        <w:rPr>
          <w:rFonts w:ascii="Calibri" w:eastAsia="Calibri" w:hAnsi="Calibri" w:cs="Calibri"/>
          <w:color w:val="000000" w:themeColor="text1"/>
          <w:spacing w:val="-1"/>
          <w:w w:val="101"/>
          <w:sz w:val="22"/>
          <w:szCs w:val="22"/>
          <w:rPrChange w:id="742" w:author="Deni Septiadi Azzub" w:date="2018-03-01T22:05:00Z">
            <w:rPr>
              <w:rFonts w:ascii="Calibri" w:eastAsia="Calibri" w:hAnsi="Calibri" w:cs="Calibri"/>
              <w:color w:val="C00000"/>
              <w:spacing w:val="-1"/>
              <w:w w:val="101"/>
              <w:sz w:val="22"/>
              <w:szCs w:val="22"/>
            </w:rPr>
          </w:rPrChange>
        </w:rPr>
        <w:t>i</w:t>
      </w:r>
      <w:r w:rsidRPr="008B7020">
        <w:rPr>
          <w:rFonts w:ascii="Calibri" w:eastAsia="Calibri" w:hAnsi="Calibri" w:cs="Calibri"/>
          <w:color w:val="000000" w:themeColor="text1"/>
          <w:spacing w:val="-3"/>
          <w:w w:val="101"/>
          <w:sz w:val="22"/>
          <w:szCs w:val="22"/>
          <w:rPrChange w:id="743" w:author="Deni Septiadi Azzub" w:date="2018-03-01T22:05:00Z">
            <w:rPr>
              <w:rFonts w:ascii="Calibri" w:eastAsia="Calibri" w:hAnsi="Calibri" w:cs="Calibri"/>
              <w:color w:val="C00000"/>
              <w:spacing w:val="-3"/>
              <w:w w:val="101"/>
              <w:sz w:val="22"/>
              <w:szCs w:val="22"/>
            </w:rPr>
          </w:rPrChange>
        </w:rPr>
        <w:t>t</w:t>
      </w:r>
      <w:r w:rsidRPr="008B7020">
        <w:rPr>
          <w:rFonts w:ascii="Calibri" w:eastAsia="Calibri" w:hAnsi="Calibri" w:cs="Calibri"/>
          <w:color w:val="000000" w:themeColor="text1"/>
          <w:spacing w:val="1"/>
          <w:w w:val="101"/>
          <w:sz w:val="22"/>
          <w:szCs w:val="22"/>
          <w:rPrChange w:id="744" w:author="Deni Septiadi Azzub" w:date="2018-03-01T22:05:00Z">
            <w:rPr>
              <w:rFonts w:ascii="Calibri" w:eastAsia="Calibri" w:hAnsi="Calibri" w:cs="Calibri"/>
              <w:color w:val="C00000"/>
              <w:spacing w:val="1"/>
              <w:w w:val="101"/>
              <w:sz w:val="22"/>
              <w:szCs w:val="22"/>
            </w:rPr>
          </w:rPrChange>
        </w:rPr>
        <w:t>a</w:t>
      </w:r>
      <w:r w:rsidRPr="008B7020">
        <w:rPr>
          <w:rFonts w:ascii="Calibri" w:eastAsia="Calibri" w:hAnsi="Calibri" w:cs="Calibri"/>
          <w:color w:val="000000" w:themeColor="text1"/>
          <w:w w:val="101"/>
          <w:sz w:val="22"/>
          <w:szCs w:val="22"/>
          <w:rPrChange w:id="745" w:author="Deni Septiadi Azzub" w:date="2018-03-01T22:05:00Z">
            <w:rPr>
              <w:rFonts w:ascii="Calibri" w:eastAsia="Calibri" w:hAnsi="Calibri" w:cs="Calibri"/>
              <w:color w:val="C00000"/>
              <w:w w:val="101"/>
              <w:sz w:val="22"/>
              <w:szCs w:val="22"/>
            </w:rPr>
          </w:rPrChange>
        </w:rPr>
        <w:t>s</w:t>
      </w:r>
    </w:p>
    <w:p w:rsidR="00143462" w:rsidRDefault="009D580B">
      <w:pPr>
        <w:spacing w:line="359" w:lineRule="auto"/>
        <w:ind w:left="4" w:right="187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sz w:val="22"/>
          <w:szCs w:val="22"/>
        </w:rPr>
        <w:t>is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5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0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2"/>
          <w:sz w:val="22"/>
          <w:szCs w:val="22"/>
        </w:rPr>
        <w:t>bu</w:t>
      </w:r>
      <w:r>
        <w:rPr>
          <w:rFonts w:ascii="Calibri" w:eastAsia="Calibri" w:hAnsi="Calibri" w:cs="Calibri"/>
          <w:spacing w:val="-1"/>
          <w:sz w:val="22"/>
          <w:szCs w:val="22"/>
        </w:rPr>
        <w:t>k</w:t>
      </w:r>
      <w:r>
        <w:rPr>
          <w:rFonts w:ascii="Calibri" w:eastAsia="Calibri" w:hAnsi="Calibri" w:cs="Calibri"/>
          <w:spacing w:val="-3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ik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1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9"/>
          <w:sz w:val="22"/>
          <w:szCs w:val="22"/>
        </w:rPr>
        <w:t>b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h</w:t>
      </w:r>
      <w:r>
        <w:rPr>
          <w:rFonts w:ascii="Calibri" w:eastAsia="Calibri" w:hAnsi="Calibri" w:cs="Calibri"/>
          <w:spacing w:val="-1"/>
          <w:sz w:val="22"/>
          <w:szCs w:val="22"/>
        </w:rPr>
        <w:t>w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5"/>
          <w:sz w:val="22"/>
          <w:szCs w:val="22"/>
        </w:rPr>
        <w:t>6</w:t>
      </w:r>
      <w:r>
        <w:rPr>
          <w:rFonts w:ascii="Calibri" w:eastAsia="Calibri" w:hAnsi="Calibri" w:cs="Calibri"/>
          <w:sz w:val="22"/>
          <w:szCs w:val="22"/>
        </w:rPr>
        <w:t xml:space="preserve">3 </w:t>
      </w:r>
      <w:r>
        <w:rPr>
          <w:rFonts w:ascii="Calibri" w:eastAsia="Calibri" w:hAnsi="Calibri" w:cs="Calibri"/>
          <w:spacing w:val="1"/>
          <w:sz w:val="22"/>
          <w:szCs w:val="22"/>
        </w:rPr>
        <w:t>J</w:t>
      </w:r>
      <w:r>
        <w:rPr>
          <w:rFonts w:ascii="Calibri" w:eastAsia="Calibri" w:hAnsi="Calibri" w:cs="Calibri"/>
          <w:spacing w:val="-2"/>
          <w:sz w:val="22"/>
          <w:szCs w:val="22"/>
        </w:rPr>
        <w:t>u</w:t>
      </w:r>
      <w:r>
        <w:rPr>
          <w:rFonts w:ascii="Calibri" w:eastAsia="Calibri" w:hAnsi="Calibri" w:cs="Calibri"/>
          <w:spacing w:val="-3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8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o</w:t>
      </w:r>
      <w:r>
        <w:rPr>
          <w:rFonts w:ascii="Calibri" w:eastAsia="Calibri" w:hAnsi="Calibri" w:cs="Calibri"/>
          <w:spacing w:val="-6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w w:val="101"/>
          <w:sz w:val="22"/>
          <w:szCs w:val="22"/>
        </w:rPr>
        <w:t>d</w:t>
      </w:r>
      <w:r>
        <w:rPr>
          <w:rFonts w:ascii="Calibri" w:eastAsia="Calibri" w:hAnsi="Calibri" w:cs="Calibri"/>
          <w:w w:val="101"/>
          <w:sz w:val="22"/>
          <w:szCs w:val="22"/>
        </w:rPr>
        <w:t xml:space="preserve">i </w:t>
      </w:r>
      <w:r>
        <w:rPr>
          <w:rFonts w:ascii="Calibri" w:eastAsia="Calibri" w:hAnsi="Calibri" w:cs="Calibri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spacing w:val="-2"/>
          <w:sz w:val="22"/>
          <w:szCs w:val="22"/>
        </w:rPr>
        <w:t>nd</w:t>
      </w:r>
      <w:r>
        <w:rPr>
          <w:rFonts w:ascii="Calibri" w:eastAsia="Calibri" w:hAnsi="Calibri" w:cs="Calibri"/>
          <w:spacing w:val="-3"/>
          <w:sz w:val="22"/>
          <w:szCs w:val="22"/>
        </w:rPr>
        <w:t>o</w:t>
      </w:r>
      <w:r>
        <w:rPr>
          <w:rFonts w:ascii="Calibri" w:eastAsia="Calibri" w:hAnsi="Calibri" w:cs="Calibri"/>
          <w:spacing w:val="-2"/>
          <w:sz w:val="22"/>
          <w:szCs w:val="22"/>
        </w:rPr>
        <w:t>n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si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7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n</w:t>
      </w:r>
      <w:r>
        <w:rPr>
          <w:rFonts w:ascii="Calibri" w:eastAsia="Calibri" w:hAnsi="Calibri" w:cs="Calibri"/>
          <w:spacing w:val="-4"/>
          <w:sz w:val="22"/>
          <w:szCs w:val="22"/>
        </w:rPr>
        <w:t>g</w:t>
      </w:r>
      <w:r>
        <w:rPr>
          <w:rFonts w:ascii="Calibri" w:eastAsia="Calibri" w:hAnsi="Calibri" w:cs="Calibri"/>
          <w:spacing w:val="3"/>
          <w:sz w:val="22"/>
          <w:szCs w:val="22"/>
        </w:rPr>
        <w:t>g</w:t>
      </w:r>
      <w:r>
        <w:rPr>
          <w:rFonts w:ascii="Calibri" w:eastAsia="Calibri" w:hAnsi="Calibri" w:cs="Calibri"/>
          <w:spacing w:val="-2"/>
          <w:sz w:val="22"/>
          <w:szCs w:val="22"/>
        </w:rPr>
        <w:t>un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k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8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pacing w:val="-2"/>
          <w:sz w:val="22"/>
          <w:szCs w:val="22"/>
        </w:rPr>
        <w:t>n</w:t>
      </w:r>
      <w:r>
        <w:rPr>
          <w:rFonts w:ascii="Calibri" w:eastAsia="Calibri" w:hAnsi="Calibri" w:cs="Calibri"/>
          <w:spacing w:val="-3"/>
          <w:sz w:val="22"/>
          <w:szCs w:val="22"/>
        </w:rPr>
        <w:t>te</w:t>
      </w:r>
      <w:r>
        <w:rPr>
          <w:rFonts w:ascii="Calibri" w:eastAsia="Calibri" w:hAnsi="Calibri" w:cs="Calibri"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spacing w:val="-2"/>
          <w:sz w:val="22"/>
          <w:szCs w:val="22"/>
        </w:rPr>
        <w:t>n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2"/>
          <w:sz w:val="22"/>
          <w:szCs w:val="22"/>
        </w:rPr>
        <w:t>95</w:t>
      </w:r>
      <w:r>
        <w:rPr>
          <w:rFonts w:ascii="Calibri" w:eastAsia="Calibri" w:hAnsi="Calibri" w:cs="Calibri"/>
          <w:sz w:val="22"/>
          <w:szCs w:val="22"/>
        </w:rPr>
        <w:t xml:space="preserve">% </w:t>
      </w:r>
      <w:r>
        <w:rPr>
          <w:rFonts w:ascii="Calibri" w:eastAsia="Calibri" w:hAnsi="Calibri" w:cs="Calibri"/>
          <w:spacing w:val="-9"/>
          <w:w w:val="101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w w:val="101"/>
          <w:sz w:val="22"/>
          <w:szCs w:val="22"/>
        </w:rPr>
        <w:t>ar</w:t>
      </w:r>
      <w:r>
        <w:rPr>
          <w:rFonts w:ascii="Calibri" w:eastAsia="Calibri" w:hAnsi="Calibri" w:cs="Calibri"/>
          <w:w w:val="101"/>
          <w:sz w:val="22"/>
          <w:szCs w:val="22"/>
        </w:rPr>
        <w:t xml:space="preserve">i 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n</w:t>
      </w:r>
      <w:r>
        <w:rPr>
          <w:rFonts w:ascii="Calibri" w:eastAsia="Calibri" w:hAnsi="Calibri" w:cs="Calibri"/>
          <w:spacing w:val="3"/>
          <w:sz w:val="22"/>
          <w:szCs w:val="22"/>
        </w:rPr>
        <w:t>g</w:t>
      </w:r>
      <w:r>
        <w:rPr>
          <w:rFonts w:ascii="Calibri" w:eastAsia="Calibri" w:hAnsi="Calibri" w:cs="Calibri"/>
          <w:spacing w:val="-1"/>
          <w:sz w:val="22"/>
          <w:szCs w:val="22"/>
        </w:rPr>
        <w:t>k</w:t>
      </w:r>
      <w:r>
        <w:rPr>
          <w:rFonts w:ascii="Calibri" w:eastAsia="Calibri" w:hAnsi="Calibri" w:cs="Calibri"/>
          <w:sz w:val="22"/>
          <w:szCs w:val="22"/>
        </w:rPr>
        <w:t xml:space="preserve">a </w:t>
      </w:r>
      <w:r>
        <w:rPr>
          <w:rFonts w:ascii="Calibri" w:eastAsia="Calibri" w:hAnsi="Calibri" w:cs="Calibri"/>
          <w:spacing w:val="-3"/>
          <w:sz w:val="22"/>
          <w:szCs w:val="22"/>
        </w:rPr>
        <w:t>te</w:t>
      </w:r>
      <w:r>
        <w:rPr>
          <w:rFonts w:ascii="Calibri" w:eastAsia="Calibri" w:hAnsi="Calibri" w:cs="Calibri"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bu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6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n</w:t>
      </w:r>
      <w:r>
        <w:rPr>
          <w:rFonts w:ascii="Calibri" w:eastAsia="Calibri" w:hAnsi="Calibri" w:cs="Calibri"/>
          <w:spacing w:val="-4"/>
          <w:sz w:val="22"/>
          <w:szCs w:val="22"/>
        </w:rPr>
        <w:t>g</w:t>
      </w:r>
      <w:r>
        <w:rPr>
          <w:rFonts w:ascii="Calibri" w:eastAsia="Calibri" w:hAnsi="Calibri" w:cs="Calibri"/>
          <w:spacing w:val="3"/>
          <w:sz w:val="22"/>
          <w:szCs w:val="22"/>
        </w:rPr>
        <w:t>g</w:t>
      </w:r>
      <w:r>
        <w:rPr>
          <w:rFonts w:ascii="Calibri" w:eastAsia="Calibri" w:hAnsi="Calibri" w:cs="Calibri"/>
          <w:spacing w:val="-2"/>
          <w:sz w:val="22"/>
          <w:szCs w:val="22"/>
        </w:rPr>
        <w:t>un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8"/>
          <w:sz w:val="22"/>
          <w:szCs w:val="22"/>
        </w:rPr>
        <w:t>k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1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jej</w:t>
      </w:r>
      <w:r>
        <w:rPr>
          <w:rFonts w:ascii="Calibri" w:eastAsia="Calibri" w:hAnsi="Calibri" w:cs="Calibri"/>
          <w:spacing w:val="1"/>
          <w:sz w:val="22"/>
          <w:szCs w:val="22"/>
        </w:rPr>
        <w:t>ar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pacing w:val="-2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del w:id="746" w:author="Deni Septiadi Azzub" w:date="2018-03-01T22:09:00Z">
        <w:r w:rsidRPr="00903B7D" w:rsidDel="00903B7D">
          <w:rPr>
            <w:rFonts w:ascii="Calibri" w:eastAsia="Calibri" w:hAnsi="Calibri" w:cs="Calibri"/>
            <w:i/>
            <w:spacing w:val="-1"/>
            <w:w w:val="101"/>
            <w:sz w:val="22"/>
            <w:szCs w:val="22"/>
            <w:rPrChange w:id="747" w:author="Deni Septiadi Azzub" w:date="2018-03-01T22:09:00Z">
              <w:rPr>
                <w:rFonts w:ascii="Calibri" w:eastAsia="Calibri" w:hAnsi="Calibri" w:cs="Calibri"/>
                <w:spacing w:val="-1"/>
                <w:w w:val="101"/>
                <w:sz w:val="22"/>
                <w:szCs w:val="22"/>
              </w:rPr>
            </w:rPrChange>
          </w:rPr>
          <w:delText>s</w:delText>
        </w:r>
        <w:r w:rsidRPr="00903B7D" w:rsidDel="00903B7D">
          <w:rPr>
            <w:rFonts w:ascii="Calibri" w:eastAsia="Calibri" w:hAnsi="Calibri" w:cs="Calibri"/>
            <w:i/>
            <w:spacing w:val="-3"/>
            <w:w w:val="101"/>
            <w:sz w:val="22"/>
            <w:szCs w:val="22"/>
            <w:rPrChange w:id="748" w:author="Deni Septiadi Azzub" w:date="2018-03-01T22:09:00Z">
              <w:rPr>
                <w:rFonts w:ascii="Calibri" w:eastAsia="Calibri" w:hAnsi="Calibri" w:cs="Calibri"/>
                <w:spacing w:val="-3"/>
                <w:w w:val="101"/>
                <w:sz w:val="22"/>
                <w:szCs w:val="22"/>
              </w:rPr>
            </w:rPrChange>
          </w:rPr>
          <w:delText>o</w:delText>
        </w:r>
        <w:r w:rsidRPr="00903B7D" w:rsidDel="00903B7D">
          <w:rPr>
            <w:rFonts w:ascii="Calibri" w:eastAsia="Calibri" w:hAnsi="Calibri" w:cs="Calibri"/>
            <w:i/>
            <w:spacing w:val="-1"/>
            <w:w w:val="101"/>
            <w:sz w:val="22"/>
            <w:szCs w:val="22"/>
            <w:rPrChange w:id="749" w:author="Deni Septiadi Azzub" w:date="2018-03-01T22:09:00Z">
              <w:rPr>
                <w:rFonts w:ascii="Calibri" w:eastAsia="Calibri" w:hAnsi="Calibri" w:cs="Calibri"/>
                <w:spacing w:val="-1"/>
                <w:w w:val="101"/>
                <w:sz w:val="22"/>
                <w:szCs w:val="22"/>
              </w:rPr>
            </w:rPrChange>
          </w:rPr>
          <w:delText>si</w:delText>
        </w:r>
        <w:r w:rsidRPr="00903B7D" w:rsidDel="00903B7D">
          <w:rPr>
            <w:rFonts w:ascii="Calibri" w:eastAsia="Calibri" w:hAnsi="Calibri" w:cs="Calibri"/>
            <w:i/>
            <w:spacing w:val="1"/>
            <w:w w:val="101"/>
            <w:sz w:val="22"/>
            <w:szCs w:val="22"/>
            <w:rPrChange w:id="750" w:author="Deni Septiadi Azzub" w:date="2018-03-01T22:09:00Z">
              <w:rPr>
                <w:rFonts w:ascii="Calibri" w:eastAsia="Calibri" w:hAnsi="Calibri" w:cs="Calibri"/>
                <w:spacing w:val="1"/>
                <w:w w:val="101"/>
                <w:sz w:val="22"/>
                <w:szCs w:val="22"/>
              </w:rPr>
            </w:rPrChange>
          </w:rPr>
          <w:delText>a</w:delText>
        </w:r>
        <w:r w:rsidRPr="00903B7D" w:rsidDel="00903B7D">
          <w:rPr>
            <w:rFonts w:ascii="Calibri" w:eastAsia="Calibri" w:hAnsi="Calibri" w:cs="Calibri"/>
            <w:i/>
            <w:w w:val="101"/>
            <w:sz w:val="22"/>
            <w:szCs w:val="22"/>
            <w:rPrChange w:id="751" w:author="Deni Septiadi Azzub" w:date="2018-03-01T22:09:00Z">
              <w:rPr>
                <w:rFonts w:ascii="Calibri" w:eastAsia="Calibri" w:hAnsi="Calibri" w:cs="Calibri"/>
                <w:w w:val="101"/>
                <w:sz w:val="22"/>
                <w:szCs w:val="22"/>
              </w:rPr>
            </w:rPrChange>
          </w:rPr>
          <w:delText xml:space="preserve">l </w:delText>
        </w:r>
        <w:r w:rsidRPr="00903B7D" w:rsidDel="00903B7D">
          <w:rPr>
            <w:rFonts w:ascii="Calibri" w:eastAsia="Calibri" w:hAnsi="Calibri" w:cs="Calibri"/>
            <w:i/>
            <w:spacing w:val="1"/>
            <w:sz w:val="22"/>
            <w:szCs w:val="22"/>
            <w:rPrChange w:id="752" w:author="Deni Septiadi Azzub" w:date="2018-03-01T22:09:00Z">
              <w:rPr>
                <w:rFonts w:ascii="Calibri" w:eastAsia="Calibri" w:hAnsi="Calibri" w:cs="Calibri"/>
                <w:spacing w:val="1"/>
                <w:sz w:val="22"/>
                <w:szCs w:val="22"/>
              </w:rPr>
            </w:rPrChange>
          </w:rPr>
          <w:delText>m</w:delText>
        </w:r>
        <w:r w:rsidRPr="00903B7D" w:rsidDel="00903B7D">
          <w:rPr>
            <w:rFonts w:ascii="Calibri" w:eastAsia="Calibri" w:hAnsi="Calibri" w:cs="Calibri"/>
            <w:i/>
            <w:spacing w:val="-3"/>
            <w:sz w:val="22"/>
            <w:szCs w:val="22"/>
            <w:rPrChange w:id="753" w:author="Deni Septiadi Azzub" w:date="2018-03-01T22:09:00Z">
              <w:rPr>
                <w:rFonts w:ascii="Calibri" w:eastAsia="Calibri" w:hAnsi="Calibri" w:cs="Calibri"/>
                <w:spacing w:val="-3"/>
                <w:sz w:val="22"/>
                <w:szCs w:val="22"/>
              </w:rPr>
            </w:rPrChange>
          </w:rPr>
          <w:delText>e</w:delText>
        </w:r>
        <w:r w:rsidRPr="00903B7D" w:rsidDel="00903B7D">
          <w:rPr>
            <w:rFonts w:ascii="Calibri" w:eastAsia="Calibri" w:hAnsi="Calibri" w:cs="Calibri"/>
            <w:i/>
            <w:spacing w:val="-2"/>
            <w:sz w:val="22"/>
            <w:szCs w:val="22"/>
            <w:rPrChange w:id="754" w:author="Deni Septiadi Azzub" w:date="2018-03-01T22:09:00Z">
              <w:rPr>
                <w:rFonts w:ascii="Calibri" w:eastAsia="Calibri" w:hAnsi="Calibri" w:cs="Calibri"/>
                <w:spacing w:val="-2"/>
                <w:sz w:val="22"/>
                <w:szCs w:val="22"/>
              </w:rPr>
            </w:rPrChange>
          </w:rPr>
          <w:delText>d</w:delText>
        </w:r>
        <w:r w:rsidRPr="00903B7D" w:rsidDel="00903B7D">
          <w:rPr>
            <w:rFonts w:ascii="Calibri" w:eastAsia="Calibri" w:hAnsi="Calibri" w:cs="Calibri"/>
            <w:i/>
            <w:spacing w:val="-1"/>
            <w:sz w:val="22"/>
            <w:szCs w:val="22"/>
            <w:rPrChange w:id="755" w:author="Deni Septiadi Azzub" w:date="2018-03-01T22:09:00Z">
              <w:rPr>
                <w:rFonts w:ascii="Calibri" w:eastAsia="Calibri" w:hAnsi="Calibri" w:cs="Calibri"/>
                <w:spacing w:val="-1"/>
                <w:sz w:val="22"/>
                <w:szCs w:val="22"/>
              </w:rPr>
            </w:rPrChange>
          </w:rPr>
          <w:delText>i</w:delText>
        </w:r>
        <w:r w:rsidRPr="00903B7D" w:rsidDel="00903B7D">
          <w:rPr>
            <w:rFonts w:ascii="Calibri" w:eastAsia="Calibri" w:hAnsi="Calibri" w:cs="Calibri"/>
            <w:i/>
            <w:spacing w:val="1"/>
            <w:sz w:val="22"/>
            <w:szCs w:val="22"/>
            <w:rPrChange w:id="756" w:author="Deni Septiadi Azzub" w:date="2018-03-01T22:09:00Z">
              <w:rPr>
                <w:rFonts w:ascii="Calibri" w:eastAsia="Calibri" w:hAnsi="Calibri" w:cs="Calibri"/>
                <w:spacing w:val="1"/>
                <w:sz w:val="22"/>
                <w:szCs w:val="22"/>
              </w:rPr>
            </w:rPrChange>
          </w:rPr>
          <w:delText>a</w:delText>
        </w:r>
      </w:del>
      <w:ins w:id="757" w:author="Deni Septiadi Azzub" w:date="2018-03-01T22:09:00Z">
        <w:r w:rsidR="00903B7D">
          <w:rPr>
            <w:rFonts w:ascii="Calibri" w:eastAsia="Calibri" w:hAnsi="Calibri" w:cs="Calibri"/>
            <w:i/>
            <w:spacing w:val="-1"/>
            <w:w w:val="101"/>
            <w:sz w:val="22"/>
            <w:szCs w:val="22"/>
            <w:lang w:val="id-ID"/>
          </w:rPr>
          <w:t>social media</w:t>
        </w:r>
      </w:ins>
      <w:r>
        <w:rPr>
          <w:rFonts w:ascii="Calibri" w:eastAsia="Calibri" w:hAnsi="Calibri" w:cs="Calibri"/>
          <w:sz w:val="22"/>
          <w:szCs w:val="22"/>
        </w:rPr>
        <w:t>.</w:t>
      </w:r>
      <w:r>
        <w:rPr>
          <w:rFonts w:ascii="Calibri" w:eastAsia="Calibri" w:hAnsi="Calibri" w:cs="Calibri"/>
          <w:spacing w:val="7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Di </w:t>
      </w:r>
      <w:r>
        <w:rPr>
          <w:rFonts w:ascii="Calibri" w:eastAsia="Calibri" w:hAnsi="Calibri" w:cs="Calibri"/>
          <w:spacing w:val="-3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hu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2"/>
          <w:sz w:val="22"/>
          <w:szCs w:val="22"/>
        </w:rPr>
        <w:t>2</w:t>
      </w:r>
      <w:r>
        <w:rPr>
          <w:rFonts w:ascii="Calibri" w:eastAsia="Calibri" w:hAnsi="Calibri" w:cs="Calibri"/>
          <w:spacing w:val="-5"/>
          <w:sz w:val="22"/>
          <w:szCs w:val="22"/>
        </w:rPr>
        <w:t>0</w:t>
      </w:r>
      <w:r>
        <w:rPr>
          <w:rFonts w:ascii="Calibri" w:eastAsia="Calibri" w:hAnsi="Calibri" w:cs="Calibri"/>
          <w:spacing w:val="2"/>
          <w:sz w:val="22"/>
          <w:szCs w:val="22"/>
        </w:rPr>
        <w:t>1</w:t>
      </w:r>
      <w:r>
        <w:rPr>
          <w:rFonts w:ascii="Calibri" w:eastAsia="Calibri" w:hAnsi="Calibri" w:cs="Calibri"/>
          <w:spacing w:val="-5"/>
          <w:sz w:val="22"/>
          <w:szCs w:val="22"/>
        </w:rPr>
        <w:t>6</w:t>
      </w:r>
      <w:r>
        <w:rPr>
          <w:rFonts w:ascii="Calibri" w:eastAsia="Calibri" w:hAnsi="Calibri" w:cs="Calibri"/>
          <w:sz w:val="22"/>
          <w:szCs w:val="22"/>
        </w:rPr>
        <w:t>,</w:t>
      </w:r>
      <w:r>
        <w:rPr>
          <w:rFonts w:ascii="Calibri" w:eastAsia="Calibri" w:hAnsi="Calibri" w:cs="Calibri"/>
          <w:spacing w:val="6"/>
          <w:sz w:val="22"/>
          <w:szCs w:val="22"/>
        </w:rPr>
        <w:t xml:space="preserve"> </w:t>
      </w:r>
      <w:del w:id="758" w:author="Deni Septiadi Azzub" w:date="2018-03-01T22:09:00Z">
        <w:r w:rsidRPr="00903B7D" w:rsidDel="00903B7D">
          <w:rPr>
            <w:rFonts w:ascii="Calibri" w:eastAsia="Calibri" w:hAnsi="Calibri" w:cs="Calibri"/>
            <w:i/>
            <w:spacing w:val="-1"/>
            <w:sz w:val="22"/>
            <w:szCs w:val="22"/>
            <w:rPrChange w:id="759" w:author="Deni Septiadi Azzub" w:date="2018-03-01T22:09:00Z">
              <w:rPr>
                <w:rFonts w:ascii="Calibri" w:eastAsia="Calibri" w:hAnsi="Calibri" w:cs="Calibri"/>
                <w:spacing w:val="-1"/>
                <w:sz w:val="22"/>
                <w:szCs w:val="22"/>
              </w:rPr>
            </w:rPrChange>
          </w:rPr>
          <w:delText>s</w:delText>
        </w:r>
        <w:r w:rsidRPr="00903B7D" w:rsidDel="00903B7D">
          <w:rPr>
            <w:rFonts w:ascii="Calibri" w:eastAsia="Calibri" w:hAnsi="Calibri" w:cs="Calibri"/>
            <w:i/>
            <w:spacing w:val="-3"/>
            <w:sz w:val="22"/>
            <w:szCs w:val="22"/>
            <w:rPrChange w:id="760" w:author="Deni Septiadi Azzub" w:date="2018-03-01T22:09:00Z">
              <w:rPr>
                <w:rFonts w:ascii="Calibri" w:eastAsia="Calibri" w:hAnsi="Calibri" w:cs="Calibri"/>
                <w:spacing w:val="-3"/>
                <w:sz w:val="22"/>
                <w:szCs w:val="22"/>
              </w:rPr>
            </w:rPrChange>
          </w:rPr>
          <w:delText>o</w:delText>
        </w:r>
        <w:r w:rsidRPr="00903B7D" w:rsidDel="00903B7D">
          <w:rPr>
            <w:rFonts w:ascii="Calibri" w:eastAsia="Calibri" w:hAnsi="Calibri" w:cs="Calibri"/>
            <w:i/>
            <w:spacing w:val="-1"/>
            <w:sz w:val="22"/>
            <w:szCs w:val="22"/>
            <w:rPrChange w:id="761" w:author="Deni Septiadi Azzub" w:date="2018-03-01T22:09:00Z">
              <w:rPr>
                <w:rFonts w:ascii="Calibri" w:eastAsia="Calibri" w:hAnsi="Calibri" w:cs="Calibri"/>
                <w:spacing w:val="-1"/>
                <w:sz w:val="22"/>
                <w:szCs w:val="22"/>
              </w:rPr>
            </w:rPrChange>
          </w:rPr>
          <w:delText>si</w:delText>
        </w:r>
        <w:r w:rsidRPr="00903B7D" w:rsidDel="00903B7D">
          <w:rPr>
            <w:rFonts w:ascii="Calibri" w:eastAsia="Calibri" w:hAnsi="Calibri" w:cs="Calibri"/>
            <w:i/>
            <w:spacing w:val="1"/>
            <w:sz w:val="22"/>
            <w:szCs w:val="22"/>
            <w:rPrChange w:id="762" w:author="Deni Septiadi Azzub" w:date="2018-03-01T22:09:00Z">
              <w:rPr>
                <w:rFonts w:ascii="Calibri" w:eastAsia="Calibri" w:hAnsi="Calibri" w:cs="Calibri"/>
                <w:spacing w:val="1"/>
                <w:sz w:val="22"/>
                <w:szCs w:val="22"/>
              </w:rPr>
            </w:rPrChange>
          </w:rPr>
          <w:delText>a</w:delText>
        </w:r>
        <w:r w:rsidRPr="00903B7D" w:rsidDel="00903B7D">
          <w:rPr>
            <w:rFonts w:ascii="Calibri" w:eastAsia="Calibri" w:hAnsi="Calibri" w:cs="Calibri"/>
            <w:i/>
            <w:sz w:val="22"/>
            <w:szCs w:val="22"/>
            <w:rPrChange w:id="763" w:author="Deni Septiadi Azzub" w:date="2018-03-01T22:09:00Z">
              <w:rPr>
                <w:rFonts w:ascii="Calibri" w:eastAsia="Calibri" w:hAnsi="Calibri" w:cs="Calibri"/>
                <w:sz w:val="22"/>
                <w:szCs w:val="22"/>
              </w:rPr>
            </w:rPrChange>
          </w:rPr>
          <w:delText>l</w:delText>
        </w:r>
        <w:r w:rsidRPr="00903B7D" w:rsidDel="00903B7D">
          <w:rPr>
            <w:rFonts w:ascii="Calibri" w:eastAsia="Calibri" w:hAnsi="Calibri" w:cs="Calibri"/>
            <w:i/>
            <w:spacing w:val="4"/>
            <w:sz w:val="22"/>
            <w:szCs w:val="22"/>
            <w:rPrChange w:id="764" w:author="Deni Septiadi Azzub" w:date="2018-03-01T22:09:00Z">
              <w:rPr>
                <w:rFonts w:ascii="Calibri" w:eastAsia="Calibri" w:hAnsi="Calibri" w:cs="Calibri"/>
                <w:spacing w:val="4"/>
                <w:sz w:val="22"/>
                <w:szCs w:val="22"/>
              </w:rPr>
            </w:rPrChange>
          </w:rPr>
          <w:delText xml:space="preserve"> </w:delText>
        </w:r>
        <w:r w:rsidRPr="00903B7D" w:rsidDel="00903B7D">
          <w:rPr>
            <w:rFonts w:ascii="Calibri" w:eastAsia="Calibri" w:hAnsi="Calibri" w:cs="Calibri"/>
            <w:i/>
            <w:spacing w:val="1"/>
            <w:sz w:val="22"/>
            <w:szCs w:val="22"/>
            <w:rPrChange w:id="765" w:author="Deni Septiadi Azzub" w:date="2018-03-01T22:09:00Z">
              <w:rPr>
                <w:rFonts w:ascii="Calibri" w:eastAsia="Calibri" w:hAnsi="Calibri" w:cs="Calibri"/>
                <w:spacing w:val="1"/>
                <w:sz w:val="22"/>
                <w:szCs w:val="22"/>
              </w:rPr>
            </w:rPrChange>
          </w:rPr>
          <w:delText>m</w:delText>
        </w:r>
        <w:r w:rsidRPr="00903B7D" w:rsidDel="00903B7D">
          <w:rPr>
            <w:rFonts w:ascii="Calibri" w:eastAsia="Calibri" w:hAnsi="Calibri" w:cs="Calibri"/>
            <w:i/>
            <w:spacing w:val="-3"/>
            <w:sz w:val="22"/>
            <w:szCs w:val="22"/>
            <w:rPrChange w:id="766" w:author="Deni Septiadi Azzub" w:date="2018-03-01T22:09:00Z">
              <w:rPr>
                <w:rFonts w:ascii="Calibri" w:eastAsia="Calibri" w:hAnsi="Calibri" w:cs="Calibri"/>
                <w:spacing w:val="-3"/>
                <w:sz w:val="22"/>
                <w:szCs w:val="22"/>
              </w:rPr>
            </w:rPrChange>
          </w:rPr>
          <w:delText>e</w:delText>
        </w:r>
        <w:r w:rsidRPr="00903B7D" w:rsidDel="00903B7D">
          <w:rPr>
            <w:rFonts w:ascii="Calibri" w:eastAsia="Calibri" w:hAnsi="Calibri" w:cs="Calibri"/>
            <w:i/>
            <w:spacing w:val="-2"/>
            <w:sz w:val="22"/>
            <w:szCs w:val="22"/>
            <w:rPrChange w:id="767" w:author="Deni Septiadi Azzub" w:date="2018-03-01T22:09:00Z">
              <w:rPr>
                <w:rFonts w:ascii="Calibri" w:eastAsia="Calibri" w:hAnsi="Calibri" w:cs="Calibri"/>
                <w:spacing w:val="-2"/>
                <w:sz w:val="22"/>
                <w:szCs w:val="22"/>
              </w:rPr>
            </w:rPrChange>
          </w:rPr>
          <w:delText>d</w:delText>
        </w:r>
        <w:r w:rsidRPr="00903B7D" w:rsidDel="00903B7D">
          <w:rPr>
            <w:rFonts w:ascii="Calibri" w:eastAsia="Calibri" w:hAnsi="Calibri" w:cs="Calibri"/>
            <w:i/>
            <w:spacing w:val="-1"/>
            <w:sz w:val="22"/>
            <w:szCs w:val="22"/>
            <w:rPrChange w:id="768" w:author="Deni Septiadi Azzub" w:date="2018-03-01T22:09:00Z">
              <w:rPr>
                <w:rFonts w:ascii="Calibri" w:eastAsia="Calibri" w:hAnsi="Calibri" w:cs="Calibri"/>
                <w:spacing w:val="-1"/>
                <w:sz w:val="22"/>
                <w:szCs w:val="22"/>
              </w:rPr>
            </w:rPrChange>
          </w:rPr>
          <w:delText>i</w:delText>
        </w:r>
        <w:r w:rsidRPr="00903B7D" w:rsidDel="00903B7D">
          <w:rPr>
            <w:rFonts w:ascii="Calibri" w:eastAsia="Calibri" w:hAnsi="Calibri" w:cs="Calibri"/>
            <w:i/>
            <w:sz w:val="22"/>
            <w:szCs w:val="22"/>
            <w:rPrChange w:id="769" w:author="Deni Septiadi Azzub" w:date="2018-03-01T22:09:00Z">
              <w:rPr>
                <w:rFonts w:ascii="Calibri" w:eastAsia="Calibri" w:hAnsi="Calibri" w:cs="Calibri"/>
                <w:sz w:val="22"/>
                <w:szCs w:val="22"/>
              </w:rPr>
            </w:rPrChange>
          </w:rPr>
          <w:delText>a</w:delText>
        </w:r>
      </w:del>
      <w:ins w:id="770" w:author="Deni Septiadi Azzub" w:date="2018-03-01T22:09:00Z">
        <w:r w:rsidR="00903B7D">
          <w:rPr>
            <w:rFonts w:ascii="Calibri" w:eastAsia="Calibri" w:hAnsi="Calibri" w:cs="Calibri"/>
            <w:i/>
            <w:spacing w:val="-1"/>
            <w:sz w:val="22"/>
            <w:szCs w:val="22"/>
            <w:lang w:val="id-ID"/>
          </w:rPr>
          <w:t>social media</w:t>
        </w:r>
      </w:ins>
      <w:r>
        <w:rPr>
          <w:rFonts w:ascii="Calibri" w:eastAsia="Calibri" w:hAnsi="Calibri" w:cs="Calibri"/>
          <w:spacing w:val="7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8"/>
          <w:sz w:val="22"/>
          <w:szCs w:val="22"/>
        </w:rPr>
        <w:t>y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6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w w:val="101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w w:val="101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w w:val="101"/>
          <w:sz w:val="22"/>
          <w:szCs w:val="22"/>
        </w:rPr>
        <w:t>li</w:t>
      </w:r>
      <w:r>
        <w:rPr>
          <w:rFonts w:ascii="Calibri" w:eastAsia="Calibri" w:hAnsi="Calibri" w:cs="Calibri"/>
          <w:spacing w:val="-9"/>
          <w:w w:val="101"/>
          <w:sz w:val="22"/>
          <w:szCs w:val="22"/>
        </w:rPr>
        <w:t>n</w:t>
      </w:r>
      <w:r>
        <w:rPr>
          <w:rFonts w:ascii="Calibri" w:eastAsia="Calibri" w:hAnsi="Calibri" w:cs="Calibri"/>
          <w:w w:val="101"/>
          <w:sz w:val="22"/>
          <w:szCs w:val="22"/>
        </w:rPr>
        <w:t xml:space="preserve">g </w:t>
      </w:r>
      <w:r>
        <w:rPr>
          <w:rFonts w:ascii="Calibri" w:eastAsia="Calibri" w:hAnsi="Calibri" w:cs="Calibri"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pacing w:val="-2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 xml:space="preserve">g </w:t>
      </w:r>
      <w:r>
        <w:rPr>
          <w:rFonts w:ascii="Calibri" w:eastAsia="Calibri" w:hAnsi="Calibri" w:cs="Calibri"/>
          <w:spacing w:val="8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d</w:t>
      </w:r>
      <w:r>
        <w:rPr>
          <w:rFonts w:ascii="Calibri" w:eastAsia="Calibri" w:hAnsi="Calibri" w:cs="Calibri"/>
          <w:spacing w:val="-8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ks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47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h</w:t>
      </w:r>
      <w:r>
        <w:rPr>
          <w:rFonts w:ascii="Calibri" w:eastAsia="Calibri" w:hAnsi="Calibri" w:cs="Calibri"/>
          <w:spacing w:val="46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F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c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b</w:t>
      </w:r>
      <w:r>
        <w:rPr>
          <w:rFonts w:ascii="Calibri" w:eastAsia="Calibri" w:hAnsi="Calibri" w:cs="Calibri"/>
          <w:spacing w:val="-3"/>
          <w:sz w:val="22"/>
          <w:szCs w:val="22"/>
        </w:rPr>
        <w:t>oo</w:t>
      </w:r>
      <w:r>
        <w:rPr>
          <w:rFonts w:ascii="Calibri" w:eastAsia="Calibri" w:hAnsi="Calibri" w:cs="Calibri"/>
          <w:sz w:val="22"/>
          <w:szCs w:val="22"/>
        </w:rPr>
        <w:t xml:space="preserve">k </w:t>
      </w:r>
      <w:r>
        <w:rPr>
          <w:rFonts w:ascii="Calibri" w:eastAsia="Calibri" w:hAnsi="Calibri" w:cs="Calibri"/>
          <w:spacing w:val="8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b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spacing w:val="-6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 xml:space="preserve">r  </w:t>
      </w:r>
      <w:r>
        <w:rPr>
          <w:rFonts w:ascii="Calibri" w:eastAsia="Calibri" w:hAnsi="Calibri" w:cs="Calibri"/>
          <w:spacing w:val="2"/>
          <w:w w:val="101"/>
          <w:sz w:val="22"/>
          <w:szCs w:val="22"/>
        </w:rPr>
        <w:t>54</w:t>
      </w:r>
      <w:r>
        <w:rPr>
          <w:rFonts w:ascii="Calibri" w:eastAsia="Calibri" w:hAnsi="Calibri" w:cs="Calibri"/>
          <w:spacing w:val="-8"/>
          <w:w w:val="101"/>
          <w:sz w:val="22"/>
          <w:szCs w:val="22"/>
        </w:rPr>
        <w:t>%</w:t>
      </w:r>
      <w:r>
        <w:rPr>
          <w:rFonts w:ascii="Calibri" w:eastAsia="Calibri" w:hAnsi="Calibri" w:cs="Calibri"/>
          <w:w w:val="101"/>
          <w:sz w:val="22"/>
          <w:szCs w:val="22"/>
        </w:rPr>
        <w:t xml:space="preserve">, </w:t>
      </w:r>
      <w:r>
        <w:rPr>
          <w:rFonts w:ascii="Calibri" w:eastAsia="Calibri" w:hAnsi="Calibri" w:cs="Calibri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spacing w:val="-2"/>
          <w:sz w:val="22"/>
          <w:szCs w:val="22"/>
        </w:rPr>
        <w:t>n</w:t>
      </w:r>
      <w:r>
        <w:rPr>
          <w:rFonts w:ascii="Calibri" w:eastAsia="Calibri" w:hAnsi="Calibri" w:cs="Calibri"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spacing w:val="-3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3"/>
          <w:sz w:val="22"/>
          <w:szCs w:val="22"/>
        </w:rPr>
        <w:t>g</w:t>
      </w:r>
      <w:r>
        <w:rPr>
          <w:rFonts w:ascii="Calibri" w:eastAsia="Calibri" w:hAnsi="Calibri" w:cs="Calibri"/>
          <w:spacing w:val="-6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 xml:space="preserve">m </w:t>
      </w:r>
      <w:r>
        <w:rPr>
          <w:rFonts w:ascii="Calibri" w:eastAsia="Calibri" w:hAnsi="Calibri" w:cs="Calibri"/>
          <w:spacing w:val="1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b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spacing w:val="-6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 xml:space="preserve">r </w:t>
      </w:r>
      <w:r>
        <w:rPr>
          <w:rFonts w:ascii="Calibri" w:eastAsia="Calibri" w:hAnsi="Calibri" w:cs="Calibri"/>
          <w:spacing w:val="9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2"/>
          <w:sz w:val="22"/>
          <w:szCs w:val="22"/>
        </w:rPr>
        <w:t>15</w:t>
      </w:r>
      <w:r>
        <w:rPr>
          <w:rFonts w:ascii="Calibri" w:eastAsia="Calibri" w:hAnsi="Calibri" w:cs="Calibri"/>
          <w:sz w:val="22"/>
          <w:szCs w:val="22"/>
        </w:rPr>
        <w:t xml:space="preserve">% 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9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 xml:space="preserve">n 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Y</w:t>
      </w:r>
      <w:r>
        <w:rPr>
          <w:rFonts w:ascii="Calibri" w:eastAsia="Calibri" w:hAnsi="Calibri" w:cs="Calibri"/>
          <w:spacing w:val="-3"/>
          <w:sz w:val="22"/>
          <w:szCs w:val="22"/>
        </w:rPr>
        <w:t>o</w:t>
      </w:r>
      <w:r>
        <w:rPr>
          <w:rFonts w:ascii="Calibri" w:eastAsia="Calibri" w:hAnsi="Calibri" w:cs="Calibri"/>
          <w:spacing w:val="-2"/>
          <w:sz w:val="22"/>
          <w:szCs w:val="22"/>
        </w:rPr>
        <w:t>u</w:t>
      </w:r>
      <w:r>
        <w:rPr>
          <w:rFonts w:ascii="Calibri" w:eastAsia="Calibri" w:hAnsi="Calibri" w:cs="Calibri"/>
          <w:spacing w:val="-3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>ub</w:t>
      </w:r>
      <w:r>
        <w:rPr>
          <w:rFonts w:ascii="Calibri" w:eastAsia="Calibri" w:hAnsi="Calibri" w:cs="Calibri"/>
          <w:sz w:val="22"/>
          <w:szCs w:val="22"/>
        </w:rPr>
        <w:t xml:space="preserve">e </w:t>
      </w:r>
      <w:r>
        <w:rPr>
          <w:rFonts w:ascii="Calibri" w:eastAsia="Calibri" w:hAnsi="Calibri" w:cs="Calibri"/>
          <w:spacing w:val="6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w w:val="101"/>
          <w:sz w:val="22"/>
          <w:szCs w:val="22"/>
        </w:rPr>
        <w:t>s</w:t>
      </w:r>
      <w:r>
        <w:rPr>
          <w:rFonts w:ascii="Calibri" w:eastAsia="Calibri" w:hAnsi="Calibri" w:cs="Calibri"/>
          <w:spacing w:val="-3"/>
          <w:w w:val="101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w w:val="101"/>
          <w:sz w:val="22"/>
          <w:szCs w:val="22"/>
        </w:rPr>
        <w:t>b</w:t>
      </w:r>
      <w:r>
        <w:rPr>
          <w:rFonts w:ascii="Calibri" w:eastAsia="Calibri" w:hAnsi="Calibri" w:cs="Calibri"/>
          <w:spacing w:val="-3"/>
          <w:w w:val="10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w w:val="101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w w:val="101"/>
          <w:sz w:val="22"/>
          <w:szCs w:val="22"/>
        </w:rPr>
        <w:t>a</w:t>
      </w:r>
      <w:r>
        <w:rPr>
          <w:rFonts w:ascii="Calibri" w:eastAsia="Calibri" w:hAnsi="Calibri" w:cs="Calibri"/>
          <w:w w:val="101"/>
          <w:sz w:val="22"/>
          <w:szCs w:val="22"/>
        </w:rPr>
        <w:t>r</w:t>
      </w:r>
    </w:p>
    <w:p w:rsidR="00143462" w:rsidDel="00903B7D" w:rsidRDefault="009D580B">
      <w:pPr>
        <w:spacing w:before="2" w:line="360" w:lineRule="auto"/>
        <w:ind w:left="4" w:right="186"/>
        <w:jc w:val="both"/>
        <w:rPr>
          <w:del w:id="771" w:author="Deni Septiadi Azzub" w:date="2018-03-01T22:10:00Z"/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2"/>
          <w:sz w:val="22"/>
          <w:szCs w:val="22"/>
        </w:rPr>
        <w:t>11</w:t>
      </w:r>
      <w:r>
        <w:rPr>
          <w:rFonts w:ascii="Calibri" w:eastAsia="Calibri" w:hAnsi="Calibri" w:cs="Calibri"/>
          <w:sz w:val="22"/>
          <w:szCs w:val="22"/>
        </w:rPr>
        <w:t>%</w:t>
      </w:r>
      <w:del w:id="772" w:author="Deni Septiadi Azzub" w:date="2018-03-01T22:09:00Z">
        <w:r w:rsidDel="00903B7D">
          <w:rPr>
            <w:rFonts w:ascii="Calibri" w:eastAsia="Calibri" w:hAnsi="Calibri" w:cs="Calibri"/>
            <w:sz w:val="22"/>
            <w:szCs w:val="22"/>
          </w:rPr>
          <w:delText xml:space="preserve"> </w:delText>
        </w:r>
        <w:r w:rsidDel="00903B7D">
          <w:rPr>
            <w:rFonts w:ascii="Calibri" w:eastAsia="Calibri" w:hAnsi="Calibri" w:cs="Calibri"/>
            <w:spacing w:val="-2"/>
            <w:sz w:val="22"/>
            <w:szCs w:val="22"/>
          </w:rPr>
          <w:delText>d</w:delText>
        </w:r>
        <w:r w:rsidDel="00903B7D">
          <w:rPr>
            <w:rFonts w:ascii="Calibri" w:eastAsia="Calibri" w:hAnsi="Calibri" w:cs="Calibri"/>
            <w:spacing w:val="1"/>
            <w:sz w:val="22"/>
            <w:szCs w:val="22"/>
          </w:rPr>
          <w:delText>ar</w:delText>
        </w:r>
        <w:r w:rsidDel="00903B7D">
          <w:rPr>
            <w:rFonts w:ascii="Calibri" w:eastAsia="Calibri" w:hAnsi="Calibri" w:cs="Calibri"/>
            <w:sz w:val="22"/>
            <w:szCs w:val="22"/>
          </w:rPr>
          <w:delText xml:space="preserve">i </w:delText>
        </w:r>
        <w:r w:rsidDel="00903B7D">
          <w:rPr>
            <w:rFonts w:ascii="Calibri" w:eastAsia="Calibri" w:hAnsi="Calibri" w:cs="Calibri"/>
            <w:spacing w:val="-2"/>
            <w:sz w:val="22"/>
            <w:szCs w:val="22"/>
          </w:rPr>
          <w:delText>p</w:delText>
        </w:r>
        <w:r w:rsidDel="00903B7D">
          <w:rPr>
            <w:rFonts w:ascii="Calibri" w:eastAsia="Calibri" w:hAnsi="Calibri" w:cs="Calibri"/>
            <w:spacing w:val="-3"/>
            <w:sz w:val="22"/>
            <w:szCs w:val="22"/>
          </w:rPr>
          <w:delText>e</w:delText>
        </w:r>
        <w:r w:rsidDel="00903B7D">
          <w:rPr>
            <w:rFonts w:ascii="Calibri" w:eastAsia="Calibri" w:hAnsi="Calibri" w:cs="Calibri"/>
            <w:spacing w:val="-2"/>
            <w:sz w:val="22"/>
            <w:szCs w:val="22"/>
          </w:rPr>
          <w:delText>n</w:delText>
        </w:r>
        <w:r w:rsidDel="00903B7D">
          <w:rPr>
            <w:rFonts w:ascii="Calibri" w:eastAsia="Calibri" w:hAnsi="Calibri" w:cs="Calibri"/>
            <w:spacing w:val="-4"/>
            <w:sz w:val="22"/>
            <w:szCs w:val="22"/>
          </w:rPr>
          <w:delText>g</w:delText>
        </w:r>
        <w:r w:rsidDel="00903B7D">
          <w:rPr>
            <w:rFonts w:ascii="Calibri" w:eastAsia="Calibri" w:hAnsi="Calibri" w:cs="Calibri"/>
            <w:spacing w:val="3"/>
            <w:sz w:val="22"/>
            <w:szCs w:val="22"/>
          </w:rPr>
          <w:delText>g</w:delText>
        </w:r>
        <w:r w:rsidDel="00903B7D">
          <w:rPr>
            <w:rFonts w:ascii="Calibri" w:eastAsia="Calibri" w:hAnsi="Calibri" w:cs="Calibri"/>
            <w:spacing w:val="-2"/>
            <w:sz w:val="22"/>
            <w:szCs w:val="22"/>
          </w:rPr>
          <w:delText>un</w:delText>
        </w:r>
        <w:r w:rsidDel="00903B7D">
          <w:rPr>
            <w:rFonts w:ascii="Calibri" w:eastAsia="Calibri" w:hAnsi="Calibri" w:cs="Calibri"/>
            <w:sz w:val="22"/>
            <w:szCs w:val="22"/>
          </w:rPr>
          <w:delText>a</w:delText>
        </w:r>
        <w:r w:rsidDel="00903B7D">
          <w:rPr>
            <w:rFonts w:ascii="Calibri" w:eastAsia="Calibri" w:hAnsi="Calibri" w:cs="Calibri"/>
            <w:spacing w:val="7"/>
            <w:sz w:val="22"/>
            <w:szCs w:val="22"/>
          </w:rPr>
          <w:delText xml:space="preserve"> </w:delText>
        </w:r>
        <w:r w:rsidDel="00903B7D">
          <w:rPr>
            <w:rFonts w:ascii="Calibri" w:eastAsia="Calibri" w:hAnsi="Calibri" w:cs="Calibri"/>
            <w:spacing w:val="-1"/>
            <w:sz w:val="22"/>
            <w:szCs w:val="22"/>
          </w:rPr>
          <w:delText>i</w:delText>
        </w:r>
        <w:r w:rsidDel="00903B7D">
          <w:rPr>
            <w:rFonts w:ascii="Calibri" w:eastAsia="Calibri" w:hAnsi="Calibri" w:cs="Calibri"/>
            <w:spacing w:val="-2"/>
            <w:sz w:val="22"/>
            <w:szCs w:val="22"/>
          </w:rPr>
          <w:delText>n</w:delText>
        </w:r>
        <w:r w:rsidDel="00903B7D">
          <w:rPr>
            <w:rFonts w:ascii="Calibri" w:eastAsia="Calibri" w:hAnsi="Calibri" w:cs="Calibri"/>
            <w:spacing w:val="-3"/>
            <w:sz w:val="22"/>
            <w:szCs w:val="22"/>
          </w:rPr>
          <w:delText>te</w:delText>
        </w:r>
        <w:r w:rsidDel="00903B7D">
          <w:rPr>
            <w:rFonts w:ascii="Calibri" w:eastAsia="Calibri" w:hAnsi="Calibri" w:cs="Calibri"/>
            <w:spacing w:val="1"/>
            <w:sz w:val="22"/>
            <w:szCs w:val="22"/>
          </w:rPr>
          <w:delText>r</w:delText>
        </w:r>
        <w:r w:rsidDel="00903B7D">
          <w:rPr>
            <w:rFonts w:ascii="Calibri" w:eastAsia="Calibri" w:hAnsi="Calibri" w:cs="Calibri"/>
            <w:spacing w:val="-2"/>
            <w:sz w:val="22"/>
            <w:szCs w:val="22"/>
          </w:rPr>
          <w:delText>n</w:delText>
        </w:r>
        <w:r w:rsidDel="00903B7D">
          <w:rPr>
            <w:rFonts w:ascii="Calibri" w:eastAsia="Calibri" w:hAnsi="Calibri" w:cs="Calibri"/>
            <w:spacing w:val="-3"/>
            <w:sz w:val="22"/>
            <w:szCs w:val="22"/>
          </w:rPr>
          <w:delText>e</w:delText>
        </w:r>
        <w:r w:rsidDel="00903B7D">
          <w:rPr>
            <w:rFonts w:ascii="Calibri" w:eastAsia="Calibri" w:hAnsi="Calibri" w:cs="Calibri"/>
            <w:sz w:val="22"/>
            <w:szCs w:val="22"/>
          </w:rPr>
          <w:delText>t</w:delText>
        </w:r>
        <w:r w:rsidDel="00903B7D">
          <w:rPr>
            <w:rFonts w:ascii="Calibri" w:eastAsia="Calibri" w:hAnsi="Calibri" w:cs="Calibri"/>
            <w:spacing w:val="10"/>
            <w:sz w:val="22"/>
            <w:szCs w:val="22"/>
          </w:rPr>
          <w:delText xml:space="preserve"> </w:delText>
        </w:r>
        <w:r w:rsidDel="00903B7D">
          <w:rPr>
            <w:rFonts w:ascii="Calibri" w:eastAsia="Calibri" w:hAnsi="Calibri" w:cs="Calibri"/>
            <w:spacing w:val="-2"/>
            <w:sz w:val="22"/>
            <w:szCs w:val="22"/>
          </w:rPr>
          <w:delText>p</w:delText>
        </w:r>
        <w:r w:rsidDel="00903B7D">
          <w:rPr>
            <w:rFonts w:ascii="Calibri" w:eastAsia="Calibri" w:hAnsi="Calibri" w:cs="Calibri"/>
            <w:spacing w:val="1"/>
            <w:sz w:val="22"/>
            <w:szCs w:val="22"/>
          </w:rPr>
          <w:delText>a</w:delText>
        </w:r>
        <w:r w:rsidDel="00903B7D">
          <w:rPr>
            <w:rFonts w:ascii="Calibri" w:eastAsia="Calibri" w:hAnsi="Calibri" w:cs="Calibri"/>
            <w:spacing w:val="-2"/>
            <w:sz w:val="22"/>
            <w:szCs w:val="22"/>
          </w:rPr>
          <w:delText>d</w:delText>
        </w:r>
        <w:r w:rsidDel="00903B7D">
          <w:rPr>
            <w:rFonts w:ascii="Calibri" w:eastAsia="Calibri" w:hAnsi="Calibri" w:cs="Calibri"/>
            <w:sz w:val="22"/>
            <w:szCs w:val="22"/>
          </w:rPr>
          <w:delText>a</w:delText>
        </w:r>
        <w:r w:rsidDel="00903B7D">
          <w:rPr>
            <w:rFonts w:ascii="Calibri" w:eastAsia="Calibri" w:hAnsi="Calibri" w:cs="Calibri"/>
            <w:spacing w:val="3"/>
            <w:sz w:val="22"/>
            <w:szCs w:val="22"/>
          </w:rPr>
          <w:delText xml:space="preserve"> </w:delText>
        </w:r>
        <w:r w:rsidDel="00903B7D">
          <w:rPr>
            <w:rFonts w:ascii="Calibri" w:eastAsia="Calibri" w:hAnsi="Calibri" w:cs="Calibri"/>
            <w:spacing w:val="-3"/>
            <w:w w:val="101"/>
            <w:sz w:val="22"/>
            <w:szCs w:val="22"/>
          </w:rPr>
          <w:delText>t</w:delText>
        </w:r>
        <w:r w:rsidDel="00903B7D">
          <w:rPr>
            <w:rFonts w:ascii="Calibri" w:eastAsia="Calibri" w:hAnsi="Calibri" w:cs="Calibri"/>
            <w:spacing w:val="1"/>
            <w:w w:val="101"/>
            <w:sz w:val="22"/>
            <w:szCs w:val="22"/>
          </w:rPr>
          <w:delText>a</w:delText>
        </w:r>
        <w:r w:rsidDel="00903B7D">
          <w:rPr>
            <w:rFonts w:ascii="Calibri" w:eastAsia="Calibri" w:hAnsi="Calibri" w:cs="Calibri"/>
            <w:spacing w:val="-2"/>
            <w:w w:val="101"/>
            <w:sz w:val="22"/>
            <w:szCs w:val="22"/>
          </w:rPr>
          <w:delText>hu</w:delText>
        </w:r>
        <w:r w:rsidDel="00903B7D">
          <w:rPr>
            <w:rFonts w:ascii="Calibri" w:eastAsia="Calibri" w:hAnsi="Calibri" w:cs="Calibri"/>
            <w:w w:val="101"/>
            <w:sz w:val="22"/>
            <w:szCs w:val="22"/>
          </w:rPr>
          <w:delText xml:space="preserve">n </w:delText>
        </w:r>
        <w:r w:rsidDel="00903B7D">
          <w:rPr>
            <w:rFonts w:ascii="Calibri" w:eastAsia="Calibri" w:hAnsi="Calibri" w:cs="Calibri"/>
            <w:spacing w:val="-3"/>
            <w:sz w:val="22"/>
            <w:szCs w:val="22"/>
          </w:rPr>
          <w:delText>te</w:delText>
        </w:r>
        <w:r w:rsidDel="00903B7D">
          <w:rPr>
            <w:rFonts w:ascii="Calibri" w:eastAsia="Calibri" w:hAnsi="Calibri" w:cs="Calibri"/>
            <w:spacing w:val="1"/>
            <w:sz w:val="22"/>
            <w:szCs w:val="22"/>
          </w:rPr>
          <w:delText>r</w:delText>
        </w:r>
        <w:r w:rsidDel="00903B7D">
          <w:rPr>
            <w:rFonts w:ascii="Calibri" w:eastAsia="Calibri" w:hAnsi="Calibri" w:cs="Calibri"/>
            <w:spacing w:val="-1"/>
            <w:sz w:val="22"/>
            <w:szCs w:val="22"/>
          </w:rPr>
          <w:delText>s</w:delText>
        </w:r>
        <w:r w:rsidDel="00903B7D">
          <w:rPr>
            <w:rFonts w:ascii="Calibri" w:eastAsia="Calibri" w:hAnsi="Calibri" w:cs="Calibri"/>
            <w:spacing w:val="-3"/>
            <w:sz w:val="22"/>
            <w:szCs w:val="22"/>
          </w:rPr>
          <w:delText>e</w:delText>
        </w:r>
        <w:r w:rsidDel="00903B7D">
          <w:rPr>
            <w:rFonts w:ascii="Calibri" w:eastAsia="Calibri" w:hAnsi="Calibri" w:cs="Calibri"/>
            <w:spacing w:val="-2"/>
            <w:sz w:val="22"/>
            <w:szCs w:val="22"/>
          </w:rPr>
          <w:delText>bu</w:delText>
        </w:r>
        <w:r w:rsidDel="00903B7D">
          <w:rPr>
            <w:rFonts w:ascii="Calibri" w:eastAsia="Calibri" w:hAnsi="Calibri" w:cs="Calibri"/>
            <w:spacing w:val="-3"/>
            <w:sz w:val="22"/>
            <w:szCs w:val="22"/>
          </w:rPr>
          <w:delText>t</w:delText>
        </w:r>
      </w:del>
      <w:r>
        <w:rPr>
          <w:rFonts w:ascii="Calibri" w:eastAsia="Calibri" w:hAnsi="Calibri" w:cs="Calibri"/>
          <w:sz w:val="22"/>
          <w:szCs w:val="22"/>
        </w:rPr>
        <w:t>.</w:t>
      </w:r>
      <w:r>
        <w:rPr>
          <w:rFonts w:ascii="Calibri" w:eastAsia="Calibri" w:hAnsi="Calibri" w:cs="Calibri"/>
          <w:spacing w:val="9"/>
          <w:sz w:val="22"/>
          <w:szCs w:val="22"/>
        </w:rPr>
        <w:t xml:space="preserve"> </w:t>
      </w:r>
      <w:ins w:id="773" w:author="Deni Septiadi Azzub" w:date="2018-03-01T22:09:00Z">
        <w:r w:rsidR="00903B7D">
          <w:rPr>
            <w:rFonts w:ascii="Calibri" w:eastAsia="Calibri" w:hAnsi="Calibri" w:cs="Calibri"/>
            <w:spacing w:val="-2"/>
            <w:sz w:val="22"/>
            <w:szCs w:val="22"/>
            <w:lang w:val="id-ID"/>
          </w:rPr>
          <w:t>B</w:t>
        </w:r>
      </w:ins>
      <w:del w:id="774" w:author="Deni Septiadi Azzub" w:date="2018-03-01T22:09:00Z">
        <w:r w:rsidDel="00903B7D">
          <w:rPr>
            <w:rFonts w:ascii="Calibri" w:eastAsia="Calibri" w:hAnsi="Calibri" w:cs="Calibri"/>
            <w:sz w:val="22"/>
            <w:szCs w:val="22"/>
          </w:rPr>
          <w:delText>Dan</w:delText>
        </w:r>
        <w:r w:rsidDel="00903B7D">
          <w:rPr>
            <w:rFonts w:ascii="Calibri" w:eastAsia="Calibri" w:hAnsi="Calibri" w:cs="Calibri"/>
            <w:spacing w:val="1"/>
            <w:sz w:val="22"/>
            <w:szCs w:val="22"/>
          </w:rPr>
          <w:delText xml:space="preserve"> </w:delText>
        </w:r>
        <w:r w:rsidDel="00903B7D">
          <w:rPr>
            <w:rFonts w:ascii="Calibri" w:eastAsia="Calibri" w:hAnsi="Calibri" w:cs="Calibri"/>
            <w:spacing w:val="-2"/>
            <w:sz w:val="22"/>
            <w:szCs w:val="22"/>
          </w:rPr>
          <w:delText>b</w:delText>
        </w:r>
      </w:del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sz w:val="22"/>
          <w:szCs w:val="22"/>
        </w:rPr>
        <w:t>ik</w:t>
      </w:r>
      <w:r>
        <w:rPr>
          <w:rFonts w:ascii="Calibri" w:eastAsia="Calibri" w:hAnsi="Calibri" w:cs="Calibri"/>
          <w:spacing w:val="-2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spacing w:val="-2"/>
          <w:sz w:val="22"/>
          <w:szCs w:val="22"/>
        </w:rPr>
        <w:t>u</w:t>
      </w:r>
      <w:r>
        <w:rPr>
          <w:rFonts w:ascii="Calibri" w:eastAsia="Calibri" w:hAnsi="Calibri" w:cs="Calibri"/>
          <w:spacing w:val="-9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k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 xml:space="preserve">n </w:t>
      </w:r>
      <w:r>
        <w:rPr>
          <w:rFonts w:ascii="Calibri" w:eastAsia="Calibri" w:hAnsi="Calibri" w:cs="Calibri"/>
          <w:spacing w:val="7"/>
          <w:sz w:val="22"/>
          <w:szCs w:val="22"/>
        </w:rPr>
        <w:t>g</w:t>
      </w:r>
      <w:r>
        <w:rPr>
          <w:rFonts w:ascii="Calibri" w:eastAsia="Calibri" w:hAnsi="Calibri" w:cs="Calibri"/>
          <w:spacing w:val="-6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3"/>
          <w:sz w:val="22"/>
          <w:szCs w:val="22"/>
        </w:rPr>
        <w:t>f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k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del w:id="775" w:author="Deni Septiadi Azzub" w:date="2018-03-01T22:09:00Z">
        <w:r w:rsidRPr="00903B7D" w:rsidDel="00903B7D">
          <w:rPr>
            <w:rFonts w:ascii="Calibri" w:eastAsia="Calibri" w:hAnsi="Calibri" w:cs="Calibri"/>
            <w:i/>
            <w:spacing w:val="-1"/>
            <w:w w:val="101"/>
            <w:sz w:val="22"/>
            <w:szCs w:val="22"/>
            <w:rPrChange w:id="776" w:author="Deni Septiadi Azzub" w:date="2018-03-01T22:09:00Z">
              <w:rPr>
                <w:rFonts w:ascii="Calibri" w:eastAsia="Calibri" w:hAnsi="Calibri" w:cs="Calibri"/>
                <w:spacing w:val="-1"/>
                <w:w w:val="101"/>
                <w:sz w:val="22"/>
                <w:szCs w:val="22"/>
              </w:rPr>
            </w:rPrChange>
          </w:rPr>
          <w:delText>s</w:delText>
        </w:r>
        <w:r w:rsidRPr="00903B7D" w:rsidDel="00903B7D">
          <w:rPr>
            <w:rFonts w:ascii="Calibri" w:eastAsia="Calibri" w:hAnsi="Calibri" w:cs="Calibri"/>
            <w:i/>
            <w:spacing w:val="-3"/>
            <w:w w:val="101"/>
            <w:sz w:val="22"/>
            <w:szCs w:val="22"/>
            <w:rPrChange w:id="777" w:author="Deni Septiadi Azzub" w:date="2018-03-01T22:09:00Z">
              <w:rPr>
                <w:rFonts w:ascii="Calibri" w:eastAsia="Calibri" w:hAnsi="Calibri" w:cs="Calibri"/>
                <w:spacing w:val="-3"/>
                <w:w w:val="101"/>
                <w:sz w:val="22"/>
                <w:szCs w:val="22"/>
              </w:rPr>
            </w:rPrChange>
          </w:rPr>
          <w:delText>o</w:delText>
        </w:r>
        <w:r w:rsidRPr="00903B7D" w:rsidDel="00903B7D">
          <w:rPr>
            <w:rFonts w:ascii="Calibri" w:eastAsia="Calibri" w:hAnsi="Calibri" w:cs="Calibri"/>
            <w:i/>
            <w:spacing w:val="-1"/>
            <w:w w:val="101"/>
            <w:sz w:val="22"/>
            <w:szCs w:val="22"/>
            <w:rPrChange w:id="778" w:author="Deni Septiadi Azzub" w:date="2018-03-01T22:09:00Z">
              <w:rPr>
                <w:rFonts w:ascii="Calibri" w:eastAsia="Calibri" w:hAnsi="Calibri" w:cs="Calibri"/>
                <w:spacing w:val="-1"/>
                <w:w w:val="101"/>
                <w:sz w:val="22"/>
                <w:szCs w:val="22"/>
              </w:rPr>
            </w:rPrChange>
          </w:rPr>
          <w:delText>si</w:delText>
        </w:r>
        <w:r w:rsidRPr="00903B7D" w:rsidDel="00903B7D">
          <w:rPr>
            <w:rFonts w:ascii="Calibri" w:eastAsia="Calibri" w:hAnsi="Calibri" w:cs="Calibri"/>
            <w:i/>
            <w:spacing w:val="1"/>
            <w:w w:val="101"/>
            <w:sz w:val="22"/>
            <w:szCs w:val="22"/>
            <w:rPrChange w:id="779" w:author="Deni Septiadi Azzub" w:date="2018-03-01T22:09:00Z">
              <w:rPr>
                <w:rFonts w:ascii="Calibri" w:eastAsia="Calibri" w:hAnsi="Calibri" w:cs="Calibri"/>
                <w:spacing w:val="1"/>
                <w:w w:val="101"/>
                <w:sz w:val="22"/>
                <w:szCs w:val="22"/>
              </w:rPr>
            </w:rPrChange>
          </w:rPr>
          <w:delText>a</w:delText>
        </w:r>
        <w:r w:rsidRPr="00903B7D" w:rsidDel="00903B7D">
          <w:rPr>
            <w:rFonts w:ascii="Calibri" w:eastAsia="Calibri" w:hAnsi="Calibri" w:cs="Calibri"/>
            <w:i/>
            <w:w w:val="101"/>
            <w:sz w:val="22"/>
            <w:szCs w:val="22"/>
            <w:rPrChange w:id="780" w:author="Deni Septiadi Azzub" w:date="2018-03-01T22:09:00Z">
              <w:rPr>
                <w:rFonts w:ascii="Calibri" w:eastAsia="Calibri" w:hAnsi="Calibri" w:cs="Calibri"/>
                <w:w w:val="101"/>
                <w:sz w:val="22"/>
                <w:szCs w:val="22"/>
              </w:rPr>
            </w:rPrChange>
          </w:rPr>
          <w:delText xml:space="preserve">l </w:delText>
        </w:r>
        <w:r w:rsidRPr="00903B7D" w:rsidDel="00903B7D">
          <w:rPr>
            <w:rFonts w:ascii="Calibri" w:eastAsia="Calibri" w:hAnsi="Calibri" w:cs="Calibri"/>
            <w:i/>
            <w:spacing w:val="1"/>
            <w:sz w:val="22"/>
            <w:szCs w:val="22"/>
            <w:rPrChange w:id="781" w:author="Deni Septiadi Azzub" w:date="2018-03-01T22:09:00Z">
              <w:rPr>
                <w:rFonts w:ascii="Calibri" w:eastAsia="Calibri" w:hAnsi="Calibri" w:cs="Calibri"/>
                <w:spacing w:val="1"/>
                <w:sz w:val="22"/>
                <w:szCs w:val="22"/>
              </w:rPr>
            </w:rPrChange>
          </w:rPr>
          <w:delText>m</w:delText>
        </w:r>
        <w:r w:rsidRPr="00903B7D" w:rsidDel="00903B7D">
          <w:rPr>
            <w:rFonts w:ascii="Calibri" w:eastAsia="Calibri" w:hAnsi="Calibri" w:cs="Calibri"/>
            <w:i/>
            <w:spacing w:val="-3"/>
            <w:sz w:val="22"/>
            <w:szCs w:val="22"/>
            <w:rPrChange w:id="782" w:author="Deni Septiadi Azzub" w:date="2018-03-01T22:09:00Z">
              <w:rPr>
                <w:rFonts w:ascii="Calibri" w:eastAsia="Calibri" w:hAnsi="Calibri" w:cs="Calibri"/>
                <w:spacing w:val="-3"/>
                <w:sz w:val="22"/>
                <w:szCs w:val="22"/>
              </w:rPr>
            </w:rPrChange>
          </w:rPr>
          <w:delText>e</w:delText>
        </w:r>
        <w:r w:rsidRPr="00903B7D" w:rsidDel="00903B7D">
          <w:rPr>
            <w:rFonts w:ascii="Calibri" w:eastAsia="Calibri" w:hAnsi="Calibri" w:cs="Calibri"/>
            <w:i/>
            <w:spacing w:val="-2"/>
            <w:sz w:val="22"/>
            <w:szCs w:val="22"/>
            <w:rPrChange w:id="783" w:author="Deni Septiadi Azzub" w:date="2018-03-01T22:09:00Z">
              <w:rPr>
                <w:rFonts w:ascii="Calibri" w:eastAsia="Calibri" w:hAnsi="Calibri" w:cs="Calibri"/>
                <w:spacing w:val="-2"/>
                <w:sz w:val="22"/>
                <w:szCs w:val="22"/>
              </w:rPr>
            </w:rPrChange>
          </w:rPr>
          <w:delText>d</w:delText>
        </w:r>
        <w:r w:rsidRPr="00903B7D" w:rsidDel="00903B7D">
          <w:rPr>
            <w:rFonts w:ascii="Calibri" w:eastAsia="Calibri" w:hAnsi="Calibri" w:cs="Calibri"/>
            <w:i/>
            <w:spacing w:val="-1"/>
            <w:sz w:val="22"/>
            <w:szCs w:val="22"/>
            <w:rPrChange w:id="784" w:author="Deni Septiadi Azzub" w:date="2018-03-01T22:09:00Z">
              <w:rPr>
                <w:rFonts w:ascii="Calibri" w:eastAsia="Calibri" w:hAnsi="Calibri" w:cs="Calibri"/>
                <w:spacing w:val="-1"/>
                <w:sz w:val="22"/>
                <w:szCs w:val="22"/>
              </w:rPr>
            </w:rPrChange>
          </w:rPr>
          <w:delText>i</w:delText>
        </w:r>
        <w:r w:rsidRPr="00903B7D" w:rsidDel="00903B7D">
          <w:rPr>
            <w:rFonts w:ascii="Calibri" w:eastAsia="Calibri" w:hAnsi="Calibri" w:cs="Calibri"/>
            <w:i/>
            <w:sz w:val="22"/>
            <w:szCs w:val="22"/>
            <w:rPrChange w:id="785" w:author="Deni Septiadi Azzub" w:date="2018-03-01T22:09:00Z">
              <w:rPr>
                <w:rFonts w:ascii="Calibri" w:eastAsia="Calibri" w:hAnsi="Calibri" w:cs="Calibri"/>
                <w:sz w:val="22"/>
                <w:szCs w:val="22"/>
              </w:rPr>
            </w:rPrChange>
          </w:rPr>
          <w:delText>a</w:delText>
        </w:r>
      </w:del>
      <w:ins w:id="786" w:author="Deni Septiadi Azzub" w:date="2018-03-01T22:09:00Z">
        <w:r w:rsidR="00903B7D">
          <w:rPr>
            <w:rFonts w:ascii="Calibri" w:eastAsia="Calibri" w:hAnsi="Calibri" w:cs="Calibri"/>
            <w:i/>
            <w:spacing w:val="-1"/>
            <w:w w:val="101"/>
            <w:sz w:val="22"/>
            <w:szCs w:val="22"/>
            <w:lang w:val="id-ID"/>
          </w:rPr>
          <w:t>social media</w:t>
        </w:r>
      </w:ins>
      <w:r>
        <w:rPr>
          <w:rFonts w:ascii="Calibri" w:eastAsia="Calibri" w:hAnsi="Calibri" w:cs="Calibri"/>
          <w:sz w:val="22"/>
          <w:szCs w:val="22"/>
        </w:rPr>
        <w:t xml:space="preserve">  y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9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 xml:space="preserve">g 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pacing w:val="-2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 xml:space="preserve">g 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4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ks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47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b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spacing w:val="-2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8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ar</w:t>
      </w:r>
      <w:r>
        <w:rPr>
          <w:rFonts w:ascii="Calibri" w:eastAsia="Calibri" w:hAnsi="Calibri" w:cs="Calibri"/>
          <w:spacing w:val="-8"/>
          <w:sz w:val="22"/>
          <w:szCs w:val="22"/>
        </w:rPr>
        <w:t>k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 xml:space="preserve">n 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w w:val="101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w w:val="101"/>
          <w:sz w:val="22"/>
          <w:szCs w:val="22"/>
        </w:rPr>
        <w:t>a</w:t>
      </w:r>
      <w:r>
        <w:rPr>
          <w:rFonts w:ascii="Calibri" w:eastAsia="Calibri" w:hAnsi="Calibri" w:cs="Calibri"/>
          <w:spacing w:val="-3"/>
          <w:w w:val="101"/>
          <w:sz w:val="22"/>
          <w:szCs w:val="22"/>
        </w:rPr>
        <w:t>t</w:t>
      </w:r>
      <w:r>
        <w:rPr>
          <w:rFonts w:ascii="Calibri" w:eastAsia="Calibri" w:hAnsi="Calibri" w:cs="Calibri"/>
          <w:w w:val="101"/>
          <w:sz w:val="22"/>
          <w:szCs w:val="22"/>
        </w:rPr>
        <w:t xml:space="preserve">a </w:t>
      </w:r>
      <w:r>
        <w:rPr>
          <w:rFonts w:ascii="Calibri" w:eastAsia="Calibri" w:hAnsi="Calibri" w:cs="Calibri"/>
          <w:spacing w:val="-2"/>
          <w:sz w:val="22"/>
          <w:szCs w:val="22"/>
        </w:rPr>
        <w:t>H</w:t>
      </w:r>
      <w:r>
        <w:rPr>
          <w:rFonts w:ascii="Calibri" w:eastAsia="Calibri" w:hAnsi="Calibri" w:cs="Calibri"/>
          <w:spacing w:val="-3"/>
          <w:sz w:val="22"/>
          <w:szCs w:val="22"/>
        </w:rPr>
        <w:t>oot</w:t>
      </w:r>
      <w:r>
        <w:rPr>
          <w:rFonts w:ascii="Calibri" w:eastAsia="Calibri" w:hAnsi="Calibri" w:cs="Calibri"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sz w:val="22"/>
          <w:szCs w:val="22"/>
        </w:rPr>
        <w:t>u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pacing w:val="-3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 xml:space="preserve">e  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 xml:space="preserve">n </w:t>
      </w:r>
      <w:r>
        <w:rPr>
          <w:rFonts w:ascii="Calibri" w:eastAsia="Calibri" w:hAnsi="Calibri" w:cs="Calibri"/>
          <w:spacing w:val="45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3"/>
          <w:sz w:val="22"/>
          <w:szCs w:val="22"/>
        </w:rPr>
        <w:t>W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2"/>
          <w:sz w:val="22"/>
          <w:szCs w:val="22"/>
        </w:rPr>
        <w:t>r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pacing w:val="-3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ci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.</w:t>
      </w:r>
      <w:r>
        <w:rPr>
          <w:rFonts w:ascii="Calibri" w:eastAsia="Calibri" w:hAnsi="Calibri" w:cs="Calibri"/>
          <w:spacing w:val="-2"/>
          <w:sz w:val="22"/>
          <w:szCs w:val="22"/>
        </w:rPr>
        <w:t>n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 xml:space="preserve">t  </w:t>
      </w:r>
      <w:r>
        <w:rPr>
          <w:rFonts w:ascii="Calibri" w:eastAsia="Calibri" w:hAnsi="Calibri" w:cs="Calibri"/>
          <w:spacing w:val="7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 xml:space="preserve">a </w:t>
      </w:r>
      <w:r>
        <w:rPr>
          <w:rFonts w:ascii="Calibri" w:eastAsia="Calibri" w:hAnsi="Calibri" w:cs="Calibri"/>
          <w:spacing w:val="49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w w:val="101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w w:val="101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w w:val="101"/>
          <w:sz w:val="22"/>
          <w:szCs w:val="22"/>
        </w:rPr>
        <w:t>hu</w:t>
      </w:r>
      <w:r>
        <w:rPr>
          <w:rFonts w:ascii="Calibri" w:eastAsia="Calibri" w:hAnsi="Calibri" w:cs="Calibri"/>
          <w:w w:val="101"/>
          <w:sz w:val="22"/>
          <w:szCs w:val="22"/>
        </w:rPr>
        <w:t>n</w:t>
      </w:r>
    </w:p>
    <w:p w:rsidR="00143462" w:rsidRDefault="009D580B">
      <w:pPr>
        <w:spacing w:before="2" w:line="360" w:lineRule="auto"/>
        <w:ind w:right="186"/>
        <w:jc w:val="both"/>
        <w:rPr>
          <w:rFonts w:ascii="Calibri" w:eastAsia="Calibri" w:hAnsi="Calibri" w:cs="Calibri"/>
          <w:sz w:val="22"/>
          <w:szCs w:val="22"/>
        </w:rPr>
        <w:pPrChange w:id="787" w:author="Deni Septiadi Azzub" w:date="2018-03-01T22:10:00Z">
          <w:pPr>
            <w:ind w:left="4" w:right="3945"/>
            <w:jc w:val="both"/>
          </w:pPr>
        </w:pPrChange>
      </w:pPr>
      <w:r>
        <w:rPr>
          <w:rFonts w:ascii="Calibri" w:eastAsia="Calibri" w:hAnsi="Calibri" w:cs="Calibri"/>
          <w:spacing w:val="2"/>
          <w:w w:val="101"/>
          <w:sz w:val="22"/>
          <w:szCs w:val="22"/>
        </w:rPr>
        <w:t>2</w:t>
      </w:r>
      <w:r>
        <w:rPr>
          <w:rFonts w:ascii="Calibri" w:eastAsia="Calibri" w:hAnsi="Calibri" w:cs="Calibri"/>
          <w:spacing w:val="-5"/>
          <w:w w:val="101"/>
          <w:sz w:val="22"/>
          <w:szCs w:val="22"/>
        </w:rPr>
        <w:t>0</w:t>
      </w:r>
      <w:r>
        <w:rPr>
          <w:rFonts w:ascii="Calibri" w:eastAsia="Calibri" w:hAnsi="Calibri" w:cs="Calibri"/>
          <w:spacing w:val="2"/>
          <w:w w:val="101"/>
          <w:sz w:val="22"/>
          <w:szCs w:val="22"/>
        </w:rPr>
        <w:t>17</w:t>
      </w:r>
      <w:r>
        <w:rPr>
          <w:rFonts w:ascii="Calibri" w:eastAsia="Calibri" w:hAnsi="Calibri" w:cs="Calibri"/>
          <w:w w:val="101"/>
          <w:sz w:val="22"/>
          <w:szCs w:val="22"/>
        </w:rPr>
        <w:t>:</w:t>
      </w:r>
    </w:p>
    <w:p w:rsidR="00143462" w:rsidRDefault="00143462">
      <w:pPr>
        <w:spacing w:before="1" w:line="140" w:lineRule="exact"/>
        <w:rPr>
          <w:sz w:val="14"/>
          <w:szCs w:val="14"/>
        </w:rPr>
      </w:pPr>
    </w:p>
    <w:p w:rsidR="00143462" w:rsidRDefault="00143462">
      <w:pPr>
        <w:spacing w:line="200" w:lineRule="exact"/>
      </w:pPr>
    </w:p>
    <w:p w:rsidR="00143462" w:rsidRDefault="00143462">
      <w:pPr>
        <w:spacing w:line="200" w:lineRule="exact"/>
      </w:pPr>
    </w:p>
    <w:p w:rsidR="00143462" w:rsidRDefault="003B7A3D">
      <w:r>
        <w:pict>
          <v:shape id="_x0000_i1025" type="#_x0000_t75" style="width:218.25pt;height:149.25pt">
            <v:imagedata r:id="rId9" o:title=""/>
          </v:shape>
        </w:pict>
      </w:r>
    </w:p>
    <w:p w:rsidR="00143462" w:rsidRDefault="00143462">
      <w:pPr>
        <w:spacing w:before="5" w:line="120" w:lineRule="exact"/>
        <w:rPr>
          <w:sz w:val="12"/>
          <w:szCs w:val="12"/>
        </w:rPr>
      </w:pPr>
    </w:p>
    <w:p w:rsidR="00143462" w:rsidRDefault="009D580B">
      <w:pPr>
        <w:ind w:left="360" w:right="603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2"/>
        </w:rPr>
        <w:t>G</w:t>
      </w:r>
      <w:r>
        <w:rPr>
          <w:rFonts w:ascii="Calibri" w:eastAsia="Calibri" w:hAnsi="Calibri" w:cs="Calibri"/>
          <w:spacing w:val="1"/>
        </w:rPr>
        <w:t>r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3"/>
        </w:rPr>
        <w:t>f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 xml:space="preserve">k </w:t>
      </w:r>
      <w:r>
        <w:rPr>
          <w:rFonts w:ascii="Calibri" w:eastAsia="Calibri" w:hAnsi="Calibri" w:cs="Calibri"/>
          <w:spacing w:val="-1"/>
        </w:rPr>
        <w:t>1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3"/>
        </w:rPr>
        <w:t>ia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3"/>
        </w:rPr>
        <w:t>m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2"/>
        </w:rPr>
        <w:t>d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2"/>
        </w:rPr>
        <w:t>p</w:t>
      </w:r>
      <w:r>
        <w:rPr>
          <w:rFonts w:ascii="Calibri" w:eastAsia="Calibri" w:hAnsi="Calibri" w:cs="Calibri"/>
          <w:spacing w:val="-3"/>
        </w:rPr>
        <w:t>ali</w:t>
      </w:r>
      <w:r>
        <w:rPr>
          <w:rFonts w:ascii="Calibri" w:eastAsia="Calibri" w:hAnsi="Calibri" w:cs="Calibri"/>
          <w:spacing w:val="2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1"/>
        </w:rPr>
        <w:t>er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2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2"/>
        </w:rPr>
        <w:t>d</w:t>
      </w:r>
      <w:r>
        <w:rPr>
          <w:rFonts w:ascii="Calibri" w:eastAsia="Calibri" w:hAnsi="Calibri" w:cs="Calibri"/>
          <w:spacing w:val="-3"/>
          <w:w w:val="101"/>
        </w:rPr>
        <w:t>i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2"/>
        </w:rPr>
        <w:t>k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s</w:t>
      </w:r>
    </w:p>
    <w:p w:rsidR="00143462" w:rsidRDefault="00143462">
      <w:pPr>
        <w:spacing w:before="9" w:line="120" w:lineRule="exact"/>
        <w:rPr>
          <w:sz w:val="12"/>
          <w:szCs w:val="12"/>
        </w:rPr>
      </w:pPr>
    </w:p>
    <w:p w:rsidR="00143462" w:rsidRDefault="00143462">
      <w:pPr>
        <w:spacing w:line="200" w:lineRule="exact"/>
      </w:pPr>
    </w:p>
    <w:p w:rsidR="00143462" w:rsidRDefault="00143462">
      <w:pPr>
        <w:spacing w:line="200" w:lineRule="exact"/>
      </w:pPr>
    </w:p>
    <w:p w:rsidR="00143462" w:rsidRDefault="009D580B">
      <w:pPr>
        <w:ind w:left="4" w:right="193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P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spacing w:val="-3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>u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2"/>
          <w:sz w:val="22"/>
          <w:szCs w:val="22"/>
        </w:rPr>
        <w:t>buh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39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p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pacing w:val="-9"/>
          <w:sz w:val="22"/>
          <w:szCs w:val="22"/>
        </w:rPr>
        <w:t>n</w:t>
      </w:r>
      <w:r>
        <w:rPr>
          <w:rFonts w:ascii="Calibri" w:eastAsia="Calibri" w:hAnsi="Calibri" w:cs="Calibri"/>
          <w:spacing w:val="3"/>
          <w:sz w:val="22"/>
          <w:szCs w:val="22"/>
        </w:rPr>
        <w:t>gg</w:t>
      </w:r>
      <w:r>
        <w:rPr>
          <w:rFonts w:ascii="Calibri" w:eastAsia="Calibri" w:hAnsi="Calibri" w:cs="Calibri"/>
          <w:spacing w:val="-2"/>
          <w:sz w:val="22"/>
          <w:szCs w:val="22"/>
        </w:rPr>
        <w:t>u</w:t>
      </w:r>
      <w:r>
        <w:rPr>
          <w:rFonts w:ascii="Calibri" w:eastAsia="Calibri" w:hAnsi="Calibri" w:cs="Calibri"/>
          <w:spacing w:val="-9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39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pacing w:val="-3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u</w:t>
      </w:r>
      <w:r>
        <w:rPr>
          <w:rFonts w:ascii="Calibri" w:eastAsia="Calibri" w:hAnsi="Calibri" w:cs="Calibri"/>
          <w:spacing w:val="3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nd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27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w w:val="101"/>
          <w:sz w:val="22"/>
          <w:szCs w:val="22"/>
        </w:rPr>
        <w:t>b</w:t>
      </w:r>
      <w:r>
        <w:rPr>
          <w:rFonts w:ascii="Calibri" w:eastAsia="Calibri" w:hAnsi="Calibri" w:cs="Calibri"/>
          <w:spacing w:val="-3"/>
          <w:w w:val="101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w w:val="101"/>
          <w:sz w:val="22"/>
          <w:szCs w:val="22"/>
        </w:rPr>
        <w:t>r</w:t>
      </w:r>
      <w:r>
        <w:rPr>
          <w:rFonts w:ascii="Calibri" w:eastAsia="Calibri" w:hAnsi="Calibri" w:cs="Calibri"/>
          <w:spacing w:val="-3"/>
          <w:w w:val="101"/>
          <w:sz w:val="22"/>
          <w:szCs w:val="22"/>
        </w:rPr>
        <w:t>t</w:t>
      </w:r>
      <w:r>
        <w:rPr>
          <w:rFonts w:ascii="Calibri" w:eastAsia="Calibri" w:hAnsi="Calibri" w:cs="Calibri"/>
          <w:spacing w:val="-6"/>
          <w:w w:val="101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w w:val="101"/>
          <w:sz w:val="22"/>
          <w:szCs w:val="22"/>
        </w:rPr>
        <w:t>m</w:t>
      </w:r>
      <w:r>
        <w:rPr>
          <w:rFonts w:ascii="Calibri" w:eastAsia="Calibri" w:hAnsi="Calibri" w:cs="Calibri"/>
          <w:spacing w:val="-2"/>
          <w:w w:val="101"/>
          <w:sz w:val="22"/>
          <w:szCs w:val="22"/>
        </w:rPr>
        <w:t>b</w:t>
      </w:r>
      <w:r>
        <w:rPr>
          <w:rFonts w:ascii="Calibri" w:eastAsia="Calibri" w:hAnsi="Calibri" w:cs="Calibri"/>
          <w:spacing w:val="1"/>
          <w:w w:val="101"/>
          <w:sz w:val="22"/>
          <w:szCs w:val="22"/>
        </w:rPr>
        <w:t>a</w:t>
      </w:r>
      <w:r>
        <w:rPr>
          <w:rFonts w:ascii="Calibri" w:eastAsia="Calibri" w:hAnsi="Calibri" w:cs="Calibri"/>
          <w:w w:val="101"/>
          <w:sz w:val="22"/>
          <w:szCs w:val="22"/>
        </w:rPr>
        <w:t>h</w:t>
      </w:r>
    </w:p>
    <w:p w:rsidR="00143462" w:rsidRDefault="00143462">
      <w:pPr>
        <w:spacing w:before="5" w:line="120" w:lineRule="exact"/>
        <w:rPr>
          <w:sz w:val="13"/>
          <w:szCs w:val="13"/>
        </w:rPr>
      </w:pPr>
    </w:p>
    <w:p w:rsidR="00143462" w:rsidRDefault="009D580B">
      <w:pPr>
        <w:ind w:left="4" w:right="199"/>
        <w:jc w:val="both"/>
        <w:rPr>
          <w:rFonts w:ascii="Calibri" w:eastAsia="Calibri" w:hAnsi="Calibri" w:cs="Calibri"/>
          <w:sz w:val="22"/>
          <w:szCs w:val="22"/>
        </w:rPr>
        <w:sectPr w:rsidR="00143462">
          <w:pgSz w:w="11920" w:h="16860"/>
          <w:pgMar w:top="1380" w:right="1200" w:bottom="280" w:left="1340" w:header="0" w:footer="1012" w:gutter="0"/>
          <w:cols w:num="2" w:space="720" w:equalWidth="0">
            <w:col w:w="4369" w:space="505"/>
            <w:col w:w="4506"/>
          </w:cols>
        </w:sectPr>
      </w:pPr>
      <w:r>
        <w:rPr>
          <w:rFonts w:ascii="Calibri" w:eastAsia="Calibri" w:hAnsi="Calibri" w:cs="Calibri"/>
          <w:spacing w:val="2"/>
          <w:sz w:val="22"/>
          <w:szCs w:val="22"/>
        </w:rPr>
        <w:t>51</w:t>
      </w:r>
      <w:r>
        <w:rPr>
          <w:rFonts w:ascii="Calibri" w:eastAsia="Calibri" w:hAnsi="Calibri" w:cs="Calibri"/>
          <w:sz w:val="22"/>
          <w:szCs w:val="22"/>
        </w:rPr>
        <w:t>%</w:t>
      </w:r>
      <w:r>
        <w:rPr>
          <w:rFonts w:ascii="Calibri" w:eastAsia="Calibri" w:hAnsi="Calibri" w:cs="Calibri"/>
          <w:spacing w:val="25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8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m</w:t>
      </w:r>
      <w:r>
        <w:rPr>
          <w:rFonts w:ascii="Calibri" w:eastAsia="Calibri" w:hAnsi="Calibri" w:cs="Calibri"/>
          <w:spacing w:val="29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k</w:t>
      </w:r>
      <w:r>
        <w:rPr>
          <w:rFonts w:ascii="Calibri" w:eastAsia="Calibri" w:hAnsi="Calibri" w:cs="Calibri"/>
          <w:spacing w:val="-2"/>
          <w:sz w:val="22"/>
          <w:szCs w:val="22"/>
        </w:rPr>
        <w:t>u</w:t>
      </w:r>
      <w:r>
        <w:rPr>
          <w:rFonts w:ascii="Calibri" w:eastAsia="Calibri" w:hAnsi="Calibri" w:cs="Calibri"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spacing w:val="-2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25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w</w:t>
      </w:r>
      <w:r>
        <w:rPr>
          <w:rFonts w:ascii="Calibri" w:eastAsia="Calibri" w:hAnsi="Calibri" w:cs="Calibri"/>
          <w:spacing w:val="-6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k</w:t>
      </w:r>
      <w:r>
        <w:rPr>
          <w:rFonts w:ascii="Calibri" w:eastAsia="Calibri" w:hAnsi="Calibri" w:cs="Calibri"/>
          <w:spacing w:val="-3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u</w:t>
      </w:r>
      <w:r>
        <w:rPr>
          <w:rFonts w:ascii="Calibri" w:eastAsia="Calibri" w:hAnsi="Calibri" w:cs="Calibri"/>
          <w:spacing w:val="26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3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u</w:t>
      </w:r>
      <w:r>
        <w:rPr>
          <w:rFonts w:ascii="Calibri" w:eastAsia="Calibri" w:hAnsi="Calibri" w:cs="Calibri"/>
          <w:spacing w:val="2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hun</w:t>
      </w:r>
      <w:r>
        <w:rPr>
          <w:rFonts w:ascii="Calibri" w:eastAsia="Calibri" w:hAnsi="Calibri" w:cs="Calibri"/>
          <w:sz w:val="22"/>
          <w:szCs w:val="22"/>
        </w:rPr>
        <w:t>.</w:t>
      </w:r>
      <w:r>
        <w:rPr>
          <w:rFonts w:ascii="Calibri" w:eastAsia="Calibri" w:hAnsi="Calibri" w:cs="Calibri"/>
          <w:spacing w:val="29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Da</w:t>
      </w:r>
      <w:r>
        <w:rPr>
          <w:rFonts w:ascii="Calibri" w:eastAsia="Calibri" w:hAnsi="Calibri" w:cs="Calibri"/>
          <w:spacing w:val="2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25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w w:val="101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w w:val="101"/>
          <w:sz w:val="22"/>
          <w:szCs w:val="22"/>
        </w:rPr>
        <w:t>a</w:t>
      </w:r>
      <w:r>
        <w:rPr>
          <w:rFonts w:ascii="Calibri" w:eastAsia="Calibri" w:hAnsi="Calibri" w:cs="Calibri"/>
          <w:spacing w:val="-3"/>
          <w:w w:val="101"/>
          <w:sz w:val="22"/>
          <w:szCs w:val="22"/>
        </w:rPr>
        <w:t>t</w:t>
      </w:r>
      <w:r>
        <w:rPr>
          <w:rFonts w:ascii="Calibri" w:eastAsia="Calibri" w:hAnsi="Calibri" w:cs="Calibri"/>
          <w:w w:val="101"/>
          <w:sz w:val="22"/>
          <w:szCs w:val="22"/>
        </w:rPr>
        <w:t>a</w:t>
      </w:r>
    </w:p>
    <w:p w:rsidR="00143462" w:rsidRDefault="009D580B">
      <w:pPr>
        <w:spacing w:before="51" w:line="360" w:lineRule="auto"/>
        <w:ind w:left="101" w:right="-40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lastRenderedPageBreak/>
        <w:t>r</w:t>
      </w:r>
      <w:r>
        <w:rPr>
          <w:rFonts w:ascii="Calibri" w:eastAsia="Calibri" w:hAnsi="Calibri" w:cs="Calibri"/>
          <w:spacing w:val="-1"/>
          <w:sz w:val="22"/>
          <w:szCs w:val="22"/>
        </w:rPr>
        <w:t>is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5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te</w:t>
      </w:r>
      <w:r>
        <w:rPr>
          <w:rFonts w:ascii="Calibri" w:eastAsia="Calibri" w:hAnsi="Calibri" w:cs="Calibri"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bu</w:t>
      </w:r>
      <w:r>
        <w:rPr>
          <w:rFonts w:ascii="Calibri" w:eastAsia="Calibri" w:hAnsi="Calibri" w:cs="Calibri"/>
          <w:spacing w:val="-3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,</w:t>
      </w:r>
      <w:r>
        <w:rPr>
          <w:rFonts w:ascii="Calibri" w:eastAsia="Calibri" w:hAnsi="Calibri" w:cs="Calibri"/>
          <w:spacing w:val="16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K</w:t>
      </w:r>
      <w:r>
        <w:rPr>
          <w:rFonts w:ascii="Calibri" w:eastAsia="Calibri" w:hAnsi="Calibri" w:cs="Calibri"/>
          <w:spacing w:val="-3"/>
          <w:sz w:val="22"/>
          <w:szCs w:val="22"/>
        </w:rPr>
        <w:t>ot</w:t>
      </w:r>
      <w:r>
        <w:rPr>
          <w:rFonts w:ascii="Calibri" w:eastAsia="Calibri" w:hAnsi="Calibri" w:cs="Calibri"/>
          <w:spacing w:val="1"/>
          <w:sz w:val="22"/>
          <w:szCs w:val="22"/>
        </w:rPr>
        <w:t>ar</w:t>
      </w:r>
      <w:r>
        <w:rPr>
          <w:rFonts w:ascii="Calibri" w:eastAsia="Calibri" w:hAnsi="Calibri" w:cs="Calibri"/>
          <w:sz w:val="22"/>
          <w:szCs w:val="22"/>
        </w:rPr>
        <w:t xml:space="preserve">o </w:t>
      </w:r>
      <w:r>
        <w:rPr>
          <w:rFonts w:ascii="Calibri" w:eastAsia="Calibri" w:hAnsi="Calibri" w:cs="Calibri"/>
          <w:spacing w:val="-4"/>
          <w:sz w:val="22"/>
          <w:szCs w:val="22"/>
        </w:rPr>
        <w:t>M</w:t>
      </w:r>
      <w:r>
        <w:rPr>
          <w:rFonts w:ascii="Calibri" w:eastAsia="Calibri" w:hAnsi="Calibri" w:cs="Calibri"/>
          <w:spacing w:val="1"/>
          <w:sz w:val="22"/>
          <w:szCs w:val="22"/>
        </w:rPr>
        <w:t>ar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5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9"/>
          <w:w w:val="101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w w:val="101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w w:val="101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w w:val="101"/>
          <w:sz w:val="22"/>
          <w:szCs w:val="22"/>
        </w:rPr>
        <w:t>a</w:t>
      </w:r>
      <w:r>
        <w:rPr>
          <w:rFonts w:ascii="Calibri" w:eastAsia="Calibri" w:hAnsi="Calibri" w:cs="Calibri"/>
          <w:w w:val="101"/>
          <w:sz w:val="22"/>
          <w:szCs w:val="22"/>
        </w:rPr>
        <w:t xml:space="preserve">t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n</w:t>
      </w:r>
      <w:r>
        <w:rPr>
          <w:rFonts w:ascii="Calibri" w:eastAsia="Calibri" w:hAnsi="Calibri" w:cs="Calibri"/>
          <w:spacing w:val="3"/>
          <w:sz w:val="22"/>
          <w:szCs w:val="22"/>
        </w:rPr>
        <w:t>g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9"/>
          <w:sz w:val="22"/>
          <w:szCs w:val="22"/>
        </w:rPr>
        <w:t>b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n</w:t>
      </w:r>
      <w:r>
        <w:rPr>
          <w:rFonts w:ascii="Calibri" w:eastAsia="Calibri" w:hAnsi="Calibri" w:cs="Calibri"/>
          <w:spacing w:val="3"/>
          <w:sz w:val="22"/>
          <w:szCs w:val="22"/>
        </w:rPr>
        <w:t>g</w:t>
      </w:r>
      <w:r>
        <w:rPr>
          <w:rFonts w:ascii="Calibri" w:eastAsia="Calibri" w:hAnsi="Calibri" w:cs="Calibri"/>
          <w:spacing w:val="-8"/>
          <w:sz w:val="22"/>
          <w:szCs w:val="22"/>
        </w:rPr>
        <w:t>k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24"/>
          <w:sz w:val="22"/>
          <w:szCs w:val="22"/>
        </w:rPr>
        <w:t xml:space="preserve"> </w:t>
      </w:r>
      <w:del w:id="788" w:author="Deni Septiadi Azzub" w:date="2018-03-01T22:11:00Z">
        <w:r w:rsidRPr="000D3547" w:rsidDel="000D3547">
          <w:rPr>
            <w:rFonts w:ascii="Calibri" w:eastAsia="Calibri" w:hAnsi="Calibri" w:cs="Calibri"/>
            <w:i/>
            <w:spacing w:val="-1"/>
            <w:sz w:val="22"/>
            <w:szCs w:val="22"/>
            <w:rPrChange w:id="789" w:author="Deni Septiadi Azzub" w:date="2018-03-01T22:11:00Z">
              <w:rPr>
                <w:rFonts w:ascii="Calibri" w:eastAsia="Calibri" w:hAnsi="Calibri" w:cs="Calibri"/>
                <w:spacing w:val="-1"/>
                <w:sz w:val="22"/>
                <w:szCs w:val="22"/>
              </w:rPr>
            </w:rPrChange>
          </w:rPr>
          <w:delText>s</w:delText>
        </w:r>
        <w:r w:rsidRPr="000D3547" w:rsidDel="000D3547">
          <w:rPr>
            <w:rFonts w:ascii="Calibri" w:eastAsia="Calibri" w:hAnsi="Calibri" w:cs="Calibri"/>
            <w:i/>
            <w:spacing w:val="-3"/>
            <w:sz w:val="22"/>
            <w:szCs w:val="22"/>
            <w:rPrChange w:id="790" w:author="Deni Septiadi Azzub" w:date="2018-03-01T22:11:00Z">
              <w:rPr>
                <w:rFonts w:ascii="Calibri" w:eastAsia="Calibri" w:hAnsi="Calibri" w:cs="Calibri"/>
                <w:spacing w:val="-3"/>
                <w:sz w:val="22"/>
                <w:szCs w:val="22"/>
              </w:rPr>
            </w:rPrChange>
          </w:rPr>
          <w:delText>o</w:delText>
        </w:r>
        <w:r w:rsidRPr="000D3547" w:rsidDel="000D3547">
          <w:rPr>
            <w:rFonts w:ascii="Calibri" w:eastAsia="Calibri" w:hAnsi="Calibri" w:cs="Calibri"/>
            <w:i/>
            <w:spacing w:val="-1"/>
            <w:sz w:val="22"/>
            <w:szCs w:val="22"/>
            <w:rPrChange w:id="791" w:author="Deni Septiadi Azzub" w:date="2018-03-01T22:11:00Z">
              <w:rPr>
                <w:rFonts w:ascii="Calibri" w:eastAsia="Calibri" w:hAnsi="Calibri" w:cs="Calibri"/>
                <w:spacing w:val="-1"/>
                <w:sz w:val="22"/>
                <w:szCs w:val="22"/>
              </w:rPr>
            </w:rPrChange>
          </w:rPr>
          <w:delText>si</w:delText>
        </w:r>
        <w:r w:rsidRPr="000D3547" w:rsidDel="000D3547">
          <w:rPr>
            <w:rFonts w:ascii="Calibri" w:eastAsia="Calibri" w:hAnsi="Calibri" w:cs="Calibri"/>
            <w:i/>
            <w:spacing w:val="1"/>
            <w:sz w:val="22"/>
            <w:szCs w:val="22"/>
            <w:rPrChange w:id="792" w:author="Deni Septiadi Azzub" w:date="2018-03-01T22:11:00Z">
              <w:rPr>
                <w:rFonts w:ascii="Calibri" w:eastAsia="Calibri" w:hAnsi="Calibri" w:cs="Calibri"/>
                <w:spacing w:val="1"/>
                <w:sz w:val="22"/>
                <w:szCs w:val="22"/>
              </w:rPr>
            </w:rPrChange>
          </w:rPr>
          <w:delText>a</w:delText>
        </w:r>
        <w:r w:rsidRPr="000D3547" w:rsidDel="000D3547">
          <w:rPr>
            <w:rFonts w:ascii="Calibri" w:eastAsia="Calibri" w:hAnsi="Calibri" w:cs="Calibri"/>
            <w:i/>
            <w:sz w:val="22"/>
            <w:szCs w:val="22"/>
            <w:rPrChange w:id="793" w:author="Deni Septiadi Azzub" w:date="2018-03-01T22:11:00Z">
              <w:rPr>
                <w:rFonts w:ascii="Calibri" w:eastAsia="Calibri" w:hAnsi="Calibri" w:cs="Calibri"/>
                <w:sz w:val="22"/>
                <w:szCs w:val="22"/>
              </w:rPr>
            </w:rPrChange>
          </w:rPr>
          <w:delText xml:space="preserve">l </w:delText>
        </w:r>
        <w:r w:rsidRPr="000D3547" w:rsidDel="000D3547">
          <w:rPr>
            <w:rFonts w:ascii="Calibri" w:eastAsia="Calibri" w:hAnsi="Calibri" w:cs="Calibri"/>
            <w:i/>
            <w:spacing w:val="1"/>
            <w:sz w:val="22"/>
            <w:szCs w:val="22"/>
            <w:rPrChange w:id="794" w:author="Deni Septiadi Azzub" w:date="2018-03-01T22:11:00Z">
              <w:rPr>
                <w:rFonts w:ascii="Calibri" w:eastAsia="Calibri" w:hAnsi="Calibri" w:cs="Calibri"/>
                <w:spacing w:val="1"/>
                <w:sz w:val="22"/>
                <w:szCs w:val="22"/>
              </w:rPr>
            </w:rPrChange>
          </w:rPr>
          <w:delText>m</w:delText>
        </w:r>
        <w:r w:rsidRPr="000D3547" w:rsidDel="000D3547">
          <w:rPr>
            <w:rFonts w:ascii="Calibri" w:eastAsia="Calibri" w:hAnsi="Calibri" w:cs="Calibri"/>
            <w:i/>
            <w:spacing w:val="-3"/>
            <w:sz w:val="22"/>
            <w:szCs w:val="22"/>
            <w:rPrChange w:id="795" w:author="Deni Septiadi Azzub" w:date="2018-03-01T22:11:00Z">
              <w:rPr>
                <w:rFonts w:ascii="Calibri" w:eastAsia="Calibri" w:hAnsi="Calibri" w:cs="Calibri"/>
                <w:spacing w:val="-3"/>
                <w:sz w:val="22"/>
                <w:szCs w:val="22"/>
              </w:rPr>
            </w:rPrChange>
          </w:rPr>
          <w:delText>e</w:delText>
        </w:r>
        <w:r w:rsidRPr="000D3547" w:rsidDel="000D3547">
          <w:rPr>
            <w:rFonts w:ascii="Calibri" w:eastAsia="Calibri" w:hAnsi="Calibri" w:cs="Calibri"/>
            <w:i/>
            <w:spacing w:val="-2"/>
            <w:sz w:val="22"/>
            <w:szCs w:val="22"/>
            <w:rPrChange w:id="796" w:author="Deni Septiadi Azzub" w:date="2018-03-01T22:11:00Z">
              <w:rPr>
                <w:rFonts w:ascii="Calibri" w:eastAsia="Calibri" w:hAnsi="Calibri" w:cs="Calibri"/>
                <w:spacing w:val="-2"/>
                <w:sz w:val="22"/>
                <w:szCs w:val="22"/>
              </w:rPr>
            </w:rPrChange>
          </w:rPr>
          <w:delText>d</w:delText>
        </w:r>
        <w:r w:rsidRPr="000D3547" w:rsidDel="000D3547">
          <w:rPr>
            <w:rFonts w:ascii="Calibri" w:eastAsia="Calibri" w:hAnsi="Calibri" w:cs="Calibri"/>
            <w:i/>
            <w:spacing w:val="-1"/>
            <w:sz w:val="22"/>
            <w:szCs w:val="22"/>
            <w:rPrChange w:id="797" w:author="Deni Septiadi Azzub" w:date="2018-03-01T22:11:00Z">
              <w:rPr>
                <w:rFonts w:ascii="Calibri" w:eastAsia="Calibri" w:hAnsi="Calibri" w:cs="Calibri"/>
                <w:spacing w:val="-1"/>
                <w:sz w:val="22"/>
                <w:szCs w:val="22"/>
              </w:rPr>
            </w:rPrChange>
          </w:rPr>
          <w:delText>i</w:delText>
        </w:r>
        <w:r w:rsidRPr="000D3547" w:rsidDel="000D3547">
          <w:rPr>
            <w:rFonts w:ascii="Calibri" w:eastAsia="Calibri" w:hAnsi="Calibri" w:cs="Calibri"/>
            <w:i/>
            <w:sz w:val="22"/>
            <w:szCs w:val="22"/>
            <w:rPrChange w:id="798" w:author="Deni Septiadi Azzub" w:date="2018-03-01T22:11:00Z">
              <w:rPr>
                <w:rFonts w:ascii="Calibri" w:eastAsia="Calibri" w:hAnsi="Calibri" w:cs="Calibri"/>
                <w:sz w:val="22"/>
                <w:szCs w:val="22"/>
              </w:rPr>
            </w:rPrChange>
          </w:rPr>
          <w:delText>a</w:delText>
        </w:r>
      </w:del>
      <w:ins w:id="799" w:author="Deni Septiadi Azzub" w:date="2018-03-01T22:11:00Z">
        <w:r w:rsidR="000D3547">
          <w:rPr>
            <w:rFonts w:ascii="Calibri" w:eastAsia="Calibri" w:hAnsi="Calibri" w:cs="Calibri"/>
            <w:i/>
            <w:spacing w:val="-1"/>
            <w:sz w:val="22"/>
            <w:szCs w:val="22"/>
            <w:lang w:val="id-ID"/>
          </w:rPr>
          <w:t>social media</w:t>
        </w:r>
      </w:ins>
      <w:r>
        <w:rPr>
          <w:rFonts w:ascii="Calibri" w:eastAsia="Calibri" w:hAnsi="Calibri" w:cs="Calibri"/>
          <w:spacing w:val="17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w w:val="101"/>
          <w:sz w:val="22"/>
          <w:szCs w:val="22"/>
        </w:rPr>
        <w:t>I</w:t>
      </w:r>
      <w:r>
        <w:rPr>
          <w:rFonts w:ascii="Calibri" w:eastAsia="Calibri" w:hAnsi="Calibri" w:cs="Calibri"/>
          <w:spacing w:val="-2"/>
          <w:w w:val="101"/>
          <w:sz w:val="22"/>
          <w:szCs w:val="22"/>
        </w:rPr>
        <w:t>n</w:t>
      </w:r>
      <w:r>
        <w:rPr>
          <w:rFonts w:ascii="Calibri" w:eastAsia="Calibri" w:hAnsi="Calibri" w:cs="Calibri"/>
          <w:spacing w:val="-1"/>
          <w:w w:val="101"/>
          <w:sz w:val="22"/>
          <w:szCs w:val="22"/>
        </w:rPr>
        <w:t>s</w:t>
      </w:r>
      <w:r>
        <w:rPr>
          <w:rFonts w:ascii="Calibri" w:eastAsia="Calibri" w:hAnsi="Calibri" w:cs="Calibri"/>
          <w:spacing w:val="-10"/>
          <w:w w:val="101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w w:val="101"/>
          <w:sz w:val="22"/>
          <w:szCs w:val="22"/>
        </w:rPr>
        <w:t>a</w:t>
      </w:r>
      <w:r>
        <w:rPr>
          <w:rFonts w:ascii="Calibri" w:eastAsia="Calibri" w:hAnsi="Calibri" w:cs="Calibri"/>
          <w:spacing w:val="-4"/>
          <w:w w:val="101"/>
          <w:sz w:val="22"/>
          <w:szCs w:val="22"/>
        </w:rPr>
        <w:t>g</w:t>
      </w:r>
      <w:r>
        <w:rPr>
          <w:rFonts w:ascii="Calibri" w:eastAsia="Calibri" w:hAnsi="Calibri" w:cs="Calibri"/>
          <w:spacing w:val="1"/>
          <w:w w:val="101"/>
          <w:sz w:val="22"/>
          <w:szCs w:val="22"/>
        </w:rPr>
        <w:t>ra</w:t>
      </w:r>
      <w:r>
        <w:rPr>
          <w:rFonts w:ascii="Calibri" w:eastAsia="Calibri" w:hAnsi="Calibri" w:cs="Calibri"/>
          <w:spacing w:val="-6"/>
          <w:w w:val="101"/>
          <w:sz w:val="22"/>
          <w:szCs w:val="22"/>
        </w:rPr>
        <w:t>m</w:t>
      </w:r>
      <w:r>
        <w:rPr>
          <w:rFonts w:ascii="Calibri" w:eastAsia="Calibri" w:hAnsi="Calibri" w:cs="Calibri"/>
          <w:w w:val="101"/>
          <w:sz w:val="22"/>
          <w:szCs w:val="22"/>
        </w:rPr>
        <w:t xml:space="preserve">, </w:t>
      </w:r>
      <w:r>
        <w:rPr>
          <w:rFonts w:ascii="Calibri" w:eastAsia="Calibri" w:hAnsi="Calibri" w:cs="Calibri"/>
          <w:spacing w:val="-2"/>
          <w:sz w:val="22"/>
          <w:szCs w:val="22"/>
        </w:rPr>
        <w:t>F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c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b</w:t>
      </w:r>
      <w:r>
        <w:rPr>
          <w:rFonts w:ascii="Calibri" w:eastAsia="Calibri" w:hAnsi="Calibri" w:cs="Calibri"/>
          <w:spacing w:val="-3"/>
          <w:sz w:val="22"/>
          <w:szCs w:val="22"/>
        </w:rPr>
        <w:t>oo</w:t>
      </w:r>
      <w:r>
        <w:rPr>
          <w:rFonts w:ascii="Calibri" w:eastAsia="Calibri" w:hAnsi="Calibri" w:cs="Calibri"/>
          <w:spacing w:val="-1"/>
          <w:sz w:val="22"/>
          <w:szCs w:val="22"/>
        </w:rPr>
        <w:t>k</w:t>
      </w:r>
      <w:del w:id="800" w:author="Deni Septiadi Azzub" w:date="2018-03-01T22:11:00Z">
        <w:r w:rsidDel="000D3547">
          <w:rPr>
            <w:rFonts w:ascii="Calibri" w:eastAsia="Calibri" w:hAnsi="Calibri" w:cs="Calibri"/>
            <w:sz w:val="22"/>
            <w:szCs w:val="22"/>
          </w:rPr>
          <w:delText>,</w:delText>
        </w:r>
      </w:del>
      <w:r>
        <w:rPr>
          <w:rFonts w:ascii="Calibri" w:eastAsia="Calibri" w:hAnsi="Calibri" w:cs="Calibri"/>
          <w:spacing w:val="10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pacing w:val="-2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 xml:space="preserve">e </w:t>
      </w:r>
      <w:r>
        <w:rPr>
          <w:rFonts w:ascii="Calibri" w:eastAsia="Calibri" w:hAnsi="Calibri" w:cs="Calibri"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h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pacing w:val="-2"/>
          <w:sz w:val="22"/>
          <w:szCs w:val="22"/>
        </w:rPr>
        <w:t>n</w:t>
      </w:r>
      <w:r>
        <w:rPr>
          <w:rFonts w:ascii="Calibri" w:eastAsia="Calibri" w:hAnsi="Calibri" w:cs="Calibri"/>
          <w:spacing w:val="-4"/>
          <w:sz w:val="22"/>
          <w:szCs w:val="22"/>
        </w:rPr>
        <w:t>g</w:t>
      </w:r>
      <w:r>
        <w:rPr>
          <w:rFonts w:ascii="Calibri" w:eastAsia="Calibri" w:hAnsi="Calibri" w:cs="Calibri"/>
          <w:spacing w:val="3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8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9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w w:val="101"/>
          <w:sz w:val="22"/>
          <w:szCs w:val="22"/>
        </w:rPr>
        <w:t>te</w:t>
      </w:r>
      <w:r>
        <w:rPr>
          <w:rFonts w:ascii="Calibri" w:eastAsia="Calibri" w:hAnsi="Calibri" w:cs="Calibri"/>
          <w:spacing w:val="1"/>
          <w:w w:val="101"/>
          <w:sz w:val="22"/>
          <w:szCs w:val="22"/>
        </w:rPr>
        <w:t>r</w:t>
      </w:r>
      <w:r>
        <w:rPr>
          <w:rFonts w:ascii="Calibri" w:eastAsia="Calibri" w:hAnsi="Calibri" w:cs="Calibri"/>
          <w:spacing w:val="-3"/>
          <w:w w:val="101"/>
          <w:sz w:val="22"/>
          <w:szCs w:val="22"/>
        </w:rPr>
        <w:t>j</w:t>
      </w:r>
      <w:r>
        <w:rPr>
          <w:rFonts w:ascii="Calibri" w:eastAsia="Calibri" w:hAnsi="Calibri" w:cs="Calibri"/>
          <w:spacing w:val="-2"/>
          <w:w w:val="101"/>
          <w:sz w:val="22"/>
          <w:szCs w:val="22"/>
        </w:rPr>
        <w:t>u</w:t>
      </w:r>
      <w:r>
        <w:rPr>
          <w:rFonts w:ascii="Calibri" w:eastAsia="Calibri" w:hAnsi="Calibri" w:cs="Calibri"/>
          <w:w w:val="101"/>
          <w:sz w:val="22"/>
          <w:szCs w:val="22"/>
        </w:rPr>
        <w:t xml:space="preserve">n 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n</w:t>
      </w:r>
      <w:r>
        <w:rPr>
          <w:rFonts w:ascii="Calibri" w:eastAsia="Calibri" w:hAnsi="Calibri" w:cs="Calibri"/>
          <w:spacing w:val="3"/>
          <w:sz w:val="22"/>
          <w:szCs w:val="22"/>
        </w:rPr>
        <w:t>g</w:t>
      </w:r>
      <w:r>
        <w:rPr>
          <w:rFonts w:ascii="Calibri" w:eastAsia="Calibri" w:hAnsi="Calibri" w:cs="Calibri"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sz w:val="22"/>
          <w:szCs w:val="22"/>
        </w:rPr>
        <w:t>un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10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 xml:space="preserve">n 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b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h</w:t>
      </w:r>
      <w:r>
        <w:rPr>
          <w:rFonts w:ascii="Calibri" w:eastAsia="Calibri" w:hAnsi="Calibri" w:cs="Calibri"/>
          <w:spacing w:val="8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d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k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9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d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pacing w:val="-9"/>
          <w:sz w:val="22"/>
          <w:szCs w:val="22"/>
        </w:rPr>
        <w:t>n</w:t>
      </w:r>
      <w:r>
        <w:rPr>
          <w:rFonts w:ascii="Calibri" w:eastAsia="Calibri" w:hAnsi="Calibri" w:cs="Calibri"/>
          <w:spacing w:val="3"/>
          <w:sz w:val="22"/>
          <w:szCs w:val="22"/>
        </w:rPr>
        <w:t>g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10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w w:val="101"/>
          <w:sz w:val="22"/>
          <w:szCs w:val="22"/>
        </w:rPr>
        <w:t>k</w:t>
      </w:r>
      <w:r>
        <w:rPr>
          <w:rFonts w:ascii="Calibri" w:eastAsia="Calibri" w:hAnsi="Calibri" w:cs="Calibri"/>
          <w:spacing w:val="-3"/>
          <w:w w:val="101"/>
          <w:sz w:val="22"/>
          <w:szCs w:val="22"/>
        </w:rPr>
        <w:t>o</w:t>
      </w:r>
      <w:r>
        <w:rPr>
          <w:rFonts w:ascii="Calibri" w:eastAsia="Calibri" w:hAnsi="Calibri" w:cs="Calibri"/>
          <w:spacing w:val="-2"/>
          <w:w w:val="101"/>
          <w:sz w:val="22"/>
          <w:szCs w:val="22"/>
        </w:rPr>
        <w:t>n</w:t>
      </w:r>
      <w:r>
        <w:rPr>
          <w:rFonts w:ascii="Calibri" w:eastAsia="Calibri" w:hAnsi="Calibri" w:cs="Calibri"/>
          <w:spacing w:val="-1"/>
          <w:w w:val="101"/>
          <w:sz w:val="22"/>
          <w:szCs w:val="22"/>
        </w:rPr>
        <w:t>s</w:t>
      </w:r>
      <w:r>
        <w:rPr>
          <w:rFonts w:ascii="Calibri" w:eastAsia="Calibri" w:hAnsi="Calibri" w:cs="Calibri"/>
          <w:spacing w:val="-9"/>
          <w:w w:val="101"/>
          <w:sz w:val="22"/>
          <w:szCs w:val="22"/>
        </w:rPr>
        <w:t>u</w:t>
      </w:r>
      <w:r>
        <w:rPr>
          <w:rFonts w:ascii="Calibri" w:eastAsia="Calibri" w:hAnsi="Calibri" w:cs="Calibri"/>
          <w:spacing w:val="1"/>
          <w:w w:val="101"/>
          <w:sz w:val="22"/>
          <w:szCs w:val="22"/>
        </w:rPr>
        <w:t>m</w:t>
      </w:r>
      <w:r>
        <w:rPr>
          <w:rFonts w:ascii="Calibri" w:eastAsia="Calibri" w:hAnsi="Calibri" w:cs="Calibri"/>
          <w:spacing w:val="-3"/>
          <w:w w:val="101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w w:val="101"/>
          <w:sz w:val="22"/>
          <w:szCs w:val="22"/>
        </w:rPr>
        <w:t>n</w:t>
      </w:r>
      <w:r>
        <w:rPr>
          <w:rFonts w:ascii="Calibri" w:eastAsia="Calibri" w:hAnsi="Calibri" w:cs="Calibri"/>
          <w:w w:val="101"/>
          <w:sz w:val="22"/>
          <w:szCs w:val="22"/>
        </w:rPr>
        <w:t xml:space="preserve">. </w:t>
      </w:r>
      <w:r>
        <w:rPr>
          <w:rFonts w:ascii="Calibri" w:eastAsia="Calibri" w:hAnsi="Calibri" w:cs="Calibri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spacing w:val="-2"/>
          <w:sz w:val="22"/>
          <w:szCs w:val="22"/>
        </w:rPr>
        <w:t>n</w:t>
      </w:r>
      <w:r>
        <w:rPr>
          <w:rFonts w:ascii="Calibri" w:eastAsia="Calibri" w:hAnsi="Calibri" w:cs="Calibri"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spacing w:val="-3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3"/>
          <w:sz w:val="22"/>
          <w:szCs w:val="22"/>
        </w:rPr>
        <w:t>g</w:t>
      </w:r>
      <w:r>
        <w:rPr>
          <w:rFonts w:ascii="Calibri" w:eastAsia="Calibri" w:hAnsi="Calibri" w:cs="Calibri"/>
          <w:spacing w:val="-6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m</w:t>
      </w:r>
      <w:r>
        <w:rPr>
          <w:rFonts w:ascii="Calibri" w:eastAsia="Calibri" w:hAnsi="Calibri" w:cs="Calibri"/>
          <w:spacing w:val="8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8"/>
          <w:sz w:val="22"/>
          <w:szCs w:val="22"/>
        </w:rPr>
        <w:t>k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 xml:space="preserve">n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n</w:t>
      </w:r>
      <w:r>
        <w:rPr>
          <w:rFonts w:ascii="Calibri" w:eastAsia="Calibri" w:hAnsi="Calibri" w:cs="Calibri"/>
          <w:spacing w:val="-3"/>
          <w:sz w:val="22"/>
          <w:szCs w:val="22"/>
        </w:rPr>
        <w:t>j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1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pacing w:val="-10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pacing w:val="-3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1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u</w:t>
      </w:r>
      <w:r>
        <w:rPr>
          <w:rFonts w:ascii="Calibri" w:eastAsia="Calibri" w:hAnsi="Calibri" w:cs="Calibri"/>
          <w:spacing w:val="-3"/>
          <w:sz w:val="22"/>
          <w:szCs w:val="22"/>
        </w:rPr>
        <w:t>t</w:t>
      </w:r>
      <w:r>
        <w:rPr>
          <w:rFonts w:ascii="Calibri" w:eastAsia="Calibri" w:hAnsi="Calibri" w:cs="Calibri"/>
          <w:spacing w:val="-6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w w:val="101"/>
          <w:sz w:val="22"/>
          <w:szCs w:val="22"/>
        </w:rPr>
        <w:t>k</w:t>
      </w:r>
      <w:r>
        <w:rPr>
          <w:rFonts w:ascii="Calibri" w:eastAsia="Calibri" w:hAnsi="Calibri" w:cs="Calibri"/>
          <w:spacing w:val="-6"/>
          <w:w w:val="101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w w:val="101"/>
          <w:sz w:val="22"/>
          <w:szCs w:val="22"/>
        </w:rPr>
        <w:t>r</w:t>
      </w:r>
      <w:r>
        <w:rPr>
          <w:rFonts w:ascii="Calibri" w:eastAsia="Calibri" w:hAnsi="Calibri" w:cs="Calibri"/>
          <w:spacing w:val="-3"/>
          <w:w w:val="101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w w:val="101"/>
          <w:sz w:val="22"/>
          <w:szCs w:val="22"/>
        </w:rPr>
        <w:t>n</w:t>
      </w:r>
      <w:r>
        <w:rPr>
          <w:rFonts w:ascii="Calibri" w:eastAsia="Calibri" w:hAnsi="Calibri" w:cs="Calibri"/>
          <w:w w:val="101"/>
          <w:sz w:val="22"/>
          <w:szCs w:val="22"/>
        </w:rPr>
        <w:t xml:space="preserve">a 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pacing w:val="-2"/>
          <w:sz w:val="22"/>
          <w:szCs w:val="22"/>
        </w:rPr>
        <w:t>n</w:t>
      </w:r>
      <w:r>
        <w:rPr>
          <w:rFonts w:ascii="Calibri" w:eastAsia="Calibri" w:hAnsi="Calibri" w:cs="Calibri"/>
          <w:spacing w:val="-3"/>
          <w:sz w:val="22"/>
          <w:szCs w:val="22"/>
        </w:rPr>
        <w:t>te</w:t>
      </w:r>
      <w:r>
        <w:rPr>
          <w:rFonts w:ascii="Calibri" w:eastAsia="Calibri" w:hAnsi="Calibri" w:cs="Calibri"/>
          <w:spacing w:val="-2"/>
          <w:sz w:val="22"/>
          <w:szCs w:val="22"/>
        </w:rPr>
        <w:t>n</w:t>
      </w:r>
      <w:r>
        <w:rPr>
          <w:rFonts w:ascii="Calibri" w:eastAsia="Calibri" w:hAnsi="Calibri" w:cs="Calibri"/>
          <w:spacing w:val="-1"/>
          <w:sz w:val="22"/>
          <w:szCs w:val="22"/>
        </w:rPr>
        <w:t>si</w:t>
      </w:r>
      <w:r>
        <w:rPr>
          <w:rFonts w:ascii="Calibri" w:eastAsia="Calibri" w:hAnsi="Calibri" w:cs="Calibri"/>
          <w:spacing w:val="-3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5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ks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ar</w:t>
      </w:r>
      <w:r>
        <w:rPr>
          <w:rFonts w:ascii="Calibri" w:eastAsia="Calibri" w:hAnsi="Calibri" w:cs="Calibri"/>
          <w:sz w:val="22"/>
          <w:szCs w:val="22"/>
        </w:rPr>
        <w:t xml:space="preserve">i </w:t>
      </w:r>
      <w:r>
        <w:rPr>
          <w:rFonts w:ascii="Calibri" w:eastAsia="Calibri" w:hAnsi="Calibri" w:cs="Calibri"/>
          <w:spacing w:val="-2"/>
          <w:sz w:val="22"/>
          <w:szCs w:val="22"/>
        </w:rPr>
        <w:t>p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n</w:t>
      </w:r>
      <w:r>
        <w:rPr>
          <w:rFonts w:ascii="Calibri" w:eastAsia="Calibri" w:hAnsi="Calibri" w:cs="Calibri"/>
          <w:spacing w:val="3"/>
          <w:sz w:val="22"/>
          <w:szCs w:val="22"/>
        </w:rPr>
        <w:t>gg</w:t>
      </w:r>
      <w:r>
        <w:rPr>
          <w:rFonts w:ascii="Calibri" w:eastAsia="Calibri" w:hAnsi="Calibri" w:cs="Calibri"/>
          <w:spacing w:val="-2"/>
          <w:sz w:val="22"/>
          <w:szCs w:val="22"/>
        </w:rPr>
        <w:t>un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7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9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5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pacing w:val="-2"/>
          <w:sz w:val="22"/>
          <w:szCs w:val="22"/>
        </w:rPr>
        <w:t>n</w:t>
      </w:r>
      <w:r>
        <w:rPr>
          <w:rFonts w:ascii="Calibri" w:eastAsia="Calibri" w:hAnsi="Calibri" w:cs="Calibri"/>
          <w:spacing w:val="3"/>
          <w:sz w:val="22"/>
          <w:szCs w:val="22"/>
        </w:rPr>
        <w:t>gg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9"/>
          <w:w w:val="101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w w:val="101"/>
          <w:sz w:val="22"/>
          <w:szCs w:val="22"/>
        </w:rPr>
        <w:t>ar</w:t>
      </w:r>
      <w:r>
        <w:rPr>
          <w:rFonts w:ascii="Calibri" w:eastAsia="Calibri" w:hAnsi="Calibri" w:cs="Calibri"/>
          <w:w w:val="101"/>
          <w:sz w:val="22"/>
          <w:szCs w:val="22"/>
        </w:rPr>
        <w:t xml:space="preserve">i 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pacing w:val="-2"/>
          <w:sz w:val="22"/>
          <w:szCs w:val="22"/>
        </w:rPr>
        <w:t>nn</w:t>
      </w:r>
      <w:r>
        <w:rPr>
          <w:rFonts w:ascii="Calibri" w:eastAsia="Calibri" w:hAnsi="Calibri" w:cs="Calibri"/>
          <w:sz w:val="22"/>
          <w:szCs w:val="22"/>
        </w:rPr>
        <w:t xml:space="preserve">ya </w:t>
      </w:r>
      <w:r>
        <w:rPr>
          <w:rFonts w:ascii="Calibri" w:eastAsia="Calibri" w:hAnsi="Calibri" w:cs="Calibri"/>
          <w:spacing w:val="-2"/>
          <w:sz w:val="22"/>
          <w:szCs w:val="22"/>
        </w:rPr>
        <w:t>d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n</w:t>
      </w:r>
      <w:r>
        <w:rPr>
          <w:rFonts w:ascii="Calibri" w:eastAsia="Calibri" w:hAnsi="Calibri" w:cs="Calibri"/>
          <w:spacing w:val="-4"/>
          <w:sz w:val="22"/>
          <w:szCs w:val="22"/>
        </w:rPr>
        <w:t>g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Pr="006424BA">
        <w:rPr>
          <w:rFonts w:ascii="Calibri" w:eastAsia="Calibri" w:hAnsi="Calibri" w:cs="Calibri"/>
          <w:i/>
          <w:spacing w:val="-1"/>
          <w:sz w:val="22"/>
          <w:szCs w:val="22"/>
          <w:rPrChange w:id="801" w:author="Deni Septiadi Azzub" w:date="2018-03-01T22:11:00Z">
            <w:rPr>
              <w:rFonts w:ascii="Calibri" w:eastAsia="Calibri" w:hAnsi="Calibri" w:cs="Calibri"/>
              <w:spacing w:val="-1"/>
              <w:sz w:val="22"/>
              <w:szCs w:val="22"/>
            </w:rPr>
          </w:rPrChange>
        </w:rPr>
        <w:t>c</w:t>
      </w:r>
      <w:r w:rsidRPr="006424BA">
        <w:rPr>
          <w:rFonts w:ascii="Calibri" w:eastAsia="Calibri" w:hAnsi="Calibri" w:cs="Calibri"/>
          <w:i/>
          <w:spacing w:val="-3"/>
          <w:sz w:val="22"/>
          <w:szCs w:val="22"/>
          <w:rPrChange w:id="802" w:author="Deni Septiadi Azzub" w:date="2018-03-01T22:11:00Z">
            <w:rPr>
              <w:rFonts w:ascii="Calibri" w:eastAsia="Calibri" w:hAnsi="Calibri" w:cs="Calibri"/>
              <w:spacing w:val="-3"/>
              <w:sz w:val="22"/>
              <w:szCs w:val="22"/>
            </w:rPr>
          </w:rPrChange>
        </w:rPr>
        <w:t>o</w:t>
      </w:r>
      <w:r w:rsidRPr="006424BA">
        <w:rPr>
          <w:rFonts w:ascii="Calibri" w:eastAsia="Calibri" w:hAnsi="Calibri" w:cs="Calibri"/>
          <w:i/>
          <w:spacing w:val="-2"/>
          <w:sz w:val="22"/>
          <w:szCs w:val="22"/>
          <w:rPrChange w:id="803" w:author="Deni Septiadi Azzub" w:date="2018-03-01T22:11:00Z">
            <w:rPr>
              <w:rFonts w:ascii="Calibri" w:eastAsia="Calibri" w:hAnsi="Calibri" w:cs="Calibri"/>
              <w:spacing w:val="-2"/>
              <w:sz w:val="22"/>
              <w:szCs w:val="22"/>
            </w:rPr>
          </w:rPrChange>
        </w:rPr>
        <w:t>n</w:t>
      </w:r>
      <w:r w:rsidRPr="006424BA">
        <w:rPr>
          <w:rFonts w:ascii="Calibri" w:eastAsia="Calibri" w:hAnsi="Calibri" w:cs="Calibri"/>
          <w:i/>
          <w:spacing w:val="-3"/>
          <w:sz w:val="22"/>
          <w:szCs w:val="22"/>
          <w:rPrChange w:id="804" w:author="Deni Septiadi Azzub" w:date="2018-03-01T22:11:00Z">
            <w:rPr>
              <w:rFonts w:ascii="Calibri" w:eastAsia="Calibri" w:hAnsi="Calibri" w:cs="Calibri"/>
              <w:spacing w:val="-3"/>
              <w:sz w:val="22"/>
              <w:szCs w:val="22"/>
            </w:rPr>
          </w:rPrChange>
        </w:rPr>
        <w:t>te</w:t>
      </w:r>
      <w:r w:rsidRPr="006424BA">
        <w:rPr>
          <w:rFonts w:ascii="Calibri" w:eastAsia="Calibri" w:hAnsi="Calibri" w:cs="Calibri"/>
          <w:i/>
          <w:spacing w:val="-2"/>
          <w:sz w:val="22"/>
          <w:szCs w:val="22"/>
          <w:rPrChange w:id="805" w:author="Deni Septiadi Azzub" w:date="2018-03-01T22:11:00Z">
            <w:rPr>
              <w:rFonts w:ascii="Calibri" w:eastAsia="Calibri" w:hAnsi="Calibri" w:cs="Calibri"/>
              <w:spacing w:val="-2"/>
              <w:sz w:val="22"/>
              <w:szCs w:val="22"/>
            </w:rPr>
          </w:rPrChange>
        </w:rPr>
        <w:t>n</w:t>
      </w:r>
      <w:r w:rsidRPr="006424BA">
        <w:rPr>
          <w:rFonts w:ascii="Calibri" w:eastAsia="Calibri" w:hAnsi="Calibri" w:cs="Calibri"/>
          <w:i/>
          <w:sz w:val="22"/>
          <w:szCs w:val="22"/>
          <w:rPrChange w:id="806" w:author="Deni Septiadi Azzub" w:date="2018-03-01T22:11:00Z">
            <w:rPr>
              <w:rFonts w:ascii="Calibri" w:eastAsia="Calibri" w:hAnsi="Calibri" w:cs="Calibri"/>
              <w:sz w:val="22"/>
              <w:szCs w:val="22"/>
            </w:rPr>
          </w:rPrChange>
        </w:rPr>
        <w:t>t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ins w:id="807" w:author="Deni Septiadi Azzub" w:date="2018-03-01T22:11:00Z">
        <w:r w:rsidR="006424BA">
          <w:rPr>
            <w:rFonts w:ascii="Calibri" w:eastAsia="Calibri" w:hAnsi="Calibri" w:cs="Calibri"/>
            <w:sz w:val="22"/>
            <w:szCs w:val="22"/>
            <w:lang w:val="id-ID"/>
          </w:rPr>
          <w:t xml:space="preserve">yang </w:t>
        </w:r>
      </w:ins>
      <w:r>
        <w:rPr>
          <w:rFonts w:ascii="Calibri" w:eastAsia="Calibri" w:hAnsi="Calibri" w:cs="Calibri"/>
          <w:spacing w:val="-3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pacing w:val="-2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k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te</w:t>
      </w:r>
      <w:r>
        <w:rPr>
          <w:rFonts w:ascii="Calibri" w:eastAsia="Calibri" w:hAnsi="Calibri" w:cs="Calibri"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spacing w:val="-2"/>
          <w:sz w:val="22"/>
          <w:szCs w:val="22"/>
        </w:rPr>
        <w:t>b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3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 xml:space="preserve">s </w:t>
      </w:r>
      <w:r>
        <w:rPr>
          <w:rFonts w:ascii="Calibri" w:eastAsia="Calibri" w:hAnsi="Calibri" w:cs="Calibri"/>
          <w:spacing w:val="-2"/>
          <w:sz w:val="22"/>
          <w:szCs w:val="22"/>
        </w:rPr>
        <w:t>pu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pacing w:val="-6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.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101"/>
          <w:sz w:val="22"/>
          <w:szCs w:val="22"/>
        </w:rPr>
        <w:t>L</w:t>
      </w:r>
      <w:r>
        <w:rPr>
          <w:rFonts w:ascii="Calibri" w:eastAsia="Calibri" w:hAnsi="Calibri" w:cs="Calibri"/>
          <w:spacing w:val="-1"/>
          <w:w w:val="101"/>
          <w:sz w:val="22"/>
          <w:szCs w:val="22"/>
        </w:rPr>
        <w:t>i</w:t>
      </w:r>
      <w:r>
        <w:rPr>
          <w:rFonts w:ascii="Calibri" w:eastAsia="Calibri" w:hAnsi="Calibri" w:cs="Calibri"/>
          <w:spacing w:val="-2"/>
          <w:w w:val="101"/>
          <w:sz w:val="22"/>
          <w:szCs w:val="22"/>
        </w:rPr>
        <w:t>n</w:t>
      </w:r>
      <w:r>
        <w:rPr>
          <w:rFonts w:ascii="Calibri" w:eastAsia="Calibri" w:hAnsi="Calibri" w:cs="Calibri"/>
          <w:w w:val="101"/>
          <w:sz w:val="22"/>
          <w:szCs w:val="22"/>
        </w:rPr>
        <w:t xml:space="preserve">e </w:t>
      </w:r>
      <w:r>
        <w:rPr>
          <w:rFonts w:ascii="Calibri" w:eastAsia="Calibri" w:hAnsi="Calibri" w:cs="Calibri"/>
          <w:spacing w:val="-2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 xml:space="preserve">n </w:t>
      </w:r>
      <w:r>
        <w:rPr>
          <w:rFonts w:ascii="Calibri" w:eastAsia="Calibri" w:hAnsi="Calibri" w:cs="Calibri"/>
          <w:spacing w:val="-2"/>
          <w:sz w:val="22"/>
          <w:szCs w:val="22"/>
        </w:rPr>
        <w:t>F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c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b</w:t>
      </w:r>
      <w:r>
        <w:rPr>
          <w:rFonts w:ascii="Calibri" w:eastAsia="Calibri" w:hAnsi="Calibri" w:cs="Calibri"/>
          <w:spacing w:val="-3"/>
          <w:sz w:val="22"/>
          <w:szCs w:val="22"/>
        </w:rPr>
        <w:t>oo</w:t>
      </w:r>
      <w:r>
        <w:rPr>
          <w:rFonts w:ascii="Calibri" w:eastAsia="Calibri" w:hAnsi="Calibri" w:cs="Calibri"/>
          <w:sz w:val="22"/>
          <w:szCs w:val="22"/>
        </w:rPr>
        <w:t>k</w:t>
      </w:r>
      <w:r>
        <w:rPr>
          <w:rFonts w:ascii="Calibri" w:eastAsia="Calibri" w:hAnsi="Calibri" w:cs="Calibri"/>
          <w:spacing w:val="7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k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m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n</w:t>
      </w:r>
      <w:r>
        <w:rPr>
          <w:rFonts w:ascii="Calibri" w:eastAsia="Calibri" w:hAnsi="Calibri" w:cs="Calibri"/>
          <w:spacing w:val="-3"/>
          <w:sz w:val="22"/>
          <w:szCs w:val="22"/>
        </w:rPr>
        <w:t>j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6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d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5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9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6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w w:val="101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w w:val="101"/>
          <w:sz w:val="22"/>
          <w:szCs w:val="22"/>
        </w:rPr>
        <w:t>i</w:t>
      </w:r>
      <w:r>
        <w:rPr>
          <w:rFonts w:ascii="Calibri" w:eastAsia="Calibri" w:hAnsi="Calibri" w:cs="Calibri"/>
          <w:spacing w:val="-2"/>
          <w:w w:val="101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w w:val="101"/>
          <w:sz w:val="22"/>
          <w:szCs w:val="22"/>
        </w:rPr>
        <w:t>a</w:t>
      </w:r>
      <w:r>
        <w:rPr>
          <w:rFonts w:ascii="Calibri" w:eastAsia="Calibri" w:hAnsi="Calibri" w:cs="Calibri"/>
          <w:w w:val="101"/>
          <w:sz w:val="22"/>
          <w:szCs w:val="22"/>
        </w:rPr>
        <w:t xml:space="preserve">k </w:t>
      </w:r>
      <w:r>
        <w:rPr>
          <w:rFonts w:ascii="Calibri" w:eastAsia="Calibri" w:hAnsi="Calibri" w:cs="Calibri"/>
          <w:spacing w:val="-2"/>
          <w:sz w:val="22"/>
          <w:szCs w:val="22"/>
        </w:rPr>
        <w:t>h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ya</w:t>
      </w:r>
      <w:r>
        <w:rPr>
          <w:rFonts w:ascii="Calibri" w:eastAsia="Calibri" w:hAnsi="Calibri" w:cs="Calibri"/>
          <w:spacing w:val="-8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k</w:t>
      </w:r>
      <w:r>
        <w:rPr>
          <w:rFonts w:ascii="Calibri" w:eastAsia="Calibri" w:hAnsi="Calibri" w:cs="Calibri"/>
          <w:spacing w:val="-2"/>
          <w:sz w:val="22"/>
          <w:szCs w:val="22"/>
        </w:rPr>
        <w:t>u</w:t>
      </w:r>
      <w:r>
        <w:rPr>
          <w:rFonts w:ascii="Calibri" w:eastAsia="Calibri" w:hAnsi="Calibri" w:cs="Calibri"/>
          <w:spacing w:val="-8"/>
          <w:sz w:val="22"/>
          <w:szCs w:val="22"/>
        </w:rPr>
        <w:t>k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spacing w:val="-10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3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 xml:space="preserve">i </w:t>
      </w:r>
      <w:ins w:id="808" w:author="Deni Septiadi Azzub" w:date="2018-03-01T22:11:00Z">
        <w:r w:rsidR="006424BA">
          <w:rPr>
            <w:rFonts w:ascii="Calibri" w:eastAsia="Calibri" w:hAnsi="Calibri" w:cs="Calibri"/>
            <w:sz w:val="22"/>
            <w:szCs w:val="22"/>
            <w:lang w:val="id-ID"/>
          </w:rPr>
          <w:t>te</w:t>
        </w:r>
      </w:ins>
      <w:r>
        <w:rPr>
          <w:rFonts w:ascii="Calibri" w:eastAsia="Calibri" w:hAnsi="Calibri" w:cs="Calibri"/>
          <w:spacing w:val="-3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1"/>
          <w:sz w:val="22"/>
          <w:szCs w:val="22"/>
        </w:rPr>
        <w:t xml:space="preserve"> </w:t>
      </w:r>
      <w:ins w:id="809" w:author="Deni Septiadi Azzub" w:date="2018-03-01T22:12:00Z">
        <w:r w:rsidR="006424BA">
          <w:rPr>
            <w:rFonts w:ascii="Calibri" w:eastAsia="Calibri" w:hAnsi="Calibri" w:cs="Calibri"/>
            <w:spacing w:val="-11"/>
            <w:sz w:val="22"/>
            <w:szCs w:val="22"/>
            <w:lang w:val="id-ID"/>
          </w:rPr>
          <w:t xml:space="preserve">juga </w:t>
        </w:r>
      </w:ins>
      <w:r>
        <w:rPr>
          <w:rFonts w:ascii="Calibri" w:eastAsia="Calibri" w:hAnsi="Calibri" w:cs="Calibri"/>
          <w:spacing w:val="-2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1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w w:val="101"/>
          <w:sz w:val="22"/>
          <w:szCs w:val="22"/>
        </w:rPr>
        <w:t>m</w:t>
      </w:r>
      <w:r>
        <w:rPr>
          <w:rFonts w:ascii="Calibri" w:eastAsia="Calibri" w:hAnsi="Calibri" w:cs="Calibri"/>
          <w:spacing w:val="-10"/>
          <w:w w:val="101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w w:val="101"/>
          <w:sz w:val="22"/>
          <w:szCs w:val="22"/>
        </w:rPr>
        <w:t>m</w:t>
      </w:r>
      <w:ins w:id="810" w:author="Deni Septiadi Azzub" w:date="2018-03-01T22:12:00Z">
        <w:r w:rsidR="006424BA">
          <w:rPr>
            <w:rFonts w:ascii="Calibri" w:eastAsia="Calibri" w:hAnsi="Calibri" w:cs="Calibri"/>
            <w:spacing w:val="1"/>
            <w:w w:val="101"/>
            <w:sz w:val="22"/>
            <w:szCs w:val="22"/>
            <w:lang w:val="id-ID"/>
          </w:rPr>
          <w:t>-</w:t>
        </w:r>
      </w:ins>
      <w:r w:rsidRPr="006424BA">
        <w:rPr>
          <w:rFonts w:ascii="Calibri" w:eastAsia="Calibri" w:hAnsi="Calibri" w:cs="Calibri"/>
          <w:i/>
          <w:spacing w:val="-2"/>
          <w:w w:val="101"/>
          <w:sz w:val="22"/>
          <w:szCs w:val="22"/>
          <w:rPrChange w:id="811" w:author="Deni Septiadi Azzub" w:date="2018-03-01T22:12:00Z">
            <w:rPr>
              <w:rFonts w:ascii="Calibri" w:eastAsia="Calibri" w:hAnsi="Calibri" w:cs="Calibri"/>
              <w:spacing w:val="-2"/>
              <w:w w:val="101"/>
              <w:sz w:val="22"/>
              <w:szCs w:val="22"/>
            </w:rPr>
          </w:rPrChange>
        </w:rPr>
        <w:t>b</w:t>
      </w:r>
      <w:r w:rsidRPr="006424BA">
        <w:rPr>
          <w:rFonts w:ascii="Calibri" w:eastAsia="Calibri" w:hAnsi="Calibri" w:cs="Calibri"/>
          <w:i/>
          <w:spacing w:val="1"/>
          <w:w w:val="101"/>
          <w:sz w:val="22"/>
          <w:szCs w:val="22"/>
          <w:rPrChange w:id="812" w:author="Deni Septiadi Azzub" w:date="2018-03-01T22:12:00Z">
            <w:rPr>
              <w:rFonts w:ascii="Calibri" w:eastAsia="Calibri" w:hAnsi="Calibri" w:cs="Calibri"/>
              <w:spacing w:val="1"/>
              <w:w w:val="101"/>
              <w:sz w:val="22"/>
              <w:szCs w:val="22"/>
            </w:rPr>
          </w:rPrChange>
        </w:rPr>
        <w:t>a</w:t>
      </w:r>
      <w:r w:rsidRPr="006424BA">
        <w:rPr>
          <w:rFonts w:ascii="Calibri" w:eastAsia="Calibri" w:hAnsi="Calibri" w:cs="Calibri"/>
          <w:i/>
          <w:spacing w:val="-1"/>
          <w:w w:val="101"/>
          <w:sz w:val="22"/>
          <w:szCs w:val="22"/>
          <w:rPrChange w:id="813" w:author="Deni Septiadi Azzub" w:date="2018-03-01T22:12:00Z">
            <w:rPr>
              <w:rFonts w:ascii="Calibri" w:eastAsia="Calibri" w:hAnsi="Calibri" w:cs="Calibri"/>
              <w:spacing w:val="-1"/>
              <w:w w:val="101"/>
              <w:sz w:val="22"/>
              <w:szCs w:val="22"/>
            </w:rPr>
          </w:rPrChange>
        </w:rPr>
        <w:t>c</w:t>
      </w:r>
      <w:r w:rsidRPr="006424BA">
        <w:rPr>
          <w:rFonts w:ascii="Calibri" w:eastAsia="Calibri" w:hAnsi="Calibri" w:cs="Calibri"/>
          <w:i/>
          <w:spacing w:val="5"/>
          <w:w w:val="101"/>
          <w:sz w:val="22"/>
          <w:szCs w:val="22"/>
          <w:rPrChange w:id="814" w:author="Deni Septiadi Azzub" w:date="2018-03-01T22:12:00Z">
            <w:rPr>
              <w:rFonts w:ascii="Calibri" w:eastAsia="Calibri" w:hAnsi="Calibri" w:cs="Calibri"/>
              <w:spacing w:val="5"/>
              <w:w w:val="101"/>
              <w:sz w:val="22"/>
              <w:szCs w:val="22"/>
            </w:rPr>
          </w:rPrChange>
        </w:rPr>
        <w:t>k</w:t>
      </w:r>
      <w:del w:id="815" w:author="Deni Septiadi Azzub" w:date="2018-03-01T22:12:00Z">
        <w:r w:rsidRPr="006424BA" w:rsidDel="006424BA">
          <w:rPr>
            <w:rFonts w:ascii="Calibri" w:eastAsia="Calibri" w:hAnsi="Calibri" w:cs="Calibri"/>
            <w:i/>
            <w:w w:val="101"/>
            <w:sz w:val="22"/>
            <w:szCs w:val="22"/>
            <w:rPrChange w:id="816" w:author="Deni Septiadi Azzub" w:date="2018-03-01T22:12:00Z">
              <w:rPr>
                <w:rFonts w:ascii="Calibri" w:eastAsia="Calibri" w:hAnsi="Calibri" w:cs="Calibri"/>
                <w:w w:val="101"/>
                <w:sz w:val="22"/>
                <w:szCs w:val="22"/>
              </w:rPr>
            </w:rPrChange>
          </w:rPr>
          <w:delText xml:space="preserve">- </w:delText>
        </w:r>
      </w:del>
      <w:r w:rsidRPr="006424BA">
        <w:rPr>
          <w:rFonts w:ascii="Calibri" w:eastAsia="Calibri" w:hAnsi="Calibri" w:cs="Calibri"/>
          <w:i/>
          <w:spacing w:val="-2"/>
          <w:sz w:val="22"/>
          <w:szCs w:val="22"/>
          <w:rPrChange w:id="817" w:author="Deni Septiadi Azzub" w:date="2018-03-01T22:12:00Z">
            <w:rPr>
              <w:rFonts w:ascii="Calibri" w:eastAsia="Calibri" w:hAnsi="Calibri" w:cs="Calibri"/>
              <w:spacing w:val="-2"/>
              <w:sz w:val="22"/>
              <w:szCs w:val="22"/>
            </w:rPr>
          </w:rPrChange>
        </w:rPr>
        <w:t>u</w:t>
      </w:r>
      <w:r w:rsidRPr="006424BA">
        <w:rPr>
          <w:rFonts w:ascii="Calibri" w:eastAsia="Calibri" w:hAnsi="Calibri" w:cs="Calibri"/>
          <w:i/>
          <w:sz w:val="22"/>
          <w:szCs w:val="22"/>
          <w:rPrChange w:id="818" w:author="Deni Septiadi Azzub" w:date="2018-03-01T22:12:00Z">
            <w:rPr>
              <w:rFonts w:ascii="Calibri" w:eastAsia="Calibri" w:hAnsi="Calibri" w:cs="Calibri"/>
              <w:sz w:val="22"/>
              <w:szCs w:val="22"/>
            </w:rPr>
          </w:rPrChange>
        </w:rPr>
        <w:t>p</w:t>
      </w:r>
      <w:r>
        <w:rPr>
          <w:rFonts w:ascii="Calibri" w:eastAsia="Calibri" w:hAnsi="Calibri" w:cs="Calibri"/>
          <w:sz w:val="22"/>
          <w:szCs w:val="22"/>
        </w:rPr>
        <w:t xml:space="preserve">  </w:t>
      </w:r>
      <w:r>
        <w:rPr>
          <w:rFonts w:ascii="Calibri" w:eastAsia="Calibri" w:hAnsi="Calibri" w:cs="Calibri"/>
          <w:spacing w:val="7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k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pacing w:val="-2"/>
          <w:sz w:val="22"/>
          <w:szCs w:val="22"/>
        </w:rPr>
        <w:t>uh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 xml:space="preserve">n  </w:t>
      </w:r>
      <w:r>
        <w:rPr>
          <w:rFonts w:ascii="Calibri" w:eastAsia="Calibri" w:hAnsi="Calibri" w:cs="Calibri"/>
          <w:spacing w:val="1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 xml:space="preserve">n   </w:t>
      </w:r>
      <w:r w:rsidRPr="006424BA">
        <w:rPr>
          <w:rFonts w:ascii="Calibri" w:eastAsia="Calibri" w:hAnsi="Calibri" w:cs="Calibri"/>
          <w:i/>
          <w:spacing w:val="-3"/>
          <w:sz w:val="22"/>
          <w:szCs w:val="22"/>
          <w:rPrChange w:id="819" w:author="Deni Septiadi Azzub" w:date="2018-03-01T22:12:00Z">
            <w:rPr>
              <w:rFonts w:ascii="Calibri" w:eastAsia="Calibri" w:hAnsi="Calibri" w:cs="Calibri"/>
              <w:spacing w:val="-3"/>
              <w:sz w:val="22"/>
              <w:szCs w:val="22"/>
            </w:rPr>
          </w:rPrChange>
        </w:rPr>
        <w:t>fee</w:t>
      </w:r>
      <w:r w:rsidRPr="006424BA">
        <w:rPr>
          <w:rFonts w:ascii="Calibri" w:eastAsia="Calibri" w:hAnsi="Calibri" w:cs="Calibri"/>
          <w:i/>
          <w:spacing w:val="-2"/>
          <w:sz w:val="22"/>
          <w:szCs w:val="22"/>
          <w:rPrChange w:id="820" w:author="Deni Septiadi Azzub" w:date="2018-03-01T22:12:00Z">
            <w:rPr>
              <w:rFonts w:ascii="Calibri" w:eastAsia="Calibri" w:hAnsi="Calibri" w:cs="Calibri"/>
              <w:spacing w:val="-2"/>
              <w:sz w:val="22"/>
              <w:szCs w:val="22"/>
            </w:rPr>
          </w:rPrChange>
        </w:rPr>
        <w:t>db</w:t>
      </w:r>
      <w:r w:rsidRPr="006424BA">
        <w:rPr>
          <w:rFonts w:ascii="Calibri" w:eastAsia="Calibri" w:hAnsi="Calibri" w:cs="Calibri"/>
          <w:i/>
          <w:spacing w:val="1"/>
          <w:sz w:val="22"/>
          <w:szCs w:val="22"/>
          <w:rPrChange w:id="821" w:author="Deni Septiadi Azzub" w:date="2018-03-01T22:12:00Z">
            <w:rPr>
              <w:rFonts w:ascii="Calibri" w:eastAsia="Calibri" w:hAnsi="Calibri" w:cs="Calibri"/>
              <w:spacing w:val="1"/>
              <w:sz w:val="22"/>
              <w:szCs w:val="22"/>
            </w:rPr>
          </w:rPrChange>
        </w:rPr>
        <w:t>a</w:t>
      </w:r>
      <w:r w:rsidRPr="006424BA">
        <w:rPr>
          <w:rFonts w:ascii="Calibri" w:eastAsia="Calibri" w:hAnsi="Calibri" w:cs="Calibri"/>
          <w:i/>
          <w:spacing w:val="-1"/>
          <w:sz w:val="22"/>
          <w:szCs w:val="22"/>
          <w:rPrChange w:id="822" w:author="Deni Septiadi Azzub" w:date="2018-03-01T22:12:00Z">
            <w:rPr>
              <w:rFonts w:ascii="Calibri" w:eastAsia="Calibri" w:hAnsi="Calibri" w:cs="Calibri"/>
              <w:spacing w:val="-1"/>
              <w:sz w:val="22"/>
              <w:szCs w:val="22"/>
            </w:rPr>
          </w:rPrChange>
        </w:rPr>
        <w:t>c</w:t>
      </w:r>
      <w:r w:rsidRPr="006424BA">
        <w:rPr>
          <w:rFonts w:ascii="Calibri" w:eastAsia="Calibri" w:hAnsi="Calibri" w:cs="Calibri"/>
          <w:i/>
          <w:sz w:val="22"/>
          <w:szCs w:val="22"/>
          <w:rPrChange w:id="823" w:author="Deni Septiadi Azzub" w:date="2018-03-01T22:12:00Z">
            <w:rPr>
              <w:rFonts w:ascii="Calibri" w:eastAsia="Calibri" w:hAnsi="Calibri" w:cs="Calibri"/>
              <w:sz w:val="22"/>
              <w:szCs w:val="22"/>
            </w:rPr>
          </w:rPrChange>
        </w:rPr>
        <w:t>k</w:t>
      </w:r>
      <w:r>
        <w:rPr>
          <w:rFonts w:ascii="Calibri" w:eastAsia="Calibri" w:hAnsi="Calibri" w:cs="Calibri"/>
          <w:sz w:val="22"/>
          <w:szCs w:val="22"/>
        </w:rPr>
        <w:t xml:space="preserve">  </w:t>
      </w:r>
      <w:r>
        <w:rPr>
          <w:rFonts w:ascii="Calibri" w:eastAsia="Calibri" w:hAnsi="Calibri" w:cs="Calibri"/>
          <w:spacing w:val="1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9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ar</w:t>
      </w:r>
      <w:r>
        <w:rPr>
          <w:rFonts w:ascii="Calibri" w:eastAsia="Calibri" w:hAnsi="Calibri" w:cs="Calibri"/>
          <w:sz w:val="22"/>
          <w:szCs w:val="22"/>
        </w:rPr>
        <w:t xml:space="preserve">i  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w w:val="101"/>
          <w:sz w:val="22"/>
          <w:szCs w:val="22"/>
        </w:rPr>
        <w:t>k</w:t>
      </w:r>
      <w:r>
        <w:rPr>
          <w:rFonts w:ascii="Calibri" w:eastAsia="Calibri" w:hAnsi="Calibri" w:cs="Calibri"/>
          <w:spacing w:val="-3"/>
          <w:w w:val="101"/>
          <w:sz w:val="22"/>
          <w:szCs w:val="22"/>
        </w:rPr>
        <w:t>o</w:t>
      </w:r>
      <w:r>
        <w:rPr>
          <w:rFonts w:ascii="Calibri" w:eastAsia="Calibri" w:hAnsi="Calibri" w:cs="Calibri"/>
          <w:spacing w:val="-2"/>
          <w:w w:val="101"/>
          <w:sz w:val="22"/>
          <w:szCs w:val="22"/>
        </w:rPr>
        <w:t>n</w:t>
      </w:r>
      <w:r>
        <w:rPr>
          <w:rFonts w:ascii="Calibri" w:eastAsia="Calibri" w:hAnsi="Calibri" w:cs="Calibri"/>
          <w:spacing w:val="-1"/>
          <w:w w:val="101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w w:val="101"/>
          <w:sz w:val="22"/>
          <w:szCs w:val="22"/>
        </w:rPr>
        <w:t>u</w:t>
      </w:r>
      <w:r>
        <w:rPr>
          <w:rFonts w:ascii="Calibri" w:eastAsia="Calibri" w:hAnsi="Calibri" w:cs="Calibri"/>
          <w:spacing w:val="1"/>
          <w:w w:val="101"/>
          <w:sz w:val="22"/>
          <w:szCs w:val="22"/>
        </w:rPr>
        <w:t>m</w:t>
      </w:r>
      <w:r>
        <w:rPr>
          <w:rFonts w:ascii="Calibri" w:eastAsia="Calibri" w:hAnsi="Calibri" w:cs="Calibri"/>
          <w:spacing w:val="-3"/>
          <w:w w:val="101"/>
          <w:sz w:val="22"/>
          <w:szCs w:val="22"/>
        </w:rPr>
        <w:t>e</w:t>
      </w:r>
      <w:r>
        <w:rPr>
          <w:rFonts w:ascii="Calibri" w:eastAsia="Calibri" w:hAnsi="Calibri" w:cs="Calibri"/>
          <w:w w:val="101"/>
          <w:sz w:val="22"/>
          <w:szCs w:val="22"/>
        </w:rPr>
        <w:t xml:space="preserve">n </w:t>
      </w:r>
      <w:del w:id="824" w:author="Deni Septiadi Azzub" w:date="2018-03-01T22:12:00Z">
        <w:r w:rsidDel="006424BA">
          <w:rPr>
            <w:rFonts w:ascii="Calibri" w:eastAsia="Calibri" w:hAnsi="Calibri" w:cs="Calibri"/>
            <w:spacing w:val="-2"/>
            <w:sz w:val="22"/>
            <w:szCs w:val="22"/>
          </w:rPr>
          <w:delText>d</w:delText>
        </w:r>
        <w:r w:rsidDel="006424BA">
          <w:rPr>
            <w:rFonts w:ascii="Calibri" w:eastAsia="Calibri" w:hAnsi="Calibri" w:cs="Calibri"/>
            <w:spacing w:val="-3"/>
            <w:sz w:val="22"/>
            <w:szCs w:val="22"/>
          </w:rPr>
          <w:delText>e</w:delText>
        </w:r>
        <w:r w:rsidDel="006424BA">
          <w:rPr>
            <w:rFonts w:ascii="Calibri" w:eastAsia="Calibri" w:hAnsi="Calibri" w:cs="Calibri"/>
            <w:spacing w:val="-2"/>
            <w:sz w:val="22"/>
            <w:szCs w:val="22"/>
          </w:rPr>
          <w:delText>n</w:delText>
        </w:r>
        <w:r w:rsidDel="006424BA">
          <w:rPr>
            <w:rFonts w:ascii="Calibri" w:eastAsia="Calibri" w:hAnsi="Calibri" w:cs="Calibri"/>
            <w:spacing w:val="3"/>
            <w:sz w:val="22"/>
            <w:szCs w:val="22"/>
          </w:rPr>
          <w:delText>g</w:delText>
        </w:r>
        <w:r w:rsidDel="006424BA">
          <w:rPr>
            <w:rFonts w:ascii="Calibri" w:eastAsia="Calibri" w:hAnsi="Calibri" w:cs="Calibri"/>
            <w:spacing w:val="1"/>
            <w:sz w:val="22"/>
            <w:szCs w:val="22"/>
          </w:rPr>
          <w:delText>a</w:delText>
        </w:r>
        <w:r w:rsidDel="006424BA">
          <w:rPr>
            <w:rFonts w:ascii="Calibri" w:eastAsia="Calibri" w:hAnsi="Calibri" w:cs="Calibri"/>
            <w:sz w:val="22"/>
            <w:szCs w:val="22"/>
          </w:rPr>
          <w:delText>n</w:delText>
        </w:r>
        <w:r w:rsidDel="006424BA">
          <w:rPr>
            <w:rFonts w:ascii="Calibri" w:eastAsia="Calibri" w:hAnsi="Calibri" w:cs="Calibri"/>
            <w:spacing w:val="7"/>
            <w:sz w:val="22"/>
            <w:szCs w:val="22"/>
          </w:rPr>
          <w:delText xml:space="preserve"> </w:delText>
        </w:r>
      </w:del>
      <w:ins w:id="825" w:author="Deni Septiadi Azzub" w:date="2018-03-01T22:12:00Z">
        <w:r w:rsidR="006424BA">
          <w:rPr>
            <w:rFonts w:ascii="Calibri" w:eastAsia="Calibri" w:hAnsi="Calibri" w:cs="Calibri"/>
            <w:spacing w:val="-2"/>
            <w:sz w:val="22"/>
            <w:szCs w:val="22"/>
            <w:lang w:val="id-ID"/>
          </w:rPr>
          <w:t>secara</w:t>
        </w:r>
        <w:r w:rsidR="006424BA">
          <w:rPr>
            <w:rFonts w:ascii="Calibri" w:eastAsia="Calibri" w:hAnsi="Calibri" w:cs="Calibri"/>
            <w:spacing w:val="7"/>
            <w:sz w:val="22"/>
            <w:szCs w:val="22"/>
          </w:rPr>
          <w:t xml:space="preserve"> </w:t>
        </w:r>
      </w:ins>
      <w:r>
        <w:rPr>
          <w:rFonts w:ascii="Calibri" w:eastAsia="Calibri" w:hAnsi="Calibri" w:cs="Calibri"/>
          <w:spacing w:val="-3"/>
          <w:sz w:val="22"/>
          <w:szCs w:val="22"/>
        </w:rPr>
        <w:t>efe</w:t>
      </w:r>
      <w:r>
        <w:rPr>
          <w:rFonts w:ascii="Calibri" w:eastAsia="Calibri" w:hAnsi="Calibri" w:cs="Calibri"/>
          <w:spacing w:val="-1"/>
          <w:sz w:val="22"/>
          <w:szCs w:val="22"/>
        </w:rPr>
        <w:t>k</w:t>
      </w:r>
      <w:r>
        <w:rPr>
          <w:rFonts w:ascii="Calibri" w:eastAsia="Calibri" w:hAnsi="Calibri" w:cs="Calibri"/>
          <w:spacing w:val="-3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pacing w:val="-3"/>
          <w:sz w:val="22"/>
          <w:szCs w:val="22"/>
        </w:rPr>
        <w:t>f</w:t>
      </w:r>
      <w:r>
        <w:rPr>
          <w:rFonts w:ascii="Calibri" w:eastAsia="Calibri" w:hAnsi="Calibri" w:cs="Calibri"/>
          <w:sz w:val="22"/>
          <w:szCs w:val="22"/>
        </w:rPr>
        <w:t>.</w:t>
      </w:r>
      <w:r>
        <w:rPr>
          <w:rFonts w:ascii="Calibri" w:eastAsia="Calibri" w:hAnsi="Calibri" w:cs="Calibri"/>
          <w:spacing w:val="10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K</w:t>
      </w:r>
      <w:r>
        <w:rPr>
          <w:rFonts w:ascii="Calibri" w:eastAsia="Calibri" w:hAnsi="Calibri" w:cs="Calibri"/>
          <w:spacing w:val="-6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6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j</w:t>
      </w:r>
      <w:r>
        <w:rPr>
          <w:rFonts w:ascii="Calibri" w:eastAsia="Calibri" w:hAnsi="Calibri" w:cs="Calibri"/>
          <w:spacing w:val="-2"/>
          <w:sz w:val="22"/>
          <w:szCs w:val="22"/>
        </w:rPr>
        <w:t>u</w:t>
      </w:r>
      <w:r>
        <w:rPr>
          <w:rFonts w:ascii="Calibri" w:eastAsia="Calibri" w:hAnsi="Calibri" w:cs="Calibri"/>
          <w:spacing w:val="3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 xml:space="preserve">a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pacing w:val="-9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w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6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sz w:val="22"/>
          <w:szCs w:val="22"/>
        </w:rPr>
        <w:t>k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5"/>
          <w:sz w:val="22"/>
          <w:szCs w:val="22"/>
        </w:rPr>
        <w:t xml:space="preserve"> </w:t>
      </w:r>
      <w:ins w:id="826" w:author="Deni Septiadi Azzub" w:date="2018-03-01T22:12:00Z">
        <w:r w:rsidR="006424BA">
          <w:rPr>
            <w:rFonts w:ascii="Calibri" w:eastAsia="Calibri" w:hAnsi="Calibri" w:cs="Calibri"/>
            <w:spacing w:val="5"/>
            <w:sz w:val="22"/>
            <w:szCs w:val="22"/>
            <w:lang w:val="id-ID"/>
          </w:rPr>
          <w:t xml:space="preserve">, </w:t>
        </w:r>
      </w:ins>
      <w:r>
        <w:rPr>
          <w:rFonts w:ascii="Calibri" w:eastAsia="Calibri" w:hAnsi="Calibri" w:cs="Calibri"/>
          <w:spacing w:val="1"/>
          <w:w w:val="101"/>
          <w:sz w:val="22"/>
          <w:szCs w:val="22"/>
        </w:rPr>
        <w:t>m</w:t>
      </w:r>
      <w:r>
        <w:rPr>
          <w:rFonts w:ascii="Calibri" w:eastAsia="Calibri" w:hAnsi="Calibri" w:cs="Calibri"/>
          <w:spacing w:val="-3"/>
          <w:w w:val="10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w w:val="101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w w:val="101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w w:val="101"/>
          <w:sz w:val="22"/>
          <w:szCs w:val="22"/>
        </w:rPr>
        <w:t>l</w:t>
      </w:r>
      <w:r>
        <w:rPr>
          <w:rFonts w:ascii="Calibri" w:eastAsia="Calibri" w:hAnsi="Calibri" w:cs="Calibri"/>
          <w:spacing w:val="-2"/>
          <w:w w:val="101"/>
          <w:sz w:val="22"/>
          <w:szCs w:val="22"/>
        </w:rPr>
        <w:t>u</w:t>
      </w:r>
      <w:r>
        <w:rPr>
          <w:rFonts w:ascii="Calibri" w:eastAsia="Calibri" w:hAnsi="Calibri" w:cs="Calibri"/>
          <w:w w:val="101"/>
          <w:sz w:val="22"/>
          <w:szCs w:val="22"/>
        </w:rPr>
        <w:t xml:space="preserve">i </w:t>
      </w:r>
      <w:del w:id="827" w:author="Deni Septiadi Azzub" w:date="2018-03-01T22:12:00Z">
        <w:r w:rsidRPr="006424BA" w:rsidDel="006424BA">
          <w:rPr>
            <w:rFonts w:ascii="Calibri" w:eastAsia="Calibri" w:hAnsi="Calibri" w:cs="Calibri"/>
            <w:i/>
            <w:spacing w:val="-1"/>
            <w:sz w:val="22"/>
            <w:szCs w:val="22"/>
            <w:rPrChange w:id="828" w:author="Deni Septiadi Azzub" w:date="2018-03-01T22:12:00Z">
              <w:rPr>
                <w:rFonts w:ascii="Calibri" w:eastAsia="Calibri" w:hAnsi="Calibri" w:cs="Calibri"/>
                <w:spacing w:val="-1"/>
                <w:sz w:val="22"/>
                <w:szCs w:val="22"/>
              </w:rPr>
            </w:rPrChange>
          </w:rPr>
          <w:delText>s</w:delText>
        </w:r>
        <w:r w:rsidRPr="006424BA" w:rsidDel="006424BA">
          <w:rPr>
            <w:rFonts w:ascii="Calibri" w:eastAsia="Calibri" w:hAnsi="Calibri" w:cs="Calibri"/>
            <w:i/>
            <w:spacing w:val="-3"/>
            <w:sz w:val="22"/>
            <w:szCs w:val="22"/>
            <w:rPrChange w:id="829" w:author="Deni Septiadi Azzub" w:date="2018-03-01T22:12:00Z">
              <w:rPr>
                <w:rFonts w:ascii="Calibri" w:eastAsia="Calibri" w:hAnsi="Calibri" w:cs="Calibri"/>
                <w:spacing w:val="-3"/>
                <w:sz w:val="22"/>
                <w:szCs w:val="22"/>
              </w:rPr>
            </w:rPrChange>
          </w:rPr>
          <w:delText>o</w:delText>
        </w:r>
        <w:r w:rsidRPr="006424BA" w:rsidDel="006424BA">
          <w:rPr>
            <w:rFonts w:ascii="Calibri" w:eastAsia="Calibri" w:hAnsi="Calibri" w:cs="Calibri"/>
            <w:i/>
            <w:spacing w:val="-1"/>
            <w:sz w:val="22"/>
            <w:szCs w:val="22"/>
            <w:rPrChange w:id="830" w:author="Deni Septiadi Azzub" w:date="2018-03-01T22:12:00Z">
              <w:rPr>
                <w:rFonts w:ascii="Calibri" w:eastAsia="Calibri" w:hAnsi="Calibri" w:cs="Calibri"/>
                <w:spacing w:val="-1"/>
                <w:sz w:val="22"/>
                <w:szCs w:val="22"/>
              </w:rPr>
            </w:rPrChange>
          </w:rPr>
          <w:delText>si</w:delText>
        </w:r>
        <w:r w:rsidRPr="006424BA" w:rsidDel="006424BA">
          <w:rPr>
            <w:rFonts w:ascii="Calibri" w:eastAsia="Calibri" w:hAnsi="Calibri" w:cs="Calibri"/>
            <w:i/>
            <w:spacing w:val="1"/>
            <w:sz w:val="22"/>
            <w:szCs w:val="22"/>
            <w:rPrChange w:id="831" w:author="Deni Septiadi Azzub" w:date="2018-03-01T22:12:00Z">
              <w:rPr>
                <w:rFonts w:ascii="Calibri" w:eastAsia="Calibri" w:hAnsi="Calibri" w:cs="Calibri"/>
                <w:spacing w:val="1"/>
                <w:sz w:val="22"/>
                <w:szCs w:val="22"/>
              </w:rPr>
            </w:rPrChange>
          </w:rPr>
          <w:delText>a</w:delText>
        </w:r>
        <w:r w:rsidRPr="006424BA" w:rsidDel="006424BA">
          <w:rPr>
            <w:rFonts w:ascii="Calibri" w:eastAsia="Calibri" w:hAnsi="Calibri" w:cs="Calibri"/>
            <w:i/>
            <w:sz w:val="22"/>
            <w:szCs w:val="22"/>
            <w:rPrChange w:id="832" w:author="Deni Septiadi Azzub" w:date="2018-03-01T22:12:00Z">
              <w:rPr>
                <w:rFonts w:ascii="Calibri" w:eastAsia="Calibri" w:hAnsi="Calibri" w:cs="Calibri"/>
                <w:sz w:val="22"/>
                <w:szCs w:val="22"/>
              </w:rPr>
            </w:rPrChange>
          </w:rPr>
          <w:delText>l</w:delText>
        </w:r>
        <w:r w:rsidRPr="006424BA" w:rsidDel="006424BA">
          <w:rPr>
            <w:rFonts w:ascii="Calibri" w:eastAsia="Calibri" w:hAnsi="Calibri" w:cs="Calibri"/>
            <w:i/>
            <w:spacing w:val="-2"/>
            <w:sz w:val="22"/>
            <w:szCs w:val="22"/>
            <w:rPrChange w:id="833" w:author="Deni Septiadi Azzub" w:date="2018-03-01T22:12:00Z">
              <w:rPr>
                <w:rFonts w:ascii="Calibri" w:eastAsia="Calibri" w:hAnsi="Calibri" w:cs="Calibri"/>
                <w:spacing w:val="-2"/>
                <w:sz w:val="22"/>
                <w:szCs w:val="22"/>
              </w:rPr>
            </w:rPrChange>
          </w:rPr>
          <w:delText xml:space="preserve"> </w:delText>
        </w:r>
        <w:r w:rsidRPr="006424BA" w:rsidDel="006424BA">
          <w:rPr>
            <w:rFonts w:ascii="Calibri" w:eastAsia="Calibri" w:hAnsi="Calibri" w:cs="Calibri"/>
            <w:i/>
            <w:spacing w:val="1"/>
            <w:sz w:val="22"/>
            <w:szCs w:val="22"/>
            <w:rPrChange w:id="834" w:author="Deni Septiadi Azzub" w:date="2018-03-01T22:12:00Z">
              <w:rPr>
                <w:rFonts w:ascii="Calibri" w:eastAsia="Calibri" w:hAnsi="Calibri" w:cs="Calibri"/>
                <w:spacing w:val="1"/>
                <w:sz w:val="22"/>
                <w:szCs w:val="22"/>
              </w:rPr>
            </w:rPrChange>
          </w:rPr>
          <w:delText>m</w:delText>
        </w:r>
        <w:r w:rsidRPr="006424BA" w:rsidDel="006424BA">
          <w:rPr>
            <w:rFonts w:ascii="Calibri" w:eastAsia="Calibri" w:hAnsi="Calibri" w:cs="Calibri"/>
            <w:i/>
            <w:spacing w:val="-3"/>
            <w:sz w:val="22"/>
            <w:szCs w:val="22"/>
            <w:rPrChange w:id="835" w:author="Deni Septiadi Azzub" w:date="2018-03-01T22:12:00Z">
              <w:rPr>
                <w:rFonts w:ascii="Calibri" w:eastAsia="Calibri" w:hAnsi="Calibri" w:cs="Calibri"/>
                <w:spacing w:val="-3"/>
                <w:sz w:val="22"/>
                <w:szCs w:val="22"/>
              </w:rPr>
            </w:rPrChange>
          </w:rPr>
          <w:delText>e</w:delText>
        </w:r>
        <w:r w:rsidRPr="006424BA" w:rsidDel="006424BA">
          <w:rPr>
            <w:rFonts w:ascii="Calibri" w:eastAsia="Calibri" w:hAnsi="Calibri" w:cs="Calibri"/>
            <w:i/>
            <w:spacing w:val="-2"/>
            <w:sz w:val="22"/>
            <w:szCs w:val="22"/>
            <w:rPrChange w:id="836" w:author="Deni Septiadi Azzub" w:date="2018-03-01T22:12:00Z">
              <w:rPr>
                <w:rFonts w:ascii="Calibri" w:eastAsia="Calibri" w:hAnsi="Calibri" w:cs="Calibri"/>
                <w:spacing w:val="-2"/>
                <w:sz w:val="22"/>
                <w:szCs w:val="22"/>
              </w:rPr>
            </w:rPrChange>
          </w:rPr>
          <w:delText>d</w:delText>
        </w:r>
        <w:r w:rsidRPr="006424BA" w:rsidDel="006424BA">
          <w:rPr>
            <w:rFonts w:ascii="Calibri" w:eastAsia="Calibri" w:hAnsi="Calibri" w:cs="Calibri"/>
            <w:i/>
            <w:spacing w:val="-1"/>
            <w:sz w:val="22"/>
            <w:szCs w:val="22"/>
            <w:rPrChange w:id="837" w:author="Deni Septiadi Azzub" w:date="2018-03-01T22:12:00Z">
              <w:rPr>
                <w:rFonts w:ascii="Calibri" w:eastAsia="Calibri" w:hAnsi="Calibri" w:cs="Calibri"/>
                <w:spacing w:val="-1"/>
                <w:sz w:val="22"/>
                <w:szCs w:val="22"/>
              </w:rPr>
            </w:rPrChange>
          </w:rPr>
          <w:delText>i</w:delText>
        </w:r>
        <w:r w:rsidRPr="006424BA" w:rsidDel="006424BA">
          <w:rPr>
            <w:rFonts w:ascii="Calibri" w:eastAsia="Calibri" w:hAnsi="Calibri" w:cs="Calibri"/>
            <w:i/>
            <w:sz w:val="22"/>
            <w:szCs w:val="22"/>
            <w:rPrChange w:id="838" w:author="Deni Septiadi Azzub" w:date="2018-03-01T22:12:00Z">
              <w:rPr>
                <w:rFonts w:ascii="Calibri" w:eastAsia="Calibri" w:hAnsi="Calibri" w:cs="Calibri"/>
                <w:sz w:val="22"/>
                <w:szCs w:val="22"/>
              </w:rPr>
            </w:rPrChange>
          </w:rPr>
          <w:delText>a</w:delText>
        </w:r>
      </w:del>
      <w:ins w:id="839" w:author="Deni Septiadi Azzub" w:date="2018-03-01T22:12:00Z">
        <w:r w:rsidR="006424BA">
          <w:rPr>
            <w:rFonts w:ascii="Calibri" w:eastAsia="Calibri" w:hAnsi="Calibri" w:cs="Calibri"/>
            <w:i/>
            <w:spacing w:val="-1"/>
            <w:sz w:val="22"/>
            <w:szCs w:val="22"/>
            <w:lang w:val="id-ID"/>
          </w:rPr>
          <w:t>social media</w:t>
        </w:r>
      </w:ins>
      <w:r>
        <w:rPr>
          <w:rFonts w:ascii="Calibri" w:eastAsia="Calibri" w:hAnsi="Calibri" w:cs="Calibri"/>
          <w:spacing w:val="8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pacing w:val="-2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5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9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ya</w:t>
      </w:r>
      <w:r>
        <w:rPr>
          <w:rFonts w:ascii="Calibri" w:eastAsia="Calibri" w:hAnsi="Calibri" w:cs="Calibri"/>
          <w:spacing w:val="7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p</w:t>
      </w:r>
      <w:r>
        <w:rPr>
          <w:rFonts w:ascii="Calibri" w:eastAsia="Calibri" w:hAnsi="Calibri" w:cs="Calibri"/>
          <w:spacing w:val="-10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2"/>
          <w:sz w:val="22"/>
          <w:szCs w:val="22"/>
        </w:rPr>
        <w:t>b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pacing w:val="-3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hu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5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w w:val="101"/>
          <w:sz w:val="22"/>
          <w:szCs w:val="22"/>
        </w:rPr>
        <w:t>s</w:t>
      </w:r>
      <w:r>
        <w:rPr>
          <w:rFonts w:ascii="Calibri" w:eastAsia="Calibri" w:hAnsi="Calibri" w:cs="Calibri"/>
          <w:spacing w:val="-3"/>
          <w:w w:val="10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w w:val="101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w w:val="101"/>
          <w:sz w:val="22"/>
          <w:szCs w:val="22"/>
        </w:rPr>
        <w:t>a</w:t>
      </w:r>
      <w:r>
        <w:rPr>
          <w:rFonts w:ascii="Calibri" w:eastAsia="Calibri" w:hAnsi="Calibri" w:cs="Calibri"/>
          <w:spacing w:val="-6"/>
          <w:w w:val="101"/>
          <w:sz w:val="22"/>
          <w:szCs w:val="22"/>
        </w:rPr>
        <w:t>r</w:t>
      </w:r>
      <w:r>
        <w:rPr>
          <w:rFonts w:ascii="Calibri" w:eastAsia="Calibri" w:hAnsi="Calibri" w:cs="Calibri"/>
          <w:w w:val="101"/>
          <w:sz w:val="22"/>
          <w:szCs w:val="22"/>
        </w:rPr>
        <w:t xml:space="preserve">a 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n</w:t>
      </w:r>
      <w:r>
        <w:rPr>
          <w:rFonts w:ascii="Calibri" w:eastAsia="Calibri" w:hAnsi="Calibri" w:cs="Calibri"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sz w:val="22"/>
          <w:szCs w:val="22"/>
        </w:rPr>
        <w:t>un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8"/>
          <w:sz w:val="22"/>
          <w:szCs w:val="22"/>
        </w:rPr>
        <w:t xml:space="preserve"> </w:t>
      </w:r>
      <w:del w:id="840" w:author="Deni Septiadi Azzub" w:date="2018-03-01T22:12:00Z">
        <w:r w:rsidDel="006424BA">
          <w:rPr>
            <w:rFonts w:ascii="Calibri" w:eastAsia="Calibri" w:hAnsi="Calibri" w:cs="Calibri"/>
            <w:spacing w:val="1"/>
            <w:sz w:val="22"/>
            <w:szCs w:val="22"/>
          </w:rPr>
          <w:delText>a</w:delText>
        </w:r>
        <w:r w:rsidDel="006424BA">
          <w:rPr>
            <w:rFonts w:ascii="Calibri" w:eastAsia="Calibri" w:hAnsi="Calibri" w:cs="Calibri"/>
            <w:spacing w:val="-8"/>
            <w:sz w:val="22"/>
            <w:szCs w:val="22"/>
          </w:rPr>
          <w:delText>k</w:delText>
        </w:r>
        <w:r w:rsidDel="006424BA">
          <w:rPr>
            <w:rFonts w:ascii="Calibri" w:eastAsia="Calibri" w:hAnsi="Calibri" w:cs="Calibri"/>
            <w:spacing w:val="1"/>
            <w:sz w:val="22"/>
            <w:szCs w:val="22"/>
          </w:rPr>
          <w:delText>a</w:delText>
        </w:r>
        <w:r w:rsidDel="006424BA">
          <w:rPr>
            <w:rFonts w:ascii="Calibri" w:eastAsia="Calibri" w:hAnsi="Calibri" w:cs="Calibri"/>
            <w:sz w:val="22"/>
            <w:szCs w:val="22"/>
          </w:rPr>
          <w:delText xml:space="preserve">n </w:delText>
        </w:r>
      </w:del>
      <w:ins w:id="841" w:author="Deni Septiadi Azzub" w:date="2018-03-01T22:12:00Z">
        <w:r w:rsidR="006424BA">
          <w:rPr>
            <w:rFonts w:ascii="Calibri" w:eastAsia="Calibri" w:hAnsi="Calibri" w:cs="Calibri"/>
            <w:spacing w:val="1"/>
            <w:sz w:val="22"/>
            <w:szCs w:val="22"/>
            <w:lang w:val="id-ID"/>
          </w:rPr>
          <w:t>tentang</w:t>
        </w:r>
        <w:r w:rsidR="006424BA">
          <w:rPr>
            <w:rFonts w:ascii="Calibri" w:eastAsia="Calibri" w:hAnsi="Calibri" w:cs="Calibri"/>
            <w:sz w:val="22"/>
            <w:szCs w:val="22"/>
          </w:rPr>
          <w:t xml:space="preserve"> </w:t>
        </w:r>
      </w:ins>
      <w:del w:id="842" w:author="Deni Septiadi Azzub" w:date="2018-03-01T22:12:00Z">
        <w:r w:rsidDel="006424BA">
          <w:rPr>
            <w:rFonts w:ascii="Calibri" w:eastAsia="Calibri" w:hAnsi="Calibri" w:cs="Calibri"/>
            <w:spacing w:val="1"/>
            <w:sz w:val="22"/>
            <w:szCs w:val="22"/>
          </w:rPr>
          <w:delText>a</w:delText>
        </w:r>
        <w:r w:rsidDel="006424BA">
          <w:rPr>
            <w:rFonts w:ascii="Calibri" w:eastAsia="Calibri" w:hAnsi="Calibri" w:cs="Calibri"/>
            <w:sz w:val="22"/>
            <w:szCs w:val="22"/>
          </w:rPr>
          <w:delText>d</w:delText>
        </w:r>
        <w:r w:rsidDel="006424BA">
          <w:rPr>
            <w:rFonts w:ascii="Calibri" w:eastAsia="Calibri" w:hAnsi="Calibri" w:cs="Calibri"/>
            <w:spacing w:val="1"/>
            <w:sz w:val="22"/>
            <w:szCs w:val="22"/>
          </w:rPr>
          <w:delText>a</w:delText>
        </w:r>
        <w:r w:rsidDel="006424BA">
          <w:rPr>
            <w:rFonts w:ascii="Calibri" w:eastAsia="Calibri" w:hAnsi="Calibri" w:cs="Calibri"/>
            <w:spacing w:val="-2"/>
            <w:sz w:val="22"/>
            <w:szCs w:val="22"/>
          </w:rPr>
          <w:delText>n</w:delText>
        </w:r>
        <w:r w:rsidDel="006424BA">
          <w:rPr>
            <w:rFonts w:ascii="Calibri" w:eastAsia="Calibri" w:hAnsi="Calibri" w:cs="Calibri"/>
            <w:spacing w:val="-8"/>
            <w:sz w:val="22"/>
            <w:szCs w:val="22"/>
          </w:rPr>
          <w:delText>y</w:delText>
        </w:r>
        <w:r w:rsidDel="006424BA">
          <w:rPr>
            <w:rFonts w:ascii="Calibri" w:eastAsia="Calibri" w:hAnsi="Calibri" w:cs="Calibri"/>
            <w:sz w:val="22"/>
            <w:szCs w:val="22"/>
          </w:rPr>
          <w:delText>a</w:delText>
        </w:r>
        <w:r w:rsidDel="006424BA">
          <w:rPr>
            <w:rFonts w:ascii="Calibri" w:eastAsia="Calibri" w:hAnsi="Calibri" w:cs="Calibri"/>
            <w:spacing w:val="5"/>
            <w:sz w:val="22"/>
            <w:szCs w:val="22"/>
          </w:rPr>
          <w:delText xml:space="preserve"> </w:delText>
        </w:r>
      </w:del>
      <w:r>
        <w:rPr>
          <w:rFonts w:ascii="Calibri" w:eastAsia="Calibri" w:hAnsi="Calibri" w:cs="Calibri"/>
          <w:spacing w:val="-2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spacing w:val="-3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9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5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w w:val="101"/>
          <w:sz w:val="22"/>
          <w:szCs w:val="22"/>
        </w:rPr>
        <w:t>d</w:t>
      </w:r>
      <w:r>
        <w:rPr>
          <w:rFonts w:ascii="Calibri" w:eastAsia="Calibri" w:hAnsi="Calibri" w:cs="Calibri"/>
          <w:spacing w:val="-1"/>
          <w:w w:val="101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w w:val="101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w w:val="101"/>
          <w:sz w:val="22"/>
          <w:szCs w:val="22"/>
        </w:rPr>
        <w:t>d</w:t>
      </w:r>
      <w:r>
        <w:rPr>
          <w:rFonts w:ascii="Calibri" w:eastAsia="Calibri" w:hAnsi="Calibri" w:cs="Calibri"/>
          <w:spacing w:val="-6"/>
          <w:w w:val="101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w w:val="101"/>
          <w:sz w:val="22"/>
          <w:szCs w:val="22"/>
        </w:rPr>
        <w:t>k</w:t>
      </w:r>
      <w:r>
        <w:rPr>
          <w:rFonts w:ascii="Calibri" w:eastAsia="Calibri" w:hAnsi="Calibri" w:cs="Calibri"/>
          <w:spacing w:val="1"/>
          <w:w w:val="101"/>
          <w:sz w:val="22"/>
          <w:szCs w:val="22"/>
        </w:rPr>
        <w:t>a</w:t>
      </w:r>
      <w:r>
        <w:rPr>
          <w:rFonts w:ascii="Calibri" w:eastAsia="Calibri" w:hAnsi="Calibri" w:cs="Calibri"/>
          <w:w w:val="101"/>
          <w:sz w:val="22"/>
          <w:szCs w:val="22"/>
        </w:rPr>
        <w:t xml:space="preserve">n </w:t>
      </w:r>
      <w:r>
        <w:rPr>
          <w:rFonts w:ascii="Calibri" w:eastAsia="Calibri" w:hAnsi="Calibri" w:cs="Calibri"/>
          <w:spacing w:val="-1"/>
          <w:sz w:val="22"/>
          <w:szCs w:val="22"/>
        </w:rPr>
        <w:t>K</w:t>
      </w:r>
      <w:r>
        <w:rPr>
          <w:rFonts w:ascii="Calibri" w:eastAsia="Calibri" w:hAnsi="Calibri" w:cs="Calibri"/>
          <w:spacing w:val="-3"/>
          <w:sz w:val="22"/>
          <w:szCs w:val="22"/>
        </w:rPr>
        <w:t>ot</w:t>
      </w:r>
      <w:r>
        <w:rPr>
          <w:rFonts w:ascii="Calibri" w:eastAsia="Calibri" w:hAnsi="Calibri" w:cs="Calibri"/>
          <w:spacing w:val="1"/>
          <w:sz w:val="22"/>
          <w:szCs w:val="22"/>
        </w:rPr>
        <w:t>ar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3"/>
          <w:sz w:val="22"/>
          <w:szCs w:val="22"/>
        </w:rPr>
        <w:t>M</w:t>
      </w:r>
      <w:r>
        <w:rPr>
          <w:rFonts w:ascii="Calibri" w:eastAsia="Calibri" w:hAnsi="Calibri" w:cs="Calibri"/>
          <w:spacing w:val="1"/>
          <w:sz w:val="22"/>
          <w:szCs w:val="22"/>
        </w:rPr>
        <w:t>ar</w:t>
      </w:r>
      <w:r>
        <w:rPr>
          <w:rFonts w:ascii="Calibri" w:eastAsia="Calibri" w:hAnsi="Calibri" w:cs="Calibri"/>
          <w:sz w:val="22"/>
          <w:szCs w:val="22"/>
        </w:rPr>
        <w:t xml:space="preserve">t </w:t>
      </w:r>
      <w:del w:id="843" w:author="Deni Septiadi Azzub" w:date="2018-03-01T22:13:00Z">
        <w:r w:rsidDel="006424BA">
          <w:rPr>
            <w:rFonts w:ascii="Calibri" w:eastAsia="Calibri" w:hAnsi="Calibri" w:cs="Calibri"/>
            <w:sz w:val="22"/>
            <w:szCs w:val="22"/>
          </w:rPr>
          <w:delText>y</w:delText>
        </w:r>
        <w:r w:rsidDel="006424BA">
          <w:rPr>
            <w:rFonts w:ascii="Calibri" w:eastAsia="Calibri" w:hAnsi="Calibri" w:cs="Calibri"/>
            <w:spacing w:val="1"/>
            <w:sz w:val="22"/>
            <w:szCs w:val="22"/>
          </w:rPr>
          <w:delText>a</w:delText>
        </w:r>
        <w:r w:rsidDel="006424BA">
          <w:rPr>
            <w:rFonts w:ascii="Calibri" w:eastAsia="Calibri" w:hAnsi="Calibri" w:cs="Calibri"/>
            <w:spacing w:val="-9"/>
            <w:sz w:val="22"/>
            <w:szCs w:val="22"/>
          </w:rPr>
          <w:delText>n</w:delText>
        </w:r>
        <w:r w:rsidDel="006424BA">
          <w:rPr>
            <w:rFonts w:ascii="Calibri" w:eastAsia="Calibri" w:hAnsi="Calibri" w:cs="Calibri"/>
            <w:sz w:val="22"/>
            <w:szCs w:val="22"/>
          </w:rPr>
          <w:delText>g</w:delText>
        </w:r>
        <w:r w:rsidDel="006424BA">
          <w:rPr>
            <w:rFonts w:ascii="Calibri" w:eastAsia="Calibri" w:hAnsi="Calibri" w:cs="Calibri"/>
            <w:spacing w:val="12"/>
            <w:sz w:val="22"/>
            <w:szCs w:val="22"/>
          </w:rPr>
          <w:delText xml:space="preserve"> </w:delText>
        </w:r>
      </w:del>
      <w:ins w:id="844" w:author="Deni Septiadi Azzub" w:date="2018-03-01T22:13:00Z">
        <w:r w:rsidR="006424BA">
          <w:rPr>
            <w:rFonts w:ascii="Calibri" w:eastAsia="Calibri" w:hAnsi="Calibri" w:cs="Calibri"/>
            <w:sz w:val="22"/>
            <w:szCs w:val="22"/>
            <w:lang w:val="id-ID"/>
          </w:rPr>
          <w:t>untuk</w:t>
        </w:r>
        <w:r w:rsidR="006424BA">
          <w:rPr>
            <w:rFonts w:ascii="Calibri" w:eastAsia="Calibri" w:hAnsi="Calibri" w:cs="Calibri"/>
            <w:spacing w:val="12"/>
            <w:sz w:val="22"/>
            <w:szCs w:val="22"/>
          </w:rPr>
          <w:t xml:space="preserve"> </w:t>
        </w:r>
      </w:ins>
      <w:del w:id="845" w:author="Deni Septiadi Azzub" w:date="2018-03-01T22:13:00Z">
        <w:r w:rsidDel="006424BA">
          <w:rPr>
            <w:rFonts w:ascii="Calibri" w:eastAsia="Calibri" w:hAnsi="Calibri" w:cs="Calibri"/>
            <w:spacing w:val="1"/>
            <w:sz w:val="22"/>
            <w:szCs w:val="22"/>
          </w:rPr>
          <w:delText>a</w:delText>
        </w:r>
        <w:r w:rsidDel="006424BA">
          <w:rPr>
            <w:rFonts w:ascii="Calibri" w:eastAsia="Calibri" w:hAnsi="Calibri" w:cs="Calibri"/>
            <w:spacing w:val="-8"/>
            <w:sz w:val="22"/>
            <w:szCs w:val="22"/>
          </w:rPr>
          <w:delText>k</w:delText>
        </w:r>
        <w:r w:rsidDel="006424BA">
          <w:rPr>
            <w:rFonts w:ascii="Calibri" w:eastAsia="Calibri" w:hAnsi="Calibri" w:cs="Calibri"/>
            <w:spacing w:val="1"/>
            <w:sz w:val="22"/>
            <w:szCs w:val="22"/>
          </w:rPr>
          <w:delText>a</w:delText>
        </w:r>
        <w:r w:rsidDel="006424BA">
          <w:rPr>
            <w:rFonts w:ascii="Calibri" w:eastAsia="Calibri" w:hAnsi="Calibri" w:cs="Calibri"/>
            <w:sz w:val="22"/>
            <w:szCs w:val="22"/>
          </w:rPr>
          <w:delText xml:space="preserve">n </w:delText>
        </w:r>
      </w:del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n</w:t>
      </w:r>
      <w:r>
        <w:rPr>
          <w:rFonts w:ascii="Calibri" w:eastAsia="Calibri" w:hAnsi="Calibri" w:cs="Calibri"/>
          <w:spacing w:val="-1"/>
          <w:sz w:val="22"/>
          <w:szCs w:val="22"/>
        </w:rPr>
        <w:t>ci</w:t>
      </w:r>
      <w:r>
        <w:rPr>
          <w:rFonts w:ascii="Calibri" w:eastAsia="Calibri" w:hAnsi="Calibri" w:cs="Calibri"/>
          <w:spacing w:val="-2"/>
          <w:sz w:val="22"/>
          <w:szCs w:val="22"/>
        </w:rPr>
        <w:t>p</w:t>
      </w:r>
      <w:r>
        <w:rPr>
          <w:rFonts w:ascii="Calibri" w:eastAsia="Calibri" w:hAnsi="Calibri" w:cs="Calibri"/>
          <w:spacing w:val="-3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k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14"/>
          <w:sz w:val="22"/>
          <w:szCs w:val="22"/>
        </w:rPr>
        <w:t xml:space="preserve"> </w:t>
      </w:r>
      <w:r w:rsidRPr="006424BA">
        <w:rPr>
          <w:rFonts w:ascii="Calibri" w:eastAsia="Calibri" w:hAnsi="Calibri" w:cs="Calibri"/>
          <w:i/>
          <w:spacing w:val="-9"/>
          <w:w w:val="101"/>
          <w:sz w:val="22"/>
          <w:szCs w:val="22"/>
          <w:rPrChange w:id="846" w:author="Deni Septiadi Azzub" w:date="2018-03-01T22:13:00Z">
            <w:rPr>
              <w:rFonts w:ascii="Calibri" w:eastAsia="Calibri" w:hAnsi="Calibri" w:cs="Calibri"/>
              <w:spacing w:val="-9"/>
              <w:w w:val="101"/>
              <w:sz w:val="22"/>
              <w:szCs w:val="22"/>
            </w:rPr>
          </w:rPrChange>
        </w:rPr>
        <w:t>b</w:t>
      </w:r>
      <w:r w:rsidRPr="006424BA">
        <w:rPr>
          <w:rFonts w:ascii="Calibri" w:eastAsia="Calibri" w:hAnsi="Calibri" w:cs="Calibri"/>
          <w:i/>
          <w:spacing w:val="1"/>
          <w:w w:val="101"/>
          <w:sz w:val="22"/>
          <w:szCs w:val="22"/>
          <w:rPrChange w:id="847" w:author="Deni Septiadi Azzub" w:date="2018-03-01T22:13:00Z">
            <w:rPr>
              <w:rFonts w:ascii="Calibri" w:eastAsia="Calibri" w:hAnsi="Calibri" w:cs="Calibri"/>
              <w:spacing w:val="1"/>
              <w:w w:val="101"/>
              <w:sz w:val="22"/>
              <w:szCs w:val="22"/>
            </w:rPr>
          </w:rPrChange>
        </w:rPr>
        <w:t>ra</w:t>
      </w:r>
      <w:r w:rsidRPr="006424BA">
        <w:rPr>
          <w:rFonts w:ascii="Calibri" w:eastAsia="Calibri" w:hAnsi="Calibri" w:cs="Calibri"/>
          <w:i/>
          <w:spacing w:val="-2"/>
          <w:w w:val="101"/>
          <w:sz w:val="22"/>
          <w:szCs w:val="22"/>
          <w:rPrChange w:id="848" w:author="Deni Septiadi Azzub" w:date="2018-03-01T22:13:00Z">
            <w:rPr>
              <w:rFonts w:ascii="Calibri" w:eastAsia="Calibri" w:hAnsi="Calibri" w:cs="Calibri"/>
              <w:spacing w:val="-2"/>
              <w:w w:val="101"/>
              <w:sz w:val="22"/>
              <w:szCs w:val="22"/>
            </w:rPr>
          </w:rPrChange>
        </w:rPr>
        <w:t>n</w:t>
      </w:r>
      <w:r w:rsidRPr="006424BA">
        <w:rPr>
          <w:rFonts w:ascii="Calibri" w:eastAsia="Calibri" w:hAnsi="Calibri" w:cs="Calibri"/>
          <w:i/>
          <w:w w:val="101"/>
          <w:sz w:val="22"/>
          <w:szCs w:val="22"/>
          <w:rPrChange w:id="849" w:author="Deni Septiadi Azzub" w:date="2018-03-01T22:13:00Z">
            <w:rPr>
              <w:rFonts w:ascii="Calibri" w:eastAsia="Calibri" w:hAnsi="Calibri" w:cs="Calibri"/>
              <w:w w:val="101"/>
              <w:sz w:val="22"/>
              <w:szCs w:val="22"/>
            </w:rPr>
          </w:rPrChange>
        </w:rPr>
        <w:t>d</w:t>
      </w:r>
      <w:r>
        <w:rPr>
          <w:rFonts w:ascii="Calibri" w:eastAsia="Calibri" w:hAnsi="Calibri" w:cs="Calibri"/>
          <w:w w:val="101"/>
          <w:sz w:val="22"/>
          <w:szCs w:val="22"/>
        </w:rPr>
        <w:t xml:space="preserve"> </w:t>
      </w:r>
      <w:r w:rsidRPr="006424BA">
        <w:rPr>
          <w:rFonts w:ascii="Calibri" w:eastAsia="Calibri" w:hAnsi="Calibri" w:cs="Calibri"/>
          <w:i/>
          <w:spacing w:val="1"/>
          <w:sz w:val="22"/>
          <w:szCs w:val="22"/>
          <w:rPrChange w:id="850" w:author="Deni Septiadi Azzub" w:date="2018-03-01T22:13:00Z">
            <w:rPr>
              <w:rFonts w:ascii="Calibri" w:eastAsia="Calibri" w:hAnsi="Calibri" w:cs="Calibri"/>
              <w:spacing w:val="1"/>
              <w:sz w:val="22"/>
              <w:szCs w:val="22"/>
            </w:rPr>
          </w:rPrChange>
        </w:rPr>
        <w:t>a</w:t>
      </w:r>
      <w:r w:rsidRPr="006424BA">
        <w:rPr>
          <w:rFonts w:ascii="Calibri" w:eastAsia="Calibri" w:hAnsi="Calibri" w:cs="Calibri"/>
          <w:i/>
          <w:spacing w:val="-1"/>
          <w:sz w:val="22"/>
          <w:szCs w:val="22"/>
          <w:rPrChange w:id="851" w:author="Deni Septiadi Azzub" w:date="2018-03-01T22:13:00Z">
            <w:rPr>
              <w:rFonts w:ascii="Calibri" w:eastAsia="Calibri" w:hAnsi="Calibri" w:cs="Calibri"/>
              <w:spacing w:val="-1"/>
              <w:sz w:val="22"/>
              <w:szCs w:val="22"/>
            </w:rPr>
          </w:rPrChange>
        </w:rPr>
        <w:t>w</w:t>
      </w:r>
      <w:r w:rsidRPr="006424BA">
        <w:rPr>
          <w:rFonts w:ascii="Calibri" w:eastAsia="Calibri" w:hAnsi="Calibri" w:cs="Calibri"/>
          <w:i/>
          <w:spacing w:val="1"/>
          <w:sz w:val="22"/>
          <w:szCs w:val="22"/>
          <w:rPrChange w:id="852" w:author="Deni Septiadi Azzub" w:date="2018-03-01T22:13:00Z">
            <w:rPr>
              <w:rFonts w:ascii="Calibri" w:eastAsia="Calibri" w:hAnsi="Calibri" w:cs="Calibri"/>
              <w:spacing w:val="1"/>
              <w:sz w:val="22"/>
              <w:szCs w:val="22"/>
            </w:rPr>
          </w:rPrChange>
        </w:rPr>
        <w:t>ar</w:t>
      </w:r>
      <w:r w:rsidRPr="006424BA">
        <w:rPr>
          <w:rFonts w:ascii="Calibri" w:eastAsia="Calibri" w:hAnsi="Calibri" w:cs="Calibri"/>
          <w:i/>
          <w:spacing w:val="-3"/>
          <w:sz w:val="22"/>
          <w:szCs w:val="22"/>
          <w:rPrChange w:id="853" w:author="Deni Septiadi Azzub" w:date="2018-03-01T22:13:00Z">
            <w:rPr>
              <w:rFonts w:ascii="Calibri" w:eastAsia="Calibri" w:hAnsi="Calibri" w:cs="Calibri"/>
              <w:spacing w:val="-3"/>
              <w:sz w:val="22"/>
              <w:szCs w:val="22"/>
            </w:rPr>
          </w:rPrChange>
        </w:rPr>
        <w:t>e</w:t>
      </w:r>
      <w:r w:rsidRPr="006424BA">
        <w:rPr>
          <w:rFonts w:ascii="Calibri" w:eastAsia="Calibri" w:hAnsi="Calibri" w:cs="Calibri"/>
          <w:i/>
          <w:spacing w:val="-2"/>
          <w:sz w:val="22"/>
          <w:szCs w:val="22"/>
          <w:rPrChange w:id="854" w:author="Deni Septiadi Azzub" w:date="2018-03-01T22:13:00Z">
            <w:rPr>
              <w:rFonts w:ascii="Calibri" w:eastAsia="Calibri" w:hAnsi="Calibri" w:cs="Calibri"/>
              <w:spacing w:val="-2"/>
              <w:sz w:val="22"/>
              <w:szCs w:val="22"/>
            </w:rPr>
          </w:rPrChange>
        </w:rPr>
        <w:t>n</w:t>
      </w:r>
      <w:r w:rsidRPr="006424BA">
        <w:rPr>
          <w:rFonts w:ascii="Calibri" w:eastAsia="Calibri" w:hAnsi="Calibri" w:cs="Calibri"/>
          <w:i/>
          <w:spacing w:val="-3"/>
          <w:sz w:val="22"/>
          <w:szCs w:val="22"/>
          <w:rPrChange w:id="855" w:author="Deni Septiadi Azzub" w:date="2018-03-01T22:13:00Z">
            <w:rPr>
              <w:rFonts w:ascii="Calibri" w:eastAsia="Calibri" w:hAnsi="Calibri" w:cs="Calibri"/>
              <w:spacing w:val="-3"/>
              <w:sz w:val="22"/>
              <w:szCs w:val="22"/>
            </w:rPr>
          </w:rPrChange>
        </w:rPr>
        <w:t>e</w:t>
      </w:r>
      <w:r w:rsidRPr="006424BA">
        <w:rPr>
          <w:rFonts w:ascii="Calibri" w:eastAsia="Calibri" w:hAnsi="Calibri" w:cs="Calibri"/>
          <w:i/>
          <w:spacing w:val="-1"/>
          <w:sz w:val="22"/>
          <w:szCs w:val="22"/>
          <w:rPrChange w:id="856" w:author="Deni Septiadi Azzub" w:date="2018-03-01T22:13:00Z">
            <w:rPr>
              <w:rFonts w:ascii="Calibri" w:eastAsia="Calibri" w:hAnsi="Calibri" w:cs="Calibri"/>
              <w:spacing w:val="-1"/>
              <w:sz w:val="22"/>
              <w:szCs w:val="22"/>
            </w:rPr>
          </w:rPrChange>
        </w:rPr>
        <w:t>s</w:t>
      </w:r>
      <w:r w:rsidRPr="006424BA">
        <w:rPr>
          <w:rFonts w:ascii="Calibri" w:eastAsia="Calibri" w:hAnsi="Calibri" w:cs="Calibri"/>
          <w:i/>
          <w:sz w:val="22"/>
          <w:szCs w:val="22"/>
          <w:rPrChange w:id="857" w:author="Deni Septiadi Azzub" w:date="2018-03-01T22:13:00Z">
            <w:rPr>
              <w:rFonts w:ascii="Calibri" w:eastAsia="Calibri" w:hAnsi="Calibri" w:cs="Calibri"/>
              <w:sz w:val="22"/>
              <w:szCs w:val="22"/>
            </w:rPr>
          </w:rPrChange>
        </w:rPr>
        <w:t>s</w:t>
      </w:r>
      <w:r>
        <w:rPr>
          <w:rFonts w:ascii="Calibri" w:eastAsia="Calibri" w:hAnsi="Calibri" w:cs="Calibri"/>
          <w:spacing w:val="9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te</w:t>
      </w:r>
      <w:r>
        <w:rPr>
          <w:rFonts w:ascii="Calibri" w:eastAsia="Calibri" w:hAnsi="Calibri" w:cs="Calibri"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spacing w:val="-2"/>
          <w:sz w:val="22"/>
          <w:szCs w:val="22"/>
        </w:rPr>
        <w:t>h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9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p</w:t>
      </w:r>
      <w:r>
        <w:rPr>
          <w:rFonts w:ascii="Calibri" w:eastAsia="Calibri" w:hAnsi="Calibri" w:cs="Calibri"/>
          <w:spacing w:val="7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spacing w:val="-3"/>
          <w:sz w:val="22"/>
          <w:szCs w:val="22"/>
        </w:rPr>
        <w:t>o</w:t>
      </w:r>
      <w:r>
        <w:rPr>
          <w:rFonts w:ascii="Calibri" w:eastAsia="Calibri" w:hAnsi="Calibri" w:cs="Calibri"/>
          <w:spacing w:val="-2"/>
          <w:sz w:val="22"/>
          <w:szCs w:val="22"/>
        </w:rPr>
        <w:t>du</w:t>
      </w:r>
      <w:r>
        <w:rPr>
          <w:rFonts w:ascii="Calibri" w:eastAsia="Calibri" w:hAnsi="Calibri" w:cs="Calibri"/>
          <w:sz w:val="22"/>
          <w:szCs w:val="22"/>
        </w:rPr>
        <w:t>k</w:t>
      </w:r>
      <w:r>
        <w:rPr>
          <w:rFonts w:ascii="Calibri" w:eastAsia="Calibri" w:hAnsi="Calibri" w:cs="Calibri"/>
          <w:spacing w:val="6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K</w:t>
      </w:r>
      <w:r>
        <w:rPr>
          <w:rFonts w:ascii="Calibri" w:eastAsia="Calibri" w:hAnsi="Calibri" w:cs="Calibri"/>
          <w:spacing w:val="-3"/>
          <w:sz w:val="22"/>
          <w:szCs w:val="22"/>
        </w:rPr>
        <w:t>ot</w:t>
      </w:r>
      <w:r>
        <w:rPr>
          <w:rFonts w:ascii="Calibri" w:eastAsia="Calibri" w:hAnsi="Calibri" w:cs="Calibri"/>
          <w:spacing w:val="1"/>
          <w:sz w:val="22"/>
          <w:szCs w:val="22"/>
        </w:rPr>
        <w:t>ar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4"/>
          <w:w w:val="101"/>
          <w:sz w:val="22"/>
          <w:szCs w:val="22"/>
        </w:rPr>
        <w:t>M</w:t>
      </w:r>
      <w:r>
        <w:rPr>
          <w:rFonts w:ascii="Calibri" w:eastAsia="Calibri" w:hAnsi="Calibri" w:cs="Calibri"/>
          <w:spacing w:val="1"/>
          <w:w w:val="101"/>
          <w:sz w:val="22"/>
          <w:szCs w:val="22"/>
        </w:rPr>
        <w:t>ar</w:t>
      </w:r>
      <w:r>
        <w:rPr>
          <w:rFonts w:ascii="Calibri" w:eastAsia="Calibri" w:hAnsi="Calibri" w:cs="Calibri"/>
          <w:spacing w:val="-3"/>
          <w:w w:val="101"/>
          <w:sz w:val="22"/>
          <w:szCs w:val="22"/>
        </w:rPr>
        <w:t>t</w:t>
      </w:r>
      <w:r>
        <w:rPr>
          <w:rFonts w:ascii="Calibri" w:eastAsia="Calibri" w:hAnsi="Calibri" w:cs="Calibri"/>
          <w:w w:val="101"/>
          <w:sz w:val="22"/>
          <w:szCs w:val="22"/>
        </w:rPr>
        <w:t>.</w:t>
      </w:r>
    </w:p>
    <w:p w:rsidR="00143462" w:rsidRDefault="00143462">
      <w:pPr>
        <w:spacing w:line="200" w:lineRule="exact"/>
      </w:pPr>
    </w:p>
    <w:p w:rsidR="00143462" w:rsidRDefault="00143462">
      <w:pPr>
        <w:spacing w:before="20" w:line="220" w:lineRule="exact"/>
        <w:rPr>
          <w:sz w:val="22"/>
          <w:szCs w:val="22"/>
        </w:rPr>
      </w:pPr>
    </w:p>
    <w:p w:rsidR="00143462" w:rsidRDefault="009D580B">
      <w:pPr>
        <w:spacing w:line="360" w:lineRule="auto"/>
        <w:ind w:left="101" w:right="-36"/>
        <w:rPr>
          <w:rFonts w:ascii="Calibri" w:eastAsia="Calibri" w:hAnsi="Calibri" w:cs="Calibri"/>
          <w:sz w:val="22"/>
          <w:szCs w:val="22"/>
        </w:rPr>
      </w:pPr>
      <w:r w:rsidRPr="002B06E8">
        <w:rPr>
          <w:rFonts w:ascii="Calibri" w:eastAsia="Calibri" w:hAnsi="Calibri" w:cs="Calibri"/>
          <w:color w:val="000000" w:themeColor="text1"/>
          <w:spacing w:val="3"/>
          <w:sz w:val="22"/>
          <w:szCs w:val="22"/>
          <w:rPrChange w:id="858" w:author="Deni Septiadi Azzub" w:date="2018-03-01T22:13:00Z">
            <w:rPr>
              <w:rFonts w:ascii="Calibri" w:eastAsia="Calibri" w:hAnsi="Calibri" w:cs="Calibri"/>
              <w:color w:val="C00000"/>
              <w:spacing w:val="3"/>
              <w:sz w:val="22"/>
              <w:szCs w:val="22"/>
            </w:rPr>
          </w:rPrChange>
        </w:rPr>
        <w:t>M</w:t>
      </w:r>
      <w:r w:rsidRPr="002B06E8">
        <w:rPr>
          <w:rFonts w:ascii="Calibri" w:eastAsia="Calibri" w:hAnsi="Calibri" w:cs="Calibri"/>
          <w:color w:val="000000" w:themeColor="text1"/>
          <w:spacing w:val="-3"/>
          <w:sz w:val="22"/>
          <w:szCs w:val="22"/>
          <w:rPrChange w:id="859" w:author="Deni Septiadi Azzub" w:date="2018-03-01T22:13:00Z">
            <w:rPr>
              <w:rFonts w:ascii="Calibri" w:eastAsia="Calibri" w:hAnsi="Calibri" w:cs="Calibri"/>
              <w:color w:val="C00000"/>
              <w:spacing w:val="-3"/>
              <w:sz w:val="22"/>
              <w:szCs w:val="22"/>
            </w:rPr>
          </w:rPrChange>
        </w:rPr>
        <w:t>e</w:t>
      </w:r>
      <w:r w:rsidRPr="002B06E8">
        <w:rPr>
          <w:rFonts w:ascii="Calibri" w:eastAsia="Calibri" w:hAnsi="Calibri" w:cs="Calibri"/>
          <w:color w:val="000000" w:themeColor="text1"/>
          <w:spacing w:val="1"/>
          <w:sz w:val="22"/>
          <w:szCs w:val="22"/>
          <w:rPrChange w:id="860" w:author="Deni Septiadi Azzub" w:date="2018-03-01T22:13:00Z">
            <w:rPr>
              <w:rFonts w:ascii="Calibri" w:eastAsia="Calibri" w:hAnsi="Calibri" w:cs="Calibri"/>
              <w:color w:val="C00000"/>
              <w:spacing w:val="1"/>
              <w:sz w:val="22"/>
              <w:szCs w:val="22"/>
            </w:rPr>
          </w:rPrChange>
        </w:rPr>
        <w:t>m</w:t>
      </w:r>
      <w:r w:rsidRPr="002B06E8">
        <w:rPr>
          <w:rFonts w:ascii="Calibri" w:eastAsia="Calibri" w:hAnsi="Calibri" w:cs="Calibri"/>
          <w:color w:val="000000" w:themeColor="text1"/>
          <w:spacing w:val="-2"/>
          <w:sz w:val="22"/>
          <w:szCs w:val="22"/>
          <w:rPrChange w:id="861" w:author="Deni Septiadi Azzub" w:date="2018-03-01T22:13:00Z">
            <w:rPr>
              <w:rFonts w:ascii="Calibri" w:eastAsia="Calibri" w:hAnsi="Calibri" w:cs="Calibri"/>
              <w:color w:val="C00000"/>
              <w:spacing w:val="-2"/>
              <w:sz w:val="22"/>
              <w:szCs w:val="22"/>
            </w:rPr>
          </w:rPrChange>
        </w:rPr>
        <w:t>p</w:t>
      </w:r>
      <w:r w:rsidRPr="002B06E8">
        <w:rPr>
          <w:rFonts w:ascii="Calibri" w:eastAsia="Calibri" w:hAnsi="Calibri" w:cs="Calibri"/>
          <w:color w:val="000000" w:themeColor="text1"/>
          <w:spacing w:val="-3"/>
          <w:sz w:val="22"/>
          <w:szCs w:val="22"/>
          <w:rPrChange w:id="862" w:author="Deni Septiadi Azzub" w:date="2018-03-01T22:13:00Z">
            <w:rPr>
              <w:rFonts w:ascii="Calibri" w:eastAsia="Calibri" w:hAnsi="Calibri" w:cs="Calibri"/>
              <w:color w:val="C00000"/>
              <w:spacing w:val="-3"/>
              <w:sz w:val="22"/>
              <w:szCs w:val="22"/>
            </w:rPr>
          </w:rPrChange>
        </w:rPr>
        <w:t>e</w:t>
      </w:r>
      <w:r w:rsidRPr="002B06E8">
        <w:rPr>
          <w:rFonts w:ascii="Calibri" w:eastAsia="Calibri" w:hAnsi="Calibri" w:cs="Calibri"/>
          <w:color w:val="000000" w:themeColor="text1"/>
          <w:spacing w:val="1"/>
          <w:sz w:val="22"/>
          <w:szCs w:val="22"/>
          <w:rPrChange w:id="863" w:author="Deni Septiadi Azzub" w:date="2018-03-01T22:13:00Z">
            <w:rPr>
              <w:rFonts w:ascii="Calibri" w:eastAsia="Calibri" w:hAnsi="Calibri" w:cs="Calibri"/>
              <w:color w:val="C00000"/>
              <w:spacing w:val="1"/>
              <w:sz w:val="22"/>
              <w:szCs w:val="22"/>
            </w:rPr>
          </w:rPrChange>
        </w:rPr>
        <w:t>r</w:t>
      </w:r>
      <w:r w:rsidRPr="002B06E8">
        <w:rPr>
          <w:rFonts w:ascii="Calibri" w:eastAsia="Calibri" w:hAnsi="Calibri" w:cs="Calibri"/>
          <w:color w:val="000000" w:themeColor="text1"/>
          <w:spacing w:val="-1"/>
          <w:sz w:val="22"/>
          <w:szCs w:val="22"/>
          <w:rPrChange w:id="864" w:author="Deni Septiadi Azzub" w:date="2018-03-01T22:13:00Z">
            <w:rPr>
              <w:rFonts w:ascii="Calibri" w:eastAsia="Calibri" w:hAnsi="Calibri" w:cs="Calibri"/>
              <w:color w:val="C00000"/>
              <w:spacing w:val="-1"/>
              <w:sz w:val="22"/>
              <w:szCs w:val="22"/>
            </w:rPr>
          </w:rPrChange>
        </w:rPr>
        <w:t>k</w:t>
      </w:r>
      <w:r w:rsidRPr="002B06E8">
        <w:rPr>
          <w:rFonts w:ascii="Calibri" w:eastAsia="Calibri" w:hAnsi="Calibri" w:cs="Calibri"/>
          <w:color w:val="000000" w:themeColor="text1"/>
          <w:spacing w:val="-3"/>
          <w:sz w:val="22"/>
          <w:szCs w:val="22"/>
          <w:rPrChange w:id="865" w:author="Deni Septiadi Azzub" w:date="2018-03-01T22:13:00Z">
            <w:rPr>
              <w:rFonts w:ascii="Calibri" w:eastAsia="Calibri" w:hAnsi="Calibri" w:cs="Calibri"/>
              <w:color w:val="C00000"/>
              <w:spacing w:val="-3"/>
              <w:sz w:val="22"/>
              <w:szCs w:val="22"/>
            </w:rPr>
          </w:rPrChange>
        </w:rPr>
        <w:t>e</w:t>
      </w:r>
      <w:r w:rsidRPr="002B06E8">
        <w:rPr>
          <w:rFonts w:ascii="Calibri" w:eastAsia="Calibri" w:hAnsi="Calibri" w:cs="Calibri"/>
          <w:color w:val="000000" w:themeColor="text1"/>
          <w:spacing w:val="-9"/>
          <w:sz w:val="22"/>
          <w:szCs w:val="22"/>
          <w:rPrChange w:id="866" w:author="Deni Septiadi Azzub" w:date="2018-03-01T22:13:00Z">
            <w:rPr>
              <w:rFonts w:ascii="Calibri" w:eastAsia="Calibri" w:hAnsi="Calibri" w:cs="Calibri"/>
              <w:color w:val="C00000"/>
              <w:spacing w:val="-9"/>
              <w:sz w:val="22"/>
              <w:szCs w:val="22"/>
            </w:rPr>
          </w:rPrChange>
        </w:rPr>
        <w:t>n</w:t>
      </w:r>
      <w:r w:rsidRPr="002B06E8">
        <w:rPr>
          <w:rFonts w:ascii="Calibri" w:eastAsia="Calibri" w:hAnsi="Calibri" w:cs="Calibri"/>
          <w:color w:val="000000" w:themeColor="text1"/>
          <w:spacing w:val="1"/>
          <w:sz w:val="22"/>
          <w:szCs w:val="22"/>
          <w:rPrChange w:id="867" w:author="Deni Septiadi Azzub" w:date="2018-03-01T22:13:00Z">
            <w:rPr>
              <w:rFonts w:ascii="Calibri" w:eastAsia="Calibri" w:hAnsi="Calibri" w:cs="Calibri"/>
              <w:color w:val="C00000"/>
              <w:spacing w:val="1"/>
              <w:sz w:val="22"/>
              <w:szCs w:val="22"/>
            </w:rPr>
          </w:rPrChange>
        </w:rPr>
        <w:t>a</w:t>
      </w:r>
      <w:r w:rsidRPr="002B06E8">
        <w:rPr>
          <w:rFonts w:ascii="Calibri" w:eastAsia="Calibri" w:hAnsi="Calibri" w:cs="Calibri"/>
          <w:color w:val="000000" w:themeColor="text1"/>
          <w:spacing w:val="-1"/>
          <w:sz w:val="22"/>
          <w:szCs w:val="22"/>
          <w:rPrChange w:id="868" w:author="Deni Septiadi Azzub" w:date="2018-03-01T22:13:00Z">
            <w:rPr>
              <w:rFonts w:ascii="Calibri" w:eastAsia="Calibri" w:hAnsi="Calibri" w:cs="Calibri"/>
              <w:color w:val="C00000"/>
              <w:spacing w:val="-1"/>
              <w:sz w:val="22"/>
              <w:szCs w:val="22"/>
            </w:rPr>
          </w:rPrChange>
        </w:rPr>
        <w:t>lk</w:t>
      </w:r>
      <w:r w:rsidRPr="002B06E8">
        <w:rPr>
          <w:rFonts w:ascii="Calibri" w:eastAsia="Calibri" w:hAnsi="Calibri" w:cs="Calibri"/>
          <w:color w:val="000000" w:themeColor="text1"/>
          <w:spacing w:val="1"/>
          <w:sz w:val="22"/>
          <w:szCs w:val="22"/>
          <w:rPrChange w:id="869" w:author="Deni Septiadi Azzub" w:date="2018-03-01T22:13:00Z">
            <w:rPr>
              <w:rFonts w:ascii="Calibri" w:eastAsia="Calibri" w:hAnsi="Calibri" w:cs="Calibri"/>
              <w:color w:val="C00000"/>
              <w:spacing w:val="1"/>
              <w:sz w:val="22"/>
              <w:szCs w:val="22"/>
            </w:rPr>
          </w:rPrChange>
        </w:rPr>
        <w:t>a</w:t>
      </w:r>
      <w:r w:rsidRPr="002B06E8">
        <w:rPr>
          <w:rFonts w:ascii="Calibri" w:eastAsia="Calibri" w:hAnsi="Calibri" w:cs="Calibri"/>
          <w:color w:val="000000" w:themeColor="text1"/>
          <w:sz w:val="22"/>
          <w:szCs w:val="22"/>
          <w:rPrChange w:id="870" w:author="Deni Septiadi Azzub" w:date="2018-03-01T22:13:00Z">
            <w:rPr>
              <w:rFonts w:ascii="Calibri" w:eastAsia="Calibri" w:hAnsi="Calibri" w:cs="Calibri"/>
              <w:color w:val="C00000"/>
              <w:sz w:val="22"/>
              <w:szCs w:val="22"/>
            </w:rPr>
          </w:rPrChange>
        </w:rPr>
        <w:t>n</w:t>
      </w:r>
      <w:r w:rsidRPr="002B06E8">
        <w:rPr>
          <w:rFonts w:ascii="Calibri" w:eastAsia="Calibri" w:hAnsi="Calibri" w:cs="Calibri"/>
          <w:color w:val="000000" w:themeColor="text1"/>
          <w:spacing w:val="15"/>
          <w:sz w:val="22"/>
          <w:szCs w:val="22"/>
          <w:rPrChange w:id="871" w:author="Deni Septiadi Azzub" w:date="2018-03-01T22:13:00Z">
            <w:rPr>
              <w:rFonts w:ascii="Calibri" w:eastAsia="Calibri" w:hAnsi="Calibri" w:cs="Calibri"/>
              <w:color w:val="C00000"/>
              <w:spacing w:val="15"/>
              <w:sz w:val="22"/>
              <w:szCs w:val="22"/>
            </w:rPr>
          </w:rPrChange>
        </w:rPr>
        <w:t xml:space="preserve"> </w:t>
      </w:r>
      <w:r w:rsidRPr="002B06E8">
        <w:rPr>
          <w:rFonts w:ascii="Calibri" w:eastAsia="Calibri" w:hAnsi="Calibri" w:cs="Calibri"/>
          <w:color w:val="000000" w:themeColor="text1"/>
          <w:spacing w:val="-1"/>
          <w:sz w:val="22"/>
          <w:szCs w:val="22"/>
          <w:rPrChange w:id="872" w:author="Deni Septiadi Azzub" w:date="2018-03-01T22:13:00Z">
            <w:rPr>
              <w:rFonts w:ascii="Calibri" w:eastAsia="Calibri" w:hAnsi="Calibri" w:cs="Calibri"/>
              <w:color w:val="C00000"/>
              <w:spacing w:val="-1"/>
              <w:sz w:val="22"/>
              <w:szCs w:val="22"/>
            </w:rPr>
          </w:rPrChange>
        </w:rPr>
        <w:t>K</w:t>
      </w:r>
      <w:r w:rsidRPr="002B06E8">
        <w:rPr>
          <w:rFonts w:ascii="Calibri" w:eastAsia="Calibri" w:hAnsi="Calibri" w:cs="Calibri"/>
          <w:color w:val="000000" w:themeColor="text1"/>
          <w:spacing w:val="-3"/>
          <w:sz w:val="22"/>
          <w:szCs w:val="22"/>
          <w:rPrChange w:id="873" w:author="Deni Septiadi Azzub" w:date="2018-03-01T22:13:00Z">
            <w:rPr>
              <w:rFonts w:ascii="Calibri" w:eastAsia="Calibri" w:hAnsi="Calibri" w:cs="Calibri"/>
              <w:color w:val="C00000"/>
              <w:spacing w:val="-3"/>
              <w:sz w:val="22"/>
              <w:szCs w:val="22"/>
            </w:rPr>
          </w:rPrChange>
        </w:rPr>
        <w:t>ot</w:t>
      </w:r>
      <w:r w:rsidRPr="002B06E8">
        <w:rPr>
          <w:rFonts w:ascii="Calibri" w:eastAsia="Calibri" w:hAnsi="Calibri" w:cs="Calibri"/>
          <w:color w:val="000000" w:themeColor="text1"/>
          <w:spacing w:val="-6"/>
          <w:sz w:val="22"/>
          <w:szCs w:val="22"/>
          <w:rPrChange w:id="874" w:author="Deni Septiadi Azzub" w:date="2018-03-01T22:13:00Z">
            <w:rPr>
              <w:rFonts w:ascii="Calibri" w:eastAsia="Calibri" w:hAnsi="Calibri" w:cs="Calibri"/>
              <w:color w:val="C00000"/>
              <w:spacing w:val="-6"/>
              <w:sz w:val="22"/>
              <w:szCs w:val="22"/>
            </w:rPr>
          </w:rPrChange>
        </w:rPr>
        <w:t>a</w:t>
      </w:r>
      <w:r w:rsidRPr="002B06E8">
        <w:rPr>
          <w:rFonts w:ascii="Calibri" w:eastAsia="Calibri" w:hAnsi="Calibri" w:cs="Calibri"/>
          <w:color w:val="000000" w:themeColor="text1"/>
          <w:spacing w:val="1"/>
          <w:sz w:val="22"/>
          <w:szCs w:val="22"/>
          <w:rPrChange w:id="875" w:author="Deni Septiadi Azzub" w:date="2018-03-01T22:13:00Z">
            <w:rPr>
              <w:rFonts w:ascii="Calibri" w:eastAsia="Calibri" w:hAnsi="Calibri" w:cs="Calibri"/>
              <w:color w:val="C00000"/>
              <w:spacing w:val="1"/>
              <w:sz w:val="22"/>
              <w:szCs w:val="22"/>
            </w:rPr>
          </w:rPrChange>
        </w:rPr>
        <w:t>r</w:t>
      </w:r>
      <w:r w:rsidRPr="002B06E8">
        <w:rPr>
          <w:rFonts w:ascii="Calibri" w:eastAsia="Calibri" w:hAnsi="Calibri" w:cs="Calibri"/>
          <w:color w:val="000000" w:themeColor="text1"/>
          <w:sz w:val="22"/>
          <w:szCs w:val="22"/>
          <w:rPrChange w:id="876" w:author="Deni Septiadi Azzub" w:date="2018-03-01T22:13:00Z">
            <w:rPr>
              <w:rFonts w:ascii="Calibri" w:eastAsia="Calibri" w:hAnsi="Calibri" w:cs="Calibri"/>
              <w:color w:val="C00000"/>
              <w:sz w:val="22"/>
              <w:szCs w:val="22"/>
            </w:rPr>
          </w:rPrChange>
        </w:rPr>
        <w:t>o</w:t>
      </w:r>
      <w:r w:rsidRPr="002B06E8">
        <w:rPr>
          <w:rFonts w:ascii="Calibri" w:eastAsia="Calibri" w:hAnsi="Calibri" w:cs="Calibri"/>
          <w:color w:val="000000" w:themeColor="text1"/>
          <w:spacing w:val="4"/>
          <w:sz w:val="22"/>
          <w:szCs w:val="22"/>
          <w:rPrChange w:id="877" w:author="Deni Septiadi Azzub" w:date="2018-03-01T22:13:00Z">
            <w:rPr>
              <w:rFonts w:ascii="Calibri" w:eastAsia="Calibri" w:hAnsi="Calibri" w:cs="Calibri"/>
              <w:color w:val="C00000"/>
              <w:spacing w:val="4"/>
              <w:sz w:val="22"/>
              <w:szCs w:val="22"/>
            </w:rPr>
          </w:rPrChange>
        </w:rPr>
        <w:t xml:space="preserve"> </w:t>
      </w:r>
      <w:r w:rsidRPr="002B06E8">
        <w:rPr>
          <w:rFonts w:ascii="Calibri" w:eastAsia="Calibri" w:hAnsi="Calibri" w:cs="Calibri"/>
          <w:color w:val="000000" w:themeColor="text1"/>
          <w:spacing w:val="-4"/>
          <w:sz w:val="22"/>
          <w:szCs w:val="22"/>
          <w:rPrChange w:id="878" w:author="Deni Septiadi Azzub" w:date="2018-03-01T22:13:00Z">
            <w:rPr>
              <w:rFonts w:ascii="Calibri" w:eastAsia="Calibri" w:hAnsi="Calibri" w:cs="Calibri"/>
              <w:color w:val="C00000"/>
              <w:spacing w:val="-4"/>
              <w:sz w:val="22"/>
              <w:szCs w:val="22"/>
            </w:rPr>
          </w:rPrChange>
        </w:rPr>
        <w:t>M</w:t>
      </w:r>
      <w:r w:rsidRPr="002B06E8">
        <w:rPr>
          <w:rFonts w:ascii="Calibri" w:eastAsia="Calibri" w:hAnsi="Calibri" w:cs="Calibri"/>
          <w:color w:val="000000" w:themeColor="text1"/>
          <w:spacing w:val="1"/>
          <w:sz w:val="22"/>
          <w:szCs w:val="22"/>
          <w:rPrChange w:id="879" w:author="Deni Septiadi Azzub" w:date="2018-03-01T22:13:00Z">
            <w:rPr>
              <w:rFonts w:ascii="Calibri" w:eastAsia="Calibri" w:hAnsi="Calibri" w:cs="Calibri"/>
              <w:color w:val="C00000"/>
              <w:spacing w:val="1"/>
              <w:sz w:val="22"/>
              <w:szCs w:val="22"/>
            </w:rPr>
          </w:rPrChange>
        </w:rPr>
        <w:t>ar</w:t>
      </w:r>
      <w:r w:rsidRPr="002B06E8">
        <w:rPr>
          <w:rFonts w:ascii="Calibri" w:eastAsia="Calibri" w:hAnsi="Calibri" w:cs="Calibri"/>
          <w:color w:val="000000" w:themeColor="text1"/>
          <w:sz w:val="22"/>
          <w:szCs w:val="22"/>
          <w:rPrChange w:id="880" w:author="Deni Septiadi Azzub" w:date="2018-03-01T22:13:00Z">
            <w:rPr>
              <w:rFonts w:ascii="Calibri" w:eastAsia="Calibri" w:hAnsi="Calibri" w:cs="Calibri"/>
              <w:color w:val="C00000"/>
              <w:sz w:val="22"/>
              <w:szCs w:val="22"/>
            </w:rPr>
          </w:rPrChange>
        </w:rPr>
        <w:t>t</w:t>
      </w:r>
      <w:r w:rsidRPr="002B06E8">
        <w:rPr>
          <w:rFonts w:ascii="Calibri" w:eastAsia="Calibri" w:hAnsi="Calibri" w:cs="Calibri"/>
          <w:color w:val="000000" w:themeColor="text1"/>
          <w:spacing w:val="2"/>
          <w:sz w:val="22"/>
          <w:szCs w:val="22"/>
          <w:rPrChange w:id="881" w:author="Deni Septiadi Azzub" w:date="2018-03-01T22:13:00Z">
            <w:rPr>
              <w:rFonts w:ascii="Calibri" w:eastAsia="Calibri" w:hAnsi="Calibri" w:cs="Calibri"/>
              <w:color w:val="C00000"/>
              <w:spacing w:val="2"/>
              <w:sz w:val="22"/>
              <w:szCs w:val="22"/>
            </w:rPr>
          </w:rPrChange>
        </w:rPr>
        <w:t xml:space="preserve"> </w:t>
      </w:r>
      <w:r w:rsidRPr="002B06E8">
        <w:rPr>
          <w:rFonts w:ascii="Calibri" w:eastAsia="Calibri" w:hAnsi="Calibri" w:cs="Calibri"/>
          <w:color w:val="000000" w:themeColor="text1"/>
          <w:spacing w:val="-1"/>
          <w:sz w:val="22"/>
          <w:szCs w:val="22"/>
          <w:rPrChange w:id="882" w:author="Deni Septiadi Azzub" w:date="2018-03-01T22:13:00Z">
            <w:rPr>
              <w:rFonts w:ascii="Calibri" w:eastAsia="Calibri" w:hAnsi="Calibri" w:cs="Calibri"/>
              <w:color w:val="C00000"/>
              <w:spacing w:val="-1"/>
              <w:sz w:val="22"/>
              <w:szCs w:val="22"/>
            </w:rPr>
          </w:rPrChange>
        </w:rPr>
        <w:t>k</w:t>
      </w:r>
      <w:r w:rsidRPr="002B06E8">
        <w:rPr>
          <w:rFonts w:ascii="Calibri" w:eastAsia="Calibri" w:hAnsi="Calibri" w:cs="Calibri"/>
          <w:color w:val="000000" w:themeColor="text1"/>
          <w:sz w:val="22"/>
          <w:szCs w:val="22"/>
          <w:rPrChange w:id="883" w:author="Deni Septiadi Azzub" w:date="2018-03-01T22:13:00Z">
            <w:rPr>
              <w:rFonts w:ascii="Calibri" w:eastAsia="Calibri" w:hAnsi="Calibri" w:cs="Calibri"/>
              <w:color w:val="C00000"/>
              <w:sz w:val="22"/>
              <w:szCs w:val="22"/>
            </w:rPr>
          </w:rPrChange>
        </w:rPr>
        <w:t>e</w:t>
      </w:r>
      <w:r w:rsidRPr="002B06E8">
        <w:rPr>
          <w:rFonts w:ascii="Calibri" w:eastAsia="Calibri" w:hAnsi="Calibri" w:cs="Calibri"/>
          <w:color w:val="000000" w:themeColor="text1"/>
          <w:spacing w:val="-7"/>
          <w:sz w:val="22"/>
          <w:szCs w:val="22"/>
          <w:rPrChange w:id="884" w:author="Deni Septiadi Azzub" w:date="2018-03-01T22:13:00Z">
            <w:rPr>
              <w:rFonts w:ascii="Calibri" w:eastAsia="Calibri" w:hAnsi="Calibri" w:cs="Calibri"/>
              <w:color w:val="C00000"/>
              <w:spacing w:val="-7"/>
              <w:sz w:val="22"/>
              <w:szCs w:val="22"/>
            </w:rPr>
          </w:rPrChange>
        </w:rPr>
        <w:t xml:space="preserve"> </w:t>
      </w:r>
      <w:r w:rsidRPr="002B06E8">
        <w:rPr>
          <w:rFonts w:ascii="Calibri" w:eastAsia="Calibri" w:hAnsi="Calibri" w:cs="Calibri"/>
          <w:color w:val="000000" w:themeColor="text1"/>
          <w:spacing w:val="3"/>
          <w:w w:val="101"/>
          <w:sz w:val="22"/>
          <w:szCs w:val="22"/>
          <w:rPrChange w:id="885" w:author="Deni Septiadi Azzub" w:date="2018-03-01T22:13:00Z">
            <w:rPr>
              <w:rFonts w:ascii="Calibri" w:eastAsia="Calibri" w:hAnsi="Calibri" w:cs="Calibri"/>
              <w:color w:val="C00000"/>
              <w:spacing w:val="3"/>
              <w:w w:val="101"/>
              <w:sz w:val="22"/>
              <w:szCs w:val="22"/>
            </w:rPr>
          </w:rPrChange>
        </w:rPr>
        <w:t>M</w:t>
      </w:r>
      <w:r w:rsidRPr="002B06E8">
        <w:rPr>
          <w:rFonts w:ascii="Calibri" w:eastAsia="Calibri" w:hAnsi="Calibri" w:cs="Calibri"/>
          <w:color w:val="000000" w:themeColor="text1"/>
          <w:spacing w:val="1"/>
          <w:w w:val="101"/>
          <w:sz w:val="22"/>
          <w:szCs w:val="22"/>
          <w:rPrChange w:id="886" w:author="Deni Septiadi Azzub" w:date="2018-03-01T22:13:00Z">
            <w:rPr>
              <w:rFonts w:ascii="Calibri" w:eastAsia="Calibri" w:hAnsi="Calibri" w:cs="Calibri"/>
              <w:color w:val="C00000"/>
              <w:spacing w:val="1"/>
              <w:w w:val="101"/>
              <w:sz w:val="22"/>
              <w:szCs w:val="22"/>
            </w:rPr>
          </w:rPrChange>
        </w:rPr>
        <w:t>a</w:t>
      </w:r>
      <w:r w:rsidRPr="002B06E8">
        <w:rPr>
          <w:rFonts w:ascii="Calibri" w:eastAsia="Calibri" w:hAnsi="Calibri" w:cs="Calibri"/>
          <w:color w:val="000000" w:themeColor="text1"/>
          <w:spacing w:val="-8"/>
          <w:w w:val="101"/>
          <w:sz w:val="22"/>
          <w:szCs w:val="22"/>
          <w:rPrChange w:id="887" w:author="Deni Septiadi Azzub" w:date="2018-03-01T22:13:00Z">
            <w:rPr>
              <w:rFonts w:ascii="Calibri" w:eastAsia="Calibri" w:hAnsi="Calibri" w:cs="Calibri"/>
              <w:color w:val="C00000"/>
              <w:spacing w:val="-8"/>
              <w:w w:val="101"/>
              <w:sz w:val="22"/>
              <w:szCs w:val="22"/>
            </w:rPr>
          </w:rPrChange>
        </w:rPr>
        <w:t>s</w:t>
      </w:r>
      <w:r w:rsidRPr="002B06E8">
        <w:rPr>
          <w:rFonts w:ascii="Calibri" w:eastAsia="Calibri" w:hAnsi="Calibri" w:cs="Calibri"/>
          <w:color w:val="000000" w:themeColor="text1"/>
          <w:w w:val="101"/>
          <w:sz w:val="22"/>
          <w:szCs w:val="22"/>
          <w:rPrChange w:id="888" w:author="Deni Septiadi Azzub" w:date="2018-03-01T22:13:00Z">
            <w:rPr>
              <w:rFonts w:ascii="Calibri" w:eastAsia="Calibri" w:hAnsi="Calibri" w:cs="Calibri"/>
              <w:color w:val="C00000"/>
              <w:w w:val="101"/>
              <w:sz w:val="22"/>
              <w:szCs w:val="22"/>
            </w:rPr>
          </w:rPrChange>
        </w:rPr>
        <w:t>y</w:t>
      </w:r>
      <w:r w:rsidRPr="002B06E8">
        <w:rPr>
          <w:rFonts w:ascii="Calibri" w:eastAsia="Calibri" w:hAnsi="Calibri" w:cs="Calibri"/>
          <w:color w:val="000000" w:themeColor="text1"/>
          <w:spacing w:val="1"/>
          <w:w w:val="101"/>
          <w:sz w:val="22"/>
          <w:szCs w:val="22"/>
          <w:rPrChange w:id="889" w:author="Deni Septiadi Azzub" w:date="2018-03-01T22:13:00Z">
            <w:rPr>
              <w:rFonts w:ascii="Calibri" w:eastAsia="Calibri" w:hAnsi="Calibri" w:cs="Calibri"/>
              <w:color w:val="C00000"/>
              <w:spacing w:val="1"/>
              <w:w w:val="101"/>
              <w:sz w:val="22"/>
              <w:szCs w:val="22"/>
            </w:rPr>
          </w:rPrChange>
        </w:rPr>
        <w:t>a</w:t>
      </w:r>
      <w:r w:rsidRPr="002B06E8">
        <w:rPr>
          <w:rFonts w:ascii="Calibri" w:eastAsia="Calibri" w:hAnsi="Calibri" w:cs="Calibri"/>
          <w:color w:val="000000" w:themeColor="text1"/>
          <w:spacing w:val="-6"/>
          <w:w w:val="101"/>
          <w:sz w:val="22"/>
          <w:szCs w:val="22"/>
          <w:rPrChange w:id="890" w:author="Deni Septiadi Azzub" w:date="2018-03-01T22:13:00Z">
            <w:rPr>
              <w:rFonts w:ascii="Calibri" w:eastAsia="Calibri" w:hAnsi="Calibri" w:cs="Calibri"/>
              <w:color w:val="C00000"/>
              <w:spacing w:val="-6"/>
              <w:w w:val="101"/>
              <w:sz w:val="22"/>
              <w:szCs w:val="22"/>
            </w:rPr>
          </w:rPrChange>
        </w:rPr>
        <w:t>r</w:t>
      </w:r>
      <w:r w:rsidRPr="002B06E8">
        <w:rPr>
          <w:rFonts w:ascii="Calibri" w:eastAsia="Calibri" w:hAnsi="Calibri" w:cs="Calibri"/>
          <w:color w:val="000000" w:themeColor="text1"/>
          <w:spacing w:val="1"/>
          <w:w w:val="101"/>
          <w:sz w:val="22"/>
          <w:szCs w:val="22"/>
          <w:rPrChange w:id="891" w:author="Deni Septiadi Azzub" w:date="2018-03-01T22:13:00Z">
            <w:rPr>
              <w:rFonts w:ascii="Calibri" w:eastAsia="Calibri" w:hAnsi="Calibri" w:cs="Calibri"/>
              <w:color w:val="C00000"/>
              <w:spacing w:val="1"/>
              <w:w w:val="101"/>
              <w:sz w:val="22"/>
              <w:szCs w:val="22"/>
            </w:rPr>
          </w:rPrChange>
        </w:rPr>
        <w:t>a</w:t>
      </w:r>
      <w:r w:rsidRPr="002B06E8">
        <w:rPr>
          <w:rFonts w:ascii="Calibri" w:eastAsia="Calibri" w:hAnsi="Calibri" w:cs="Calibri"/>
          <w:color w:val="000000" w:themeColor="text1"/>
          <w:spacing w:val="-1"/>
          <w:w w:val="101"/>
          <w:sz w:val="22"/>
          <w:szCs w:val="22"/>
          <w:rPrChange w:id="892" w:author="Deni Septiadi Azzub" w:date="2018-03-01T22:13:00Z">
            <w:rPr>
              <w:rFonts w:ascii="Calibri" w:eastAsia="Calibri" w:hAnsi="Calibri" w:cs="Calibri"/>
              <w:color w:val="C00000"/>
              <w:spacing w:val="-1"/>
              <w:w w:val="101"/>
              <w:sz w:val="22"/>
              <w:szCs w:val="22"/>
            </w:rPr>
          </w:rPrChange>
        </w:rPr>
        <w:t>k</w:t>
      </w:r>
      <w:r w:rsidRPr="002B06E8">
        <w:rPr>
          <w:rFonts w:ascii="Calibri" w:eastAsia="Calibri" w:hAnsi="Calibri" w:cs="Calibri"/>
          <w:color w:val="000000" w:themeColor="text1"/>
          <w:spacing w:val="1"/>
          <w:w w:val="101"/>
          <w:sz w:val="22"/>
          <w:szCs w:val="22"/>
          <w:rPrChange w:id="893" w:author="Deni Septiadi Azzub" w:date="2018-03-01T22:13:00Z">
            <w:rPr>
              <w:rFonts w:ascii="Calibri" w:eastAsia="Calibri" w:hAnsi="Calibri" w:cs="Calibri"/>
              <w:color w:val="C00000"/>
              <w:spacing w:val="1"/>
              <w:w w:val="101"/>
              <w:sz w:val="22"/>
              <w:szCs w:val="22"/>
            </w:rPr>
          </w:rPrChange>
        </w:rPr>
        <w:t>a</w:t>
      </w:r>
      <w:r w:rsidRPr="002B06E8">
        <w:rPr>
          <w:rFonts w:ascii="Calibri" w:eastAsia="Calibri" w:hAnsi="Calibri" w:cs="Calibri"/>
          <w:color w:val="000000" w:themeColor="text1"/>
          <w:w w:val="101"/>
          <w:sz w:val="22"/>
          <w:szCs w:val="22"/>
          <w:rPrChange w:id="894" w:author="Deni Septiadi Azzub" w:date="2018-03-01T22:13:00Z">
            <w:rPr>
              <w:rFonts w:ascii="Calibri" w:eastAsia="Calibri" w:hAnsi="Calibri" w:cs="Calibri"/>
              <w:color w:val="C00000"/>
              <w:w w:val="101"/>
              <w:sz w:val="22"/>
              <w:szCs w:val="22"/>
            </w:rPr>
          </w:rPrChange>
        </w:rPr>
        <w:t>t</w:t>
      </w:r>
      <w:r>
        <w:rPr>
          <w:rFonts w:ascii="Calibri" w:eastAsia="Calibri" w:hAnsi="Calibri" w:cs="Calibri"/>
          <w:color w:val="C00000"/>
          <w:w w:val="101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color w:val="000000"/>
          <w:spacing w:val="-3"/>
          <w:sz w:val="22"/>
          <w:szCs w:val="22"/>
        </w:rPr>
        <w:t>ete</w:t>
      </w:r>
      <w:r>
        <w:rPr>
          <w:rFonts w:ascii="Calibri" w:eastAsia="Calibri" w:hAnsi="Calibri" w:cs="Calibri"/>
          <w:color w:val="000000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color w:val="000000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h         </w:t>
      </w:r>
      <w:r>
        <w:rPr>
          <w:rFonts w:ascii="Calibri" w:eastAsia="Calibri" w:hAnsi="Calibri" w:cs="Calibri"/>
          <w:color w:val="000000"/>
          <w:spacing w:val="40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pacing w:val="-3"/>
          <w:sz w:val="22"/>
          <w:szCs w:val="22"/>
        </w:rPr>
        <w:t>t</w:t>
      </w:r>
      <w:r>
        <w:rPr>
          <w:rFonts w:ascii="Calibri" w:eastAsia="Calibri" w:hAnsi="Calibri" w:cs="Calibri"/>
          <w:color w:val="000000"/>
          <w:spacing w:val="1"/>
          <w:sz w:val="22"/>
          <w:szCs w:val="22"/>
        </w:rPr>
        <w:t>ar</w:t>
      </w:r>
      <w:r>
        <w:rPr>
          <w:rFonts w:ascii="Calibri" w:eastAsia="Calibri" w:hAnsi="Calibri" w:cs="Calibri"/>
          <w:color w:val="000000"/>
          <w:spacing w:val="3"/>
          <w:sz w:val="22"/>
          <w:szCs w:val="22"/>
        </w:rPr>
        <w:t>g</w:t>
      </w:r>
      <w:r>
        <w:rPr>
          <w:rFonts w:ascii="Calibri" w:eastAsia="Calibri" w:hAnsi="Calibri" w:cs="Calibri"/>
          <w:color w:val="000000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t         </w:t>
      </w:r>
      <w:r>
        <w:rPr>
          <w:rFonts w:ascii="Calibri" w:eastAsia="Calibri" w:hAnsi="Calibri" w:cs="Calibri"/>
          <w:color w:val="000000"/>
          <w:spacing w:val="38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pacing w:val="-2"/>
          <w:sz w:val="22"/>
          <w:szCs w:val="22"/>
        </w:rPr>
        <w:t>p</w:t>
      </w:r>
      <w:r>
        <w:rPr>
          <w:rFonts w:ascii="Calibri" w:eastAsia="Calibri" w:hAnsi="Calibri" w:cs="Calibri"/>
          <w:color w:val="000000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color w:val="000000"/>
          <w:spacing w:val="1"/>
          <w:sz w:val="22"/>
          <w:szCs w:val="22"/>
        </w:rPr>
        <w:t>ma</w:t>
      </w:r>
      <w:r>
        <w:rPr>
          <w:rFonts w:ascii="Calibri" w:eastAsia="Calibri" w:hAnsi="Calibri" w:cs="Calibri"/>
          <w:color w:val="000000"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color w:val="000000"/>
          <w:spacing w:val="-6"/>
          <w:sz w:val="22"/>
          <w:szCs w:val="22"/>
        </w:rPr>
        <w:t>a</w:t>
      </w:r>
      <w:r>
        <w:rPr>
          <w:rFonts w:ascii="Calibri" w:eastAsia="Calibri" w:hAnsi="Calibri" w:cs="Calibri"/>
          <w:color w:val="000000"/>
          <w:spacing w:val="1"/>
          <w:sz w:val="22"/>
          <w:szCs w:val="22"/>
        </w:rPr>
        <w:t>ra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n         </w:t>
      </w:r>
      <w:r>
        <w:rPr>
          <w:rFonts w:ascii="Calibri" w:eastAsia="Calibri" w:hAnsi="Calibri" w:cs="Calibri"/>
          <w:color w:val="000000"/>
          <w:spacing w:val="44"/>
          <w:sz w:val="22"/>
          <w:szCs w:val="22"/>
        </w:rPr>
        <w:t xml:space="preserve"> </w:t>
      </w:r>
      <w:del w:id="895" w:author="Deni Septiadi Azzub" w:date="2018-03-01T22:13:00Z">
        <w:r w:rsidDel="002B06E8">
          <w:rPr>
            <w:rFonts w:ascii="Calibri" w:eastAsia="Calibri" w:hAnsi="Calibri" w:cs="Calibri"/>
            <w:color w:val="000000"/>
            <w:spacing w:val="-3"/>
            <w:w w:val="101"/>
            <w:sz w:val="22"/>
            <w:szCs w:val="22"/>
          </w:rPr>
          <w:delText>te</w:delText>
        </w:r>
        <w:r w:rsidDel="002B06E8">
          <w:rPr>
            <w:rFonts w:ascii="Calibri" w:eastAsia="Calibri" w:hAnsi="Calibri" w:cs="Calibri"/>
            <w:color w:val="000000"/>
            <w:spacing w:val="-1"/>
            <w:w w:val="101"/>
            <w:sz w:val="22"/>
            <w:szCs w:val="22"/>
          </w:rPr>
          <w:delText>l</w:delText>
        </w:r>
        <w:r w:rsidDel="002B06E8">
          <w:rPr>
            <w:rFonts w:ascii="Calibri" w:eastAsia="Calibri" w:hAnsi="Calibri" w:cs="Calibri"/>
            <w:color w:val="000000"/>
            <w:spacing w:val="1"/>
            <w:w w:val="101"/>
            <w:sz w:val="22"/>
            <w:szCs w:val="22"/>
          </w:rPr>
          <w:delText>a</w:delText>
        </w:r>
        <w:r w:rsidDel="002B06E8">
          <w:rPr>
            <w:rFonts w:ascii="Calibri" w:eastAsia="Calibri" w:hAnsi="Calibri" w:cs="Calibri"/>
            <w:color w:val="000000"/>
            <w:w w:val="101"/>
            <w:sz w:val="22"/>
            <w:szCs w:val="22"/>
          </w:rPr>
          <w:delText xml:space="preserve">h </w:delText>
        </w:r>
      </w:del>
      <w:r>
        <w:rPr>
          <w:rFonts w:ascii="Calibri" w:eastAsia="Calibri" w:hAnsi="Calibri" w:cs="Calibri"/>
          <w:color w:val="000000"/>
          <w:spacing w:val="-2"/>
          <w:sz w:val="22"/>
          <w:szCs w:val="22"/>
        </w:rPr>
        <w:t>d</w:t>
      </w:r>
      <w:r>
        <w:rPr>
          <w:rFonts w:ascii="Calibri" w:eastAsia="Calibri" w:hAnsi="Calibri" w:cs="Calibri"/>
          <w:color w:val="000000"/>
          <w:spacing w:val="-1"/>
          <w:sz w:val="22"/>
          <w:szCs w:val="22"/>
        </w:rPr>
        <w:t>ii</w:t>
      </w:r>
      <w:r>
        <w:rPr>
          <w:rFonts w:ascii="Calibri" w:eastAsia="Calibri" w:hAnsi="Calibri" w:cs="Calibri"/>
          <w:color w:val="000000"/>
          <w:spacing w:val="-2"/>
          <w:sz w:val="22"/>
          <w:szCs w:val="22"/>
        </w:rPr>
        <w:t>d</w:t>
      </w:r>
      <w:r>
        <w:rPr>
          <w:rFonts w:ascii="Calibri" w:eastAsia="Calibri" w:hAnsi="Calibri" w:cs="Calibri"/>
          <w:color w:val="000000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color w:val="000000"/>
          <w:spacing w:val="-2"/>
          <w:sz w:val="22"/>
          <w:szCs w:val="22"/>
        </w:rPr>
        <w:t>n</w:t>
      </w:r>
      <w:r>
        <w:rPr>
          <w:rFonts w:ascii="Calibri" w:eastAsia="Calibri" w:hAnsi="Calibri" w:cs="Calibri"/>
          <w:color w:val="000000"/>
          <w:spacing w:val="-3"/>
          <w:sz w:val="22"/>
          <w:szCs w:val="22"/>
        </w:rPr>
        <w:t>t</w:t>
      </w:r>
      <w:r>
        <w:rPr>
          <w:rFonts w:ascii="Calibri" w:eastAsia="Calibri" w:hAnsi="Calibri" w:cs="Calibri"/>
          <w:color w:val="000000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color w:val="000000"/>
          <w:spacing w:val="-3"/>
          <w:sz w:val="22"/>
          <w:szCs w:val="22"/>
        </w:rPr>
        <w:t>f</w:t>
      </w:r>
      <w:r>
        <w:rPr>
          <w:rFonts w:ascii="Calibri" w:eastAsia="Calibri" w:hAnsi="Calibri" w:cs="Calibri"/>
          <w:color w:val="000000"/>
          <w:spacing w:val="-1"/>
          <w:sz w:val="22"/>
          <w:szCs w:val="22"/>
        </w:rPr>
        <w:t>ik</w:t>
      </w:r>
      <w:r>
        <w:rPr>
          <w:rFonts w:ascii="Calibri" w:eastAsia="Calibri" w:hAnsi="Calibri" w:cs="Calibri"/>
          <w:color w:val="000000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color w:val="000000"/>
          <w:spacing w:val="-1"/>
          <w:sz w:val="22"/>
          <w:szCs w:val="22"/>
        </w:rPr>
        <w:t>si</w:t>
      </w:r>
      <w:del w:id="896" w:author="Deni Septiadi Azzub" w:date="2018-03-01T22:13:00Z">
        <w:r w:rsidDel="002B06E8">
          <w:rPr>
            <w:rFonts w:ascii="Calibri" w:eastAsia="Calibri" w:hAnsi="Calibri" w:cs="Calibri"/>
            <w:color w:val="000000"/>
            <w:spacing w:val="-1"/>
            <w:sz w:val="22"/>
            <w:szCs w:val="22"/>
          </w:rPr>
          <w:delText>k</w:delText>
        </w:r>
        <w:r w:rsidDel="002B06E8">
          <w:rPr>
            <w:rFonts w:ascii="Calibri" w:eastAsia="Calibri" w:hAnsi="Calibri" w:cs="Calibri"/>
            <w:color w:val="000000"/>
            <w:spacing w:val="1"/>
            <w:sz w:val="22"/>
            <w:szCs w:val="22"/>
          </w:rPr>
          <w:delText>a</w:delText>
        </w:r>
        <w:r w:rsidDel="002B06E8">
          <w:rPr>
            <w:rFonts w:ascii="Calibri" w:eastAsia="Calibri" w:hAnsi="Calibri" w:cs="Calibri"/>
            <w:color w:val="000000"/>
            <w:sz w:val="22"/>
            <w:szCs w:val="22"/>
          </w:rPr>
          <w:delText>n</w:delText>
        </w:r>
      </w:del>
      <w:r>
        <w:rPr>
          <w:rFonts w:ascii="Calibri" w:eastAsia="Calibri" w:hAnsi="Calibri" w:cs="Calibri"/>
          <w:color w:val="000000"/>
          <w:sz w:val="22"/>
          <w:szCs w:val="22"/>
        </w:rPr>
        <w:t xml:space="preserve">       </w:t>
      </w:r>
      <w:r>
        <w:rPr>
          <w:rFonts w:ascii="Calibri" w:eastAsia="Calibri" w:hAnsi="Calibri" w:cs="Calibri"/>
          <w:color w:val="000000"/>
          <w:spacing w:val="26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pacing w:val="-2"/>
          <w:sz w:val="22"/>
          <w:szCs w:val="22"/>
        </w:rPr>
        <w:t>d</w:t>
      </w:r>
      <w:r>
        <w:rPr>
          <w:rFonts w:ascii="Calibri" w:eastAsia="Calibri" w:hAnsi="Calibri" w:cs="Calibri"/>
          <w:color w:val="000000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color w:val="000000"/>
          <w:spacing w:val="-2"/>
          <w:sz w:val="22"/>
          <w:szCs w:val="22"/>
        </w:rPr>
        <w:t>n</w:t>
      </w:r>
      <w:r>
        <w:rPr>
          <w:rFonts w:ascii="Calibri" w:eastAsia="Calibri" w:hAnsi="Calibri" w:cs="Calibri"/>
          <w:color w:val="000000"/>
          <w:spacing w:val="3"/>
          <w:sz w:val="22"/>
          <w:szCs w:val="22"/>
        </w:rPr>
        <w:t>g</w:t>
      </w:r>
      <w:r>
        <w:rPr>
          <w:rFonts w:ascii="Calibri" w:eastAsia="Calibri" w:hAnsi="Calibri" w:cs="Calibri"/>
          <w:color w:val="000000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n       </w:t>
      </w:r>
      <w:r>
        <w:rPr>
          <w:rFonts w:ascii="Calibri" w:eastAsia="Calibri" w:hAnsi="Calibri" w:cs="Calibri"/>
          <w:color w:val="000000"/>
          <w:spacing w:val="18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pacing w:val="-3"/>
          <w:sz w:val="22"/>
          <w:szCs w:val="22"/>
        </w:rPr>
        <w:t>je</w:t>
      </w:r>
      <w:r>
        <w:rPr>
          <w:rFonts w:ascii="Calibri" w:eastAsia="Calibri" w:hAnsi="Calibri" w:cs="Calibri"/>
          <w:color w:val="000000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color w:val="000000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color w:val="000000"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,       </w:t>
      </w:r>
      <w:r>
        <w:rPr>
          <w:rFonts w:ascii="Calibri" w:eastAsia="Calibri" w:hAnsi="Calibri" w:cs="Calibri"/>
          <w:color w:val="000000"/>
          <w:spacing w:val="20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pacing w:val="-1"/>
          <w:w w:val="101"/>
          <w:sz w:val="22"/>
          <w:szCs w:val="22"/>
        </w:rPr>
        <w:t>k</w:t>
      </w:r>
      <w:r>
        <w:rPr>
          <w:rFonts w:ascii="Calibri" w:eastAsia="Calibri" w:hAnsi="Calibri" w:cs="Calibri"/>
          <w:color w:val="000000"/>
          <w:spacing w:val="1"/>
          <w:w w:val="101"/>
          <w:sz w:val="22"/>
          <w:szCs w:val="22"/>
        </w:rPr>
        <w:t>am</w:t>
      </w:r>
      <w:r>
        <w:rPr>
          <w:rFonts w:ascii="Calibri" w:eastAsia="Calibri" w:hAnsi="Calibri" w:cs="Calibri"/>
          <w:color w:val="000000"/>
          <w:w w:val="101"/>
          <w:sz w:val="22"/>
          <w:szCs w:val="22"/>
        </w:rPr>
        <w:t xml:space="preserve">i </w:t>
      </w:r>
      <w:r>
        <w:rPr>
          <w:rFonts w:ascii="Calibri" w:eastAsia="Calibri" w:hAnsi="Calibri" w:cs="Calibri"/>
          <w:color w:val="000000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color w:val="000000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color w:val="000000"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color w:val="000000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color w:val="000000"/>
          <w:spacing w:val="-1"/>
          <w:sz w:val="22"/>
          <w:szCs w:val="22"/>
        </w:rPr>
        <w:t>k</w:t>
      </w:r>
      <w:r>
        <w:rPr>
          <w:rFonts w:ascii="Calibri" w:eastAsia="Calibri" w:hAnsi="Calibri" w:cs="Calibri"/>
          <w:color w:val="000000"/>
          <w:spacing w:val="-3"/>
          <w:sz w:val="22"/>
          <w:szCs w:val="22"/>
        </w:rPr>
        <w:t>o</w:t>
      </w:r>
      <w:r>
        <w:rPr>
          <w:rFonts w:ascii="Calibri" w:eastAsia="Calibri" w:hAnsi="Calibri" w:cs="Calibri"/>
          <w:color w:val="000000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color w:val="000000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color w:val="000000"/>
          <w:spacing w:val="-2"/>
          <w:sz w:val="22"/>
          <w:szCs w:val="22"/>
        </w:rPr>
        <w:t>d</w:t>
      </w:r>
      <w:r>
        <w:rPr>
          <w:rFonts w:ascii="Calibri" w:eastAsia="Calibri" w:hAnsi="Calibri" w:cs="Calibri"/>
          <w:color w:val="000000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color w:val="000000"/>
          <w:spacing w:val="-1"/>
          <w:sz w:val="22"/>
          <w:szCs w:val="22"/>
        </w:rPr>
        <w:t>si</w:t>
      </w:r>
      <w:r>
        <w:rPr>
          <w:rFonts w:ascii="Calibri" w:eastAsia="Calibri" w:hAnsi="Calibri" w:cs="Calibri"/>
          <w:color w:val="000000"/>
          <w:spacing w:val="-8"/>
          <w:sz w:val="22"/>
          <w:szCs w:val="22"/>
        </w:rPr>
        <w:t>k</w:t>
      </w:r>
      <w:r>
        <w:rPr>
          <w:rFonts w:ascii="Calibri" w:eastAsia="Calibri" w:hAnsi="Calibri" w:cs="Calibri"/>
          <w:color w:val="000000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n    </w:t>
      </w:r>
      <w:r>
        <w:rPr>
          <w:rFonts w:ascii="Calibri" w:eastAsia="Calibri" w:hAnsi="Calibri" w:cs="Calibri"/>
          <w:color w:val="000000"/>
          <w:spacing w:val="39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pacing w:val="-2"/>
          <w:sz w:val="22"/>
          <w:szCs w:val="22"/>
        </w:rPr>
        <w:t>b</w:t>
      </w:r>
      <w:r>
        <w:rPr>
          <w:rFonts w:ascii="Calibri" w:eastAsia="Calibri" w:hAnsi="Calibri" w:cs="Calibri"/>
          <w:color w:val="000000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color w:val="000000"/>
          <w:spacing w:val="-2"/>
          <w:sz w:val="22"/>
          <w:szCs w:val="22"/>
        </w:rPr>
        <w:t>b</w:t>
      </w:r>
      <w:r>
        <w:rPr>
          <w:rFonts w:ascii="Calibri" w:eastAsia="Calibri" w:hAnsi="Calibri" w:cs="Calibri"/>
          <w:color w:val="000000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color w:val="000000"/>
          <w:spacing w:val="1"/>
          <w:sz w:val="22"/>
          <w:szCs w:val="22"/>
        </w:rPr>
        <w:t>ra</w:t>
      </w:r>
      <w:r>
        <w:rPr>
          <w:rFonts w:ascii="Calibri" w:eastAsia="Calibri" w:hAnsi="Calibri" w:cs="Calibri"/>
          <w:color w:val="000000"/>
          <w:spacing w:val="-9"/>
          <w:sz w:val="22"/>
          <w:szCs w:val="22"/>
        </w:rPr>
        <w:t>p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a    </w:t>
      </w:r>
      <w:r>
        <w:rPr>
          <w:rFonts w:ascii="Calibri" w:eastAsia="Calibri" w:hAnsi="Calibri" w:cs="Calibri"/>
          <w:color w:val="000000"/>
          <w:spacing w:val="34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pacing w:val="-3"/>
          <w:sz w:val="22"/>
          <w:szCs w:val="22"/>
        </w:rPr>
        <w:t>t</w:t>
      </w:r>
      <w:r>
        <w:rPr>
          <w:rFonts w:ascii="Calibri" w:eastAsia="Calibri" w:hAnsi="Calibri" w:cs="Calibri"/>
          <w:color w:val="000000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color w:val="000000"/>
          <w:spacing w:val="-2"/>
          <w:sz w:val="22"/>
          <w:szCs w:val="22"/>
        </w:rPr>
        <w:t>h</w:t>
      </w:r>
      <w:r>
        <w:rPr>
          <w:rFonts w:ascii="Calibri" w:eastAsia="Calibri" w:hAnsi="Calibri" w:cs="Calibri"/>
          <w:color w:val="000000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p    </w:t>
      </w:r>
      <w:r>
        <w:rPr>
          <w:rFonts w:ascii="Calibri" w:eastAsia="Calibri" w:hAnsi="Calibri" w:cs="Calibri"/>
          <w:color w:val="000000"/>
          <w:spacing w:val="21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w w:val="101"/>
          <w:sz w:val="22"/>
          <w:szCs w:val="22"/>
        </w:rPr>
        <w:t>y</w:t>
      </w:r>
      <w:r>
        <w:rPr>
          <w:rFonts w:ascii="Calibri" w:eastAsia="Calibri" w:hAnsi="Calibri" w:cs="Calibri"/>
          <w:color w:val="000000"/>
          <w:spacing w:val="1"/>
          <w:w w:val="101"/>
          <w:sz w:val="22"/>
          <w:szCs w:val="22"/>
        </w:rPr>
        <w:t>a</w:t>
      </w:r>
      <w:r>
        <w:rPr>
          <w:rFonts w:ascii="Calibri" w:eastAsia="Calibri" w:hAnsi="Calibri" w:cs="Calibri"/>
          <w:color w:val="000000"/>
          <w:spacing w:val="-9"/>
          <w:w w:val="101"/>
          <w:sz w:val="22"/>
          <w:szCs w:val="22"/>
        </w:rPr>
        <w:t>n</w:t>
      </w:r>
      <w:r>
        <w:rPr>
          <w:rFonts w:ascii="Calibri" w:eastAsia="Calibri" w:hAnsi="Calibri" w:cs="Calibri"/>
          <w:color w:val="000000"/>
          <w:w w:val="101"/>
          <w:sz w:val="22"/>
          <w:szCs w:val="22"/>
        </w:rPr>
        <w:t xml:space="preserve">g </w:t>
      </w:r>
      <w:r>
        <w:rPr>
          <w:rFonts w:ascii="Calibri" w:eastAsia="Calibri" w:hAnsi="Calibri" w:cs="Calibri"/>
          <w:color w:val="000000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color w:val="000000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color w:val="000000"/>
          <w:spacing w:val="-2"/>
          <w:sz w:val="22"/>
          <w:szCs w:val="22"/>
        </w:rPr>
        <w:t>n</w:t>
      </w:r>
      <w:r>
        <w:rPr>
          <w:rFonts w:ascii="Calibri" w:eastAsia="Calibri" w:hAnsi="Calibri" w:cs="Calibri"/>
          <w:color w:val="000000"/>
          <w:spacing w:val="-3"/>
          <w:sz w:val="22"/>
          <w:szCs w:val="22"/>
        </w:rPr>
        <w:t>j</w:t>
      </w:r>
      <w:r>
        <w:rPr>
          <w:rFonts w:ascii="Calibri" w:eastAsia="Calibri" w:hAnsi="Calibri" w:cs="Calibri"/>
          <w:color w:val="000000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color w:val="000000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i    </w:t>
      </w:r>
      <w:r>
        <w:rPr>
          <w:rFonts w:ascii="Calibri" w:eastAsia="Calibri" w:hAnsi="Calibri" w:cs="Calibri"/>
          <w:color w:val="000000"/>
          <w:spacing w:val="9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color w:val="000000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color w:val="000000"/>
          <w:spacing w:val="-2"/>
          <w:sz w:val="22"/>
          <w:szCs w:val="22"/>
        </w:rPr>
        <w:t>n</w:t>
      </w:r>
      <w:r>
        <w:rPr>
          <w:rFonts w:ascii="Calibri" w:eastAsia="Calibri" w:hAnsi="Calibri" w:cs="Calibri"/>
          <w:color w:val="000000"/>
          <w:spacing w:val="-4"/>
          <w:sz w:val="22"/>
          <w:szCs w:val="22"/>
        </w:rPr>
        <w:t>g</w:t>
      </w:r>
      <w:r>
        <w:rPr>
          <w:rFonts w:ascii="Calibri" w:eastAsia="Calibri" w:hAnsi="Calibri" w:cs="Calibri"/>
          <w:color w:val="000000"/>
          <w:spacing w:val="-1"/>
          <w:sz w:val="22"/>
          <w:szCs w:val="22"/>
        </w:rPr>
        <w:t>k</w:t>
      </w:r>
      <w:r>
        <w:rPr>
          <w:rFonts w:ascii="Calibri" w:eastAsia="Calibri" w:hAnsi="Calibri" w:cs="Calibri"/>
          <w:color w:val="000000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h    </w:t>
      </w:r>
      <w:r>
        <w:rPr>
          <w:rFonts w:ascii="Calibri" w:eastAsia="Calibri" w:hAnsi="Calibri" w:cs="Calibri"/>
          <w:color w:val="000000"/>
          <w:spacing w:val="8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pacing w:val="-2"/>
          <w:sz w:val="22"/>
          <w:szCs w:val="22"/>
        </w:rPr>
        <w:t>un</w:t>
      </w:r>
      <w:r>
        <w:rPr>
          <w:rFonts w:ascii="Calibri" w:eastAsia="Calibri" w:hAnsi="Calibri" w:cs="Calibri"/>
          <w:color w:val="000000"/>
          <w:spacing w:val="-3"/>
          <w:sz w:val="22"/>
          <w:szCs w:val="22"/>
        </w:rPr>
        <w:t>t</w:t>
      </w:r>
      <w:r>
        <w:rPr>
          <w:rFonts w:ascii="Calibri" w:eastAsia="Calibri" w:hAnsi="Calibri" w:cs="Calibri"/>
          <w:color w:val="000000"/>
          <w:spacing w:val="-2"/>
          <w:sz w:val="22"/>
          <w:szCs w:val="22"/>
        </w:rPr>
        <w:t>u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k     </w:t>
      </w:r>
      <w:r>
        <w:rPr>
          <w:rFonts w:ascii="Calibri" w:eastAsia="Calibri" w:hAnsi="Calibri" w:cs="Calibri"/>
          <w:color w:val="000000"/>
          <w:spacing w:val="1"/>
          <w:w w:val="101"/>
          <w:sz w:val="22"/>
          <w:szCs w:val="22"/>
        </w:rPr>
        <w:t>m</w:t>
      </w:r>
      <w:r>
        <w:rPr>
          <w:rFonts w:ascii="Calibri" w:eastAsia="Calibri" w:hAnsi="Calibri" w:cs="Calibri"/>
          <w:color w:val="000000"/>
          <w:spacing w:val="-3"/>
          <w:w w:val="101"/>
          <w:sz w:val="22"/>
          <w:szCs w:val="22"/>
        </w:rPr>
        <w:t>e</w:t>
      </w:r>
      <w:r>
        <w:rPr>
          <w:rFonts w:ascii="Calibri" w:eastAsia="Calibri" w:hAnsi="Calibri" w:cs="Calibri"/>
          <w:color w:val="000000"/>
          <w:spacing w:val="1"/>
          <w:w w:val="101"/>
          <w:sz w:val="22"/>
          <w:szCs w:val="22"/>
        </w:rPr>
        <w:t>m</w:t>
      </w:r>
      <w:r>
        <w:rPr>
          <w:rFonts w:ascii="Calibri" w:eastAsia="Calibri" w:hAnsi="Calibri" w:cs="Calibri"/>
          <w:color w:val="000000"/>
          <w:spacing w:val="-2"/>
          <w:w w:val="101"/>
          <w:sz w:val="22"/>
          <w:szCs w:val="22"/>
        </w:rPr>
        <w:t>p</w:t>
      </w:r>
      <w:r>
        <w:rPr>
          <w:rFonts w:ascii="Calibri" w:eastAsia="Calibri" w:hAnsi="Calibri" w:cs="Calibri"/>
          <w:color w:val="000000"/>
          <w:spacing w:val="-3"/>
          <w:w w:val="101"/>
          <w:sz w:val="22"/>
          <w:szCs w:val="22"/>
        </w:rPr>
        <w:t>e</w:t>
      </w:r>
      <w:r>
        <w:rPr>
          <w:rFonts w:ascii="Calibri" w:eastAsia="Calibri" w:hAnsi="Calibri" w:cs="Calibri"/>
          <w:color w:val="000000"/>
          <w:spacing w:val="1"/>
          <w:w w:val="101"/>
          <w:sz w:val="22"/>
          <w:szCs w:val="22"/>
        </w:rPr>
        <w:t>r</w:t>
      </w:r>
      <w:r>
        <w:rPr>
          <w:rFonts w:ascii="Calibri" w:eastAsia="Calibri" w:hAnsi="Calibri" w:cs="Calibri"/>
          <w:color w:val="000000"/>
          <w:spacing w:val="-1"/>
          <w:w w:val="101"/>
          <w:sz w:val="22"/>
          <w:szCs w:val="22"/>
        </w:rPr>
        <w:t>k</w:t>
      </w:r>
      <w:r>
        <w:rPr>
          <w:rFonts w:ascii="Calibri" w:eastAsia="Calibri" w:hAnsi="Calibri" w:cs="Calibri"/>
          <w:color w:val="000000"/>
          <w:spacing w:val="-3"/>
          <w:w w:val="101"/>
          <w:sz w:val="22"/>
          <w:szCs w:val="22"/>
        </w:rPr>
        <w:t>e</w:t>
      </w:r>
      <w:r>
        <w:rPr>
          <w:rFonts w:ascii="Calibri" w:eastAsia="Calibri" w:hAnsi="Calibri" w:cs="Calibri"/>
          <w:color w:val="000000"/>
          <w:spacing w:val="-2"/>
          <w:w w:val="101"/>
          <w:sz w:val="22"/>
          <w:szCs w:val="22"/>
        </w:rPr>
        <w:t>n</w:t>
      </w:r>
      <w:r>
        <w:rPr>
          <w:rFonts w:ascii="Calibri" w:eastAsia="Calibri" w:hAnsi="Calibri" w:cs="Calibri"/>
          <w:color w:val="000000"/>
          <w:spacing w:val="1"/>
          <w:w w:val="101"/>
          <w:sz w:val="22"/>
          <w:szCs w:val="22"/>
        </w:rPr>
        <w:t>a</w:t>
      </w:r>
      <w:r>
        <w:rPr>
          <w:rFonts w:ascii="Calibri" w:eastAsia="Calibri" w:hAnsi="Calibri" w:cs="Calibri"/>
          <w:color w:val="000000"/>
          <w:spacing w:val="-8"/>
          <w:w w:val="101"/>
          <w:sz w:val="22"/>
          <w:szCs w:val="22"/>
        </w:rPr>
        <w:t>l</w:t>
      </w:r>
      <w:r>
        <w:rPr>
          <w:rFonts w:ascii="Calibri" w:eastAsia="Calibri" w:hAnsi="Calibri" w:cs="Calibri"/>
          <w:color w:val="000000"/>
          <w:spacing w:val="-1"/>
          <w:w w:val="101"/>
          <w:sz w:val="22"/>
          <w:szCs w:val="22"/>
        </w:rPr>
        <w:t>k</w:t>
      </w:r>
      <w:r>
        <w:rPr>
          <w:rFonts w:ascii="Calibri" w:eastAsia="Calibri" w:hAnsi="Calibri" w:cs="Calibri"/>
          <w:color w:val="000000"/>
          <w:spacing w:val="1"/>
          <w:w w:val="101"/>
          <w:sz w:val="22"/>
          <w:szCs w:val="22"/>
        </w:rPr>
        <w:t>a</w:t>
      </w:r>
      <w:r>
        <w:rPr>
          <w:rFonts w:ascii="Calibri" w:eastAsia="Calibri" w:hAnsi="Calibri" w:cs="Calibri"/>
          <w:color w:val="000000"/>
          <w:w w:val="101"/>
          <w:sz w:val="22"/>
          <w:szCs w:val="22"/>
        </w:rPr>
        <w:t xml:space="preserve">n </w:t>
      </w:r>
      <w:r>
        <w:rPr>
          <w:rFonts w:ascii="Calibri" w:eastAsia="Calibri" w:hAnsi="Calibri" w:cs="Calibri"/>
          <w:color w:val="000000"/>
          <w:spacing w:val="-1"/>
          <w:sz w:val="22"/>
          <w:szCs w:val="22"/>
        </w:rPr>
        <w:t>K</w:t>
      </w:r>
      <w:r>
        <w:rPr>
          <w:rFonts w:ascii="Calibri" w:eastAsia="Calibri" w:hAnsi="Calibri" w:cs="Calibri"/>
          <w:color w:val="000000"/>
          <w:spacing w:val="-3"/>
          <w:sz w:val="22"/>
          <w:szCs w:val="22"/>
        </w:rPr>
        <w:t>ot</w:t>
      </w:r>
      <w:r>
        <w:rPr>
          <w:rFonts w:ascii="Calibri" w:eastAsia="Calibri" w:hAnsi="Calibri" w:cs="Calibri"/>
          <w:color w:val="000000"/>
          <w:spacing w:val="1"/>
          <w:sz w:val="22"/>
          <w:szCs w:val="22"/>
        </w:rPr>
        <w:t>ar</w:t>
      </w:r>
      <w:r>
        <w:rPr>
          <w:rFonts w:ascii="Calibri" w:eastAsia="Calibri" w:hAnsi="Calibri" w:cs="Calibri"/>
          <w:color w:val="000000"/>
          <w:sz w:val="22"/>
          <w:szCs w:val="22"/>
        </w:rPr>
        <w:t>o</w:t>
      </w:r>
      <w:r>
        <w:rPr>
          <w:rFonts w:ascii="Calibri" w:eastAsia="Calibri" w:hAnsi="Calibri" w:cs="Calibri"/>
          <w:color w:val="000000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pacing w:val="-4"/>
          <w:sz w:val="22"/>
          <w:szCs w:val="22"/>
        </w:rPr>
        <w:t>M</w:t>
      </w:r>
      <w:r>
        <w:rPr>
          <w:rFonts w:ascii="Calibri" w:eastAsia="Calibri" w:hAnsi="Calibri" w:cs="Calibri"/>
          <w:color w:val="000000"/>
          <w:spacing w:val="1"/>
          <w:sz w:val="22"/>
          <w:szCs w:val="22"/>
        </w:rPr>
        <w:t>ar</w:t>
      </w:r>
      <w:r>
        <w:rPr>
          <w:rFonts w:ascii="Calibri" w:eastAsia="Calibri" w:hAnsi="Calibri" w:cs="Calibri"/>
          <w:color w:val="000000"/>
          <w:sz w:val="22"/>
          <w:szCs w:val="22"/>
        </w:rPr>
        <w:t>t</w:t>
      </w:r>
      <w:r>
        <w:rPr>
          <w:rFonts w:ascii="Calibri" w:eastAsia="Calibri" w:hAnsi="Calibri" w:cs="Calibri"/>
          <w:color w:val="000000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pacing w:val="-1"/>
          <w:sz w:val="22"/>
          <w:szCs w:val="22"/>
        </w:rPr>
        <w:t>k</w:t>
      </w:r>
      <w:r>
        <w:rPr>
          <w:rFonts w:ascii="Calibri" w:eastAsia="Calibri" w:hAnsi="Calibri" w:cs="Calibri"/>
          <w:color w:val="000000"/>
          <w:sz w:val="22"/>
          <w:szCs w:val="22"/>
        </w:rPr>
        <w:t>e</w:t>
      </w:r>
      <w:r>
        <w:rPr>
          <w:rFonts w:ascii="Calibri" w:eastAsia="Calibri" w:hAnsi="Calibri" w:cs="Calibri"/>
          <w:color w:val="000000"/>
          <w:spacing w:val="-7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pacing w:val="1"/>
          <w:w w:val="101"/>
          <w:sz w:val="22"/>
          <w:szCs w:val="22"/>
        </w:rPr>
        <w:t>ma</w:t>
      </w:r>
      <w:r>
        <w:rPr>
          <w:rFonts w:ascii="Calibri" w:eastAsia="Calibri" w:hAnsi="Calibri" w:cs="Calibri"/>
          <w:color w:val="000000"/>
          <w:spacing w:val="-1"/>
          <w:w w:val="101"/>
          <w:sz w:val="22"/>
          <w:szCs w:val="22"/>
        </w:rPr>
        <w:t>s</w:t>
      </w:r>
      <w:r>
        <w:rPr>
          <w:rFonts w:ascii="Calibri" w:eastAsia="Calibri" w:hAnsi="Calibri" w:cs="Calibri"/>
          <w:color w:val="000000"/>
          <w:w w:val="101"/>
          <w:sz w:val="22"/>
          <w:szCs w:val="22"/>
        </w:rPr>
        <w:t>y</w:t>
      </w:r>
      <w:r>
        <w:rPr>
          <w:rFonts w:ascii="Calibri" w:eastAsia="Calibri" w:hAnsi="Calibri" w:cs="Calibri"/>
          <w:color w:val="000000"/>
          <w:spacing w:val="-6"/>
          <w:w w:val="101"/>
          <w:sz w:val="22"/>
          <w:szCs w:val="22"/>
        </w:rPr>
        <w:t>a</w:t>
      </w:r>
      <w:r>
        <w:rPr>
          <w:rFonts w:ascii="Calibri" w:eastAsia="Calibri" w:hAnsi="Calibri" w:cs="Calibri"/>
          <w:color w:val="000000"/>
          <w:spacing w:val="1"/>
          <w:w w:val="101"/>
          <w:sz w:val="22"/>
          <w:szCs w:val="22"/>
        </w:rPr>
        <w:t>ra</w:t>
      </w:r>
      <w:r>
        <w:rPr>
          <w:rFonts w:ascii="Calibri" w:eastAsia="Calibri" w:hAnsi="Calibri" w:cs="Calibri"/>
          <w:color w:val="000000"/>
          <w:spacing w:val="-8"/>
          <w:w w:val="101"/>
          <w:sz w:val="22"/>
          <w:szCs w:val="22"/>
        </w:rPr>
        <w:t>k</w:t>
      </w:r>
      <w:r>
        <w:rPr>
          <w:rFonts w:ascii="Calibri" w:eastAsia="Calibri" w:hAnsi="Calibri" w:cs="Calibri"/>
          <w:color w:val="000000"/>
          <w:spacing w:val="1"/>
          <w:w w:val="101"/>
          <w:sz w:val="22"/>
          <w:szCs w:val="22"/>
        </w:rPr>
        <w:t>a</w:t>
      </w:r>
      <w:r>
        <w:rPr>
          <w:rFonts w:ascii="Calibri" w:eastAsia="Calibri" w:hAnsi="Calibri" w:cs="Calibri"/>
          <w:color w:val="000000"/>
          <w:spacing w:val="-3"/>
          <w:w w:val="101"/>
          <w:sz w:val="22"/>
          <w:szCs w:val="22"/>
        </w:rPr>
        <w:t>t</w:t>
      </w:r>
      <w:r>
        <w:rPr>
          <w:rFonts w:ascii="Calibri" w:eastAsia="Calibri" w:hAnsi="Calibri" w:cs="Calibri"/>
          <w:color w:val="000000"/>
          <w:w w:val="101"/>
          <w:sz w:val="22"/>
          <w:szCs w:val="22"/>
        </w:rPr>
        <w:t>.</w:t>
      </w:r>
    </w:p>
    <w:p w:rsidR="00143462" w:rsidRDefault="009D580B">
      <w:pPr>
        <w:spacing w:line="360" w:lineRule="auto"/>
        <w:ind w:left="461" w:right="-33" w:hanging="3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 xml:space="preserve">.  </w:t>
      </w:r>
      <w:r>
        <w:rPr>
          <w:rFonts w:ascii="Calibri" w:eastAsia="Calibri" w:hAnsi="Calibri" w:cs="Calibri"/>
          <w:spacing w:val="48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3"/>
          <w:sz w:val="22"/>
          <w:szCs w:val="22"/>
        </w:rPr>
        <w:t>M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n</w:t>
      </w:r>
      <w:r>
        <w:rPr>
          <w:rFonts w:ascii="Calibri" w:eastAsia="Calibri" w:hAnsi="Calibri" w:cs="Calibri"/>
          <w:spacing w:val="-4"/>
          <w:sz w:val="22"/>
          <w:szCs w:val="22"/>
        </w:rPr>
        <w:t>g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lis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1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9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0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n</w:t>
      </w:r>
      <w:r>
        <w:rPr>
          <w:rFonts w:ascii="Calibri" w:eastAsia="Calibri" w:hAnsi="Calibri" w:cs="Calibri"/>
          <w:spacing w:val="-1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8"/>
          <w:sz w:val="22"/>
          <w:szCs w:val="22"/>
        </w:rPr>
        <w:t>k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1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w w:val="101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w w:val="101"/>
          <w:sz w:val="22"/>
          <w:szCs w:val="22"/>
        </w:rPr>
        <w:t>a</w:t>
      </w:r>
      <w:r>
        <w:rPr>
          <w:rFonts w:ascii="Calibri" w:eastAsia="Calibri" w:hAnsi="Calibri" w:cs="Calibri"/>
          <w:spacing w:val="-6"/>
          <w:w w:val="101"/>
          <w:sz w:val="22"/>
          <w:szCs w:val="22"/>
        </w:rPr>
        <w:t>r</w:t>
      </w:r>
      <w:r>
        <w:rPr>
          <w:rFonts w:ascii="Calibri" w:eastAsia="Calibri" w:hAnsi="Calibri" w:cs="Calibri"/>
          <w:spacing w:val="3"/>
          <w:w w:val="101"/>
          <w:sz w:val="22"/>
          <w:szCs w:val="22"/>
        </w:rPr>
        <w:t>g</w:t>
      </w:r>
      <w:r>
        <w:rPr>
          <w:rFonts w:ascii="Calibri" w:eastAsia="Calibri" w:hAnsi="Calibri" w:cs="Calibri"/>
          <w:spacing w:val="-3"/>
          <w:w w:val="101"/>
          <w:sz w:val="22"/>
          <w:szCs w:val="22"/>
        </w:rPr>
        <w:t>e</w:t>
      </w:r>
      <w:r>
        <w:rPr>
          <w:rFonts w:ascii="Calibri" w:eastAsia="Calibri" w:hAnsi="Calibri" w:cs="Calibri"/>
          <w:w w:val="101"/>
          <w:sz w:val="22"/>
          <w:szCs w:val="22"/>
        </w:rPr>
        <w:t xml:space="preserve">t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lis</w:t>
      </w:r>
      <w:r>
        <w:rPr>
          <w:rFonts w:ascii="Calibri" w:eastAsia="Calibri" w:hAnsi="Calibri" w:cs="Calibri"/>
          <w:sz w:val="22"/>
          <w:szCs w:val="22"/>
        </w:rPr>
        <w:t xml:space="preserve">a </w:t>
      </w:r>
      <w:r>
        <w:rPr>
          <w:rFonts w:ascii="Calibri" w:eastAsia="Calibri" w:hAnsi="Calibri" w:cs="Calibri"/>
          <w:spacing w:val="8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6"/>
          <w:sz w:val="22"/>
          <w:szCs w:val="22"/>
        </w:rPr>
        <w:t>r</w:t>
      </w:r>
      <w:r>
        <w:rPr>
          <w:rFonts w:ascii="Calibri" w:eastAsia="Calibri" w:hAnsi="Calibri" w:cs="Calibri"/>
          <w:spacing w:val="3"/>
          <w:sz w:val="22"/>
          <w:szCs w:val="22"/>
        </w:rPr>
        <w:t>g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 xml:space="preserve">t 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9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 xml:space="preserve">g </w:t>
      </w:r>
      <w:r>
        <w:rPr>
          <w:rFonts w:ascii="Calibri" w:eastAsia="Calibri" w:hAnsi="Calibri" w:cs="Calibri"/>
          <w:spacing w:val="8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k</w:t>
      </w:r>
      <w:r>
        <w:rPr>
          <w:rFonts w:ascii="Calibri" w:eastAsia="Calibri" w:hAnsi="Calibri" w:cs="Calibri"/>
          <w:spacing w:val="-6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 xml:space="preserve">i 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k</w:t>
      </w:r>
      <w:r>
        <w:rPr>
          <w:rFonts w:ascii="Calibri" w:eastAsia="Calibri" w:hAnsi="Calibri" w:cs="Calibri"/>
          <w:spacing w:val="-2"/>
          <w:sz w:val="22"/>
          <w:szCs w:val="22"/>
        </w:rPr>
        <w:t>u</w:t>
      </w:r>
      <w:r>
        <w:rPr>
          <w:rFonts w:ascii="Calibri" w:eastAsia="Calibri" w:hAnsi="Calibri" w:cs="Calibri"/>
          <w:spacing w:val="-1"/>
          <w:sz w:val="22"/>
          <w:szCs w:val="22"/>
        </w:rPr>
        <w:t>k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49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w w:val="101"/>
          <w:sz w:val="22"/>
          <w:szCs w:val="22"/>
        </w:rPr>
        <w:t>m</w:t>
      </w:r>
      <w:r>
        <w:rPr>
          <w:rFonts w:ascii="Calibri" w:eastAsia="Calibri" w:hAnsi="Calibri" w:cs="Calibri"/>
          <w:spacing w:val="-3"/>
          <w:w w:val="10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w w:val="101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w w:val="101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w w:val="101"/>
          <w:sz w:val="22"/>
          <w:szCs w:val="22"/>
        </w:rPr>
        <w:t>l</w:t>
      </w:r>
      <w:r>
        <w:rPr>
          <w:rFonts w:ascii="Calibri" w:eastAsia="Calibri" w:hAnsi="Calibri" w:cs="Calibri"/>
          <w:spacing w:val="-2"/>
          <w:w w:val="101"/>
          <w:sz w:val="22"/>
          <w:szCs w:val="22"/>
        </w:rPr>
        <w:t>u</w:t>
      </w:r>
      <w:r>
        <w:rPr>
          <w:rFonts w:ascii="Calibri" w:eastAsia="Calibri" w:hAnsi="Calibri" w:cs="Calibri"/>
          <w:w w:val="101"/>
          <w:sz w:val="22"/>
          <w:szCs w:val="22"/>
        </w:rPr>
        <w:t xml:space="preserve">i </w:t>
      </w:r>
      <w:r>
        <w:rPr>
          <w:rFonts w:ascii="Calibri" w:eastAsia="Calibri" w:hAnsi="Calibri" w:cs="Calibri"/>
          <w:spacing w:val="-2"/>
          <w:sz w:val="22"/>
          <w:szCs w:val="22"/>
        </w:rPr>
        <w:t>b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b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ra</w:t>
      </w:r>
      <w:r>
        <w:rPr>
          <w:rFonts w:ascii="Calibri" w:eastAsia="Calibri" w:hAnsi="Calibri" w:cs="Calibri"/>
          <w:spacing w:val="-2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3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9"/>
          <w:sz w:val="22"/>
          <w:szCs w:val="22"/>
        </w:rPr>
        <w:t xml:space="preserve"> </w:t>
      </w:r>
      <w:del w:id="897" w:author="Deni Septiadi Azzub" w:date="2018-03-01T22:13:00Z">
        <w:r w:rsidDel="002B06E8">
          <w:rPr>
            <w:rFonts w:ascii="Calibri" w:eastAsia="Calibri" w:hAnsi="Calibri" w:cs="Calibri"/>
            <w:spacing w:val="1"/>
            <w:sz w:val="22"/>
            <w:szCs w:val="22"/>
          </w:rPr>
          <w:delText>r</w:delText>
        </w:r>
        <w:r w:rsidDel="002B06E8">
          <w:rPr>
            <w:rFonts w:ascii="Calibri" w:eastAsia="Calibri" w:hAnsi="Calibri" w:cs="Calibri"/>
            <w:spacing w:val="-1"/>
            <w:sz w:val="22"/>
            <w:szCs w:val="22"/>
          </w:rPr>
          <w:delText>is</w:delText>
        </w:r>
        <w:r w:rsidDel="002B06E8">
          <w:rPr>
            <w:rFonts w:ascii="Calibri" w:eastAsia="Calibri" w:hAnsi="Calibri" w:cs="Calibri"/>
            <w:spacing w:val="-3"/>
            <w:sz w:val="22"/>
            <w:szCs w:val="22"/>
          </w:rPr>
          <w:delText>e</w:delText>
        </w:r>
        <w:r w:rsidDel="002B06E8">
          <w:rPr>
            <w:rFonts w:ascii="Calibri" w:eastAsia="Calibri" w:hAnsi="Calibri" w:cs="Calibri"/>
            <w:sz w:val="22"/>
            <w:szCs w:val="22"/>
          </w:rPr>
          <w:delText>t</w:delText>
        </w:r>
        <w:r w:rsidDel="002B06E8">
          <w:rPr>
            <w:rFonts w:ascii="Calibri" w:eastAsia="Calibri" w:hAnsi="Calibri" w:cs="Calibri"/>
            <w:spacing w:val="-12"/>
            <w:sz w:val="22"/>
            <w:szCs w:val="22"/>
          </w:rPr>
          <w:delText xml:space="preserve"> </w:delText>
        </w:r>
      </w:del>
      <w:r>
        <w:rPr>
          <w:rFonts w:ascii="Calibri" w:eastAsia="Calibri" w:hAnsi="Calibri" w:cs="Calibri"/>
          <w:spacing w:val="-2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ar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b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b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ra</w:t>
      </w:r>
      <w:r>
        <w:rPr>
          <w:rFonts w:ascii="Calibri" w:eastAsia="Calibri" w:hAnsi="Calibri" w:cs="Calibri"/>
          <w:spacing w:val="-2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sz w:val="22"/>
          <w:szCs w:val="22"/>
        </w:rPr>
        <w:t>is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12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101"/>
          <w:sz w:val="22"/>
          <w:szCs w:val="22"/>
        </w:rPr>
        <w:t>y</w:t>
      </w:r>
      <w:r>
        <w:rPr>
          <w:rFonts w:ascii="Calibri" w:eastAsia="Calibri" w:hAnsi="Calibri" w:cs="Calibri"/>
          <w:spacing w:val="1"/>
          <w:w w:val="101"/>
          <w:sz w:val="22"/>
          <w:szCs w:val="22"/>
        </w:rPr>
        <w:t>a</w:t>
      </w:r>
      <w:r>
        <w:rPr>
          <w:rFonts w:ascii="Calibri" w:eastAsia="Calibri" w:hAnsi="Calibri" w:cs="Calibri"/>
          <w:spacing w:val="-9"/>
          <w:w w:val="101"/>
          <w:sz w:val="22"/>
          <w:szCs w:val="22"/>
        </w:rPr>
        <w:t>n</w:t>
      </w:r>
      <w:r>
        <w:rPr>
          <w:rFonts w:ascii="Calibri" w:eastAsia="Calibri" w:hAnsi="Calibri" w:cs="Calibri"/>
          <w:w w:val="101"/>
          <w:sz w:val="22"/>
          <w:szCs w:val="22"/>
        </w:rPr>
        <w:t xml:space="preserve">g </w:t>
      </w:r>
      <w:r>
        <w:rPr>
          <w:rFonts w:ascii="Calibri" w:eastAsia="Calibri" w:hAnsi="Calibri" w:cs="Calibri"/>
          <w:spacing w:val="-2"/>
          <w:sz w:val="22"/>
          <w:szCs w:val="22"/>
        </w:rPr>
        <w:t>b</w:t>
      </w:r>
      <w:r>
        <w:rPr>
          <w:rFonts w:ascii="Calibri" w:eastAsia="Calibri" w:hAnsi="Calibri" w:cs="Calibri"/>
          <w:spacing w:val="-1"/>
          <w:sz w:val="22"/>
          <w:szCs w:val="22"/>
        </w:rPr>
        <w:t>is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6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d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pacing w:val="-3"/>
          <w:sz w:val="22"/>
          <w:szCs w:val="22"/>
        </w:rPr>
        <w:t>j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d</w:t>
      </w:r>
      <w:r>
        <w:rPr>
          <w:rFonts w:ascii="Calibri" w:eastAsia="Calibri" w:hAnsi="Calibri" w:cs="Calibri"/>
          <w:spacing w:val="-1"/>
          <w:sz w:val="22"/>
          <w:szCs w:val="22"/>
        </w:rPr>
        <w:t>ik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7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8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7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9"/>
          <w:sz w:val="22"/>
          <w:szCs w:val="22"/>
        </w:rPr>
        <w:t>n</w:t>
      </w:r>
      <w:r>
        <w:rPr>
          <w:rFonts w:ascii="Calibri" w:eastAsia="Calibri" w:hAnsi="Calibri" w:cs="Calibri"/>
          <w:spacing w:val="3"/>
          <w:sz w:val="22"/>
          <w:szCs w:val="22"/>
        </w:rPr>
        <w:t>g</w:t>
      </w:r>
      <w:r>
        <w:rPr>
          <w:rFonts w:ascii="Calibri" w:eastAsia="Calibri" w:hAnsi="Calibri" w:cs="Calibri"/>
          <w:spacing w:val="-1"/>
          <w:sz w:val="22"/>
          <w:szCs w:val="22"/>
        </w:rPr>
        <w:t>k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h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p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ma</w:t>
      </w:r>
      <w:r>
        <w:rPr>
          <w:rFonts w:ascii="Calibri" w:eastAsia="Calibri" w:hAnsi="Calibri" w:cs="Calibri"/>
          <w:spacing w:val="-8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ara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9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w w:val="101"/>
          <w:sz w:val="22"/>
          <w:szCs w:val="22"/>
        </w:rPr>
        <w:t>i</w:t>
      </w:r>
      <w:r>
        <w:rPr>
          <w:rFonts w:ascii="Calibri" w:eastAsia="Calibri" w:hAnsi="Calibri" w:cs="Calibri"/>
          <w:spacing w:val="-2"/>
          <w:w w:val="101"/>
          <w:sz w:val="22"/>
          <w:szCs w:val="22"/>
        </w:rPr>
        <w:t>n</w:t>
      </w:r>
      <w:r>
        <w:rPr>
          <w:rFonts w:ascii="Calibri" w:eastAsia="Calibri" w:hAnsi="Calibri" w:cs="Calibri"/>
          <w:spacing w:val="-8"/>
          <w:w w:val="101"/>
          <w:sz w:val="22"/>
          <w:szCs w:val="22"/>
        </w:rPr>
        <w:t>i</w:t>
      </w:r>
      <w:r>
        <w:rPr>
          <w:rFonts w:ascii="Calibri" w:eastAsia="Calibri" w:hAnsi="Calibri" w:cs="Calibri"/>
          <w:w w:val="101"/>
          <w:sz w:val="22"/>
          <w:szCs w:val="22"/>
        </w:rPr>
        <w:t>.</w:t>
      </w:r>
    </w:p>
    <w:p w:rsidR="00143462" w:rsidRDefault="009D580B">
      <w:pPr>
        <w:spacing w:line="360" w:lineRule="auto"/>
        <w:ind w:left="461" w:right="-38" w:hanging="3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-2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 xml:space="preserve">.  </w:t>
      </w:r>
      <w:r>
        <w:rPr>
          <w:rFonts w:ascii="Calibri" w:eastAsia="Calibri" w:hAnsi="Calibri" w:cs="Calibri"/>
          <w:spacing w:val="40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3"/>
          <w:sz w:val="22"/>
          <w:szCs w:val="22"/>
        </w:rPr>
        <w:t>M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2"/>
          <w:sz w:val="22"/>
          <w:szCs w:val="22"/>
        </w:rPr>
        <w:t>p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spacing w:val="-8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p</w:t>
      </w:r>
      <w:r>
        <w:rPr>
          <w:rFonts w:ascii="Calibri" w:eastAsia="Calibri" w:hAnsi="Calibri" w:cs="Calibri"/>
          <w:spacing w:val="-1"/>
          <w:sz w:val="22"/>
          <w:szCs w:val="22"/>
        </w:rPr>
        <w:t>k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4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k</w:t>
      </w:r>
      <w:r>
        <w:rPr>
          <w:rFonts w:ascii="Calibri" w:eastAsia="Calibri" w:hAnsi="Calibri" w:cs="Calibri"/>
          <w:spacing w:val="-3"/>
          <w:sz w:val="22"/>
          <w:szCs w:val="22"/>
        </w:rPr>
        <w:t>o</w:t>
      </w:r>
      <w:r>
        <w:rPr>
          <w:rFonts w:ascii="Calibri" w:eastAsia="Calibri" w:hAnsi="Calibri" w:cs="Calibri"/>
          <w:spacing w:val="-2"/>
          <w:sz w:val="22"/>
          <w:szCs w:val="22"/>
        </w:rPr>
        <w:t>n</w:t>
      </w:r>
      <w:r>
        <w:rPr>
          <w:rFonts w:ascii="Calibri" w:eastAsia="Calibri" w:hAnsi="Calibri" w:cs="Calibri"/>
          <w:spacing w:val="-3"/>
          <w:sz w:val="22"/>
          <w:szCs w:val="22"/>
        </w:rPr>
        <w:t>te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3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9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40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n</w:t>
      </w:r>
      <w:r>
        <w:rPr>
          <w:rFonts w:ascii="Calibri" w:eastAsia="Calibri" w:hAnsi="Calibri" w:cs="Calibri"/>
          <w:spacing w:val="-6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k</w:t>
      </w:r>
      <w:r>
        <w:rPr>
          <w:rFonts w:ascii="Calibri" w:eastAsia="Calibri" w:hAnsi="Calibri" w:cs="Calibri"/>
          <w:spacing w:val="36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w w:val="101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w w:val="101"/>
          <w:sz w:val="22"/>
          <w:szCs w:val="22"/>
        </w:rPr>
        <w:t>a</w:t>
      </w:r>
      <w:r>
        <w:rPr>
          <w:rFonts w:ascii="Calibri" w:eastAsia="Calibri" w:hAnsi="Calibri" w:cs="Calibri"/>
          <w:w w:val="101"/>
          <w:sz w:val="22"/>
          <w:szCs w:val="22"/>
        </w:rPr>
        <w:t xml:space="preserve">n </w:t>
      </w:r>
      <w:r>
        <w:rPr>
          <w:rFonts w:ascii="Calibri" w:eastAsia="Calibri" w:hAnsi="Calibri" w:cs="Calibri"/>
          <w:spacing w:val="-3"/>
          <w:w w:val="101"/>
          <w:sz w:val="22"/>
          <w:szCs w:val="22"/>
        </w:rPr>
        <w:t>efe</w:t>
      </w:r>
      <w:r>
        <w:rPr>
          <w:rFonts w:ascii="Calibri" w:eastAsia="Calibri" w:hAnsi="Calibri" w:cs="Calibri"/>
          <w:spacing w:val="-1"/>
          <w:w w:val="101"/>
          <w:sz w:val="22"/>
          <w:szCs w:val="22"/>
        </w:rPr>
        <w:t>k</w:t>
      </w:r>
      <w:r>
        <w:rPr>
          <w:rFonts w:ascii="Calibri" w:eastAsia="Calibri" w:hAnsi="Calibri" w:cs="Calibri"/>
          <w:spacing w:val="-3"/>
          <w:w w:val="101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w w:val="101"/>
          <w:sz w:val="22"/>
          <w:szCs w:val="22"/>
        </w:rPr>
        <w:t>i</w:t>
      </w:r>
      <w:r>
        <w:rPr>
          <w:rFonts w:ascii="Calibri" w:eastAsia="Calibri" w:hAnsi="Calibri" w:cs="Calibri"/>
          <w:w w:val="101"/>
          <w:sz w:val="22"/>
          <w:szCs w:val="22"/>
        </w:rPr>
        <w:t>f</w:t>
      </w:r>
    </w:p>
    <w:p w:rsidR="00143462" w:rsidRDefault="009D580B">
      <w:pPr>
        <w:spacing w:line="359" w:lineRule="auto"/>
        <w:ind w:left="461" w:right="-33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-1"/>
          <w:sz w:val="22"/>
          <w:szCs w:val="22"/>
        </w:rPr>
        <w:t>K</w:t>
      </w:r>
      <w:r>
        <w:rPr>
          <w:rFonts w:ascii="Calibri" w:eastAsia="Calibri" w:hAnsi="Calibri" w:cs="Calibri"/>
          <w:spacing w:val="1"/>
          <w:sz w:val="22"/>
          <w:szCs w:val="22"/>
        </w:rPr>
        <w:t>am</w:t>
      </w:r>
      <w:r>
        <w:rPr>
          <w:rFonts w:ascii="Calibri" w:eastAsia="Calibri" w:hAnsi="Calibri" w:cs="Calibri"/>
          <w:sz w:val="22"/>
          <w:szCs w:val="22"/>
        </w:rPr>
        <w:t xml:space="preserve">i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k</w:t>
      </w:r>
      <w:r>
        <w:rPr>
          <w:rFonts w:ascii="Calibri" w:eastAsia="Calibri" w:hAnsi="Calibri" w:cs="Calibri"/>
          <w:spacing w:val="-10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nd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sik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1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bu</w:t>
      </w:r>
      <w:r>
        <w:rPr>
          <w:rFonts w:ascii="Calibri" w:eastAsia="Calibri" w:hAnsi="Calibri" w:cs="Calibri"/>
          <w:spacing w:val="-3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>uhn</w:t>
      </w:r>
      <w:r>
        <w:rPr>
          <w:rFonts w:ascii="Calibri" w:eastAsia="Calibri" w:hAnsi="Calibri" w:cs="Calibri"/>
          <w:sz w:val="22"/>
          <w:szCs w:val="22"/>
        </w:rPr>
        <w:t>ya</w:t>
      </w:r>
      <w:r>
        <w:rPr>
          <w:rFonts w:ascii="Calibri" w:eastAsia="Calibri" w:hAnsi="Calibri" w:cs="Calibri"/>
          <w:spacing w:val="1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w w:val="101"/>
          <w:sz w:val="22"/>
          <w:szCs w:val="22"/>
        </w:rPr>
        <w:t>t</w:t>
      </w:r>
      <w:r>
        <w:rPr>
          <w:rFonts w:ascii="Calibri" w:eastAsia="Calibri" w:hAnsi="Calibri" w:cs="Calibri"/>
          <w:spacing w:val="-8"/>
          <w:w w:val="101"/>
          <w:sz w:val="22"/>
          <w:szCs w:val="22"/>
        </w:rPr>
        <w:t>i</w:t>
      </w:r>
      <w:r>
        <w:rPr>
          <w:rFonts w:ascii="Calibri" w:eastAsia="Calibri" w:hAnsi="Calibri" w:cs="Calibri"/>
          <w:w w:val="101"/>
          <w:sz w:val="22"/>
          <w:szCs w:val="22"/>
        </w:rPr>
        <w:t xml:space="preserve">m </w:t>
      </w:r>
      <w:r>
        <w:rPr>
          <w:rFonts w:ascii="Calibri" w:eastAsia="Calibri" w:hAnsi="Calibri" w:cs="Calibri"/>
          <w:spacing w:val="-1"/>
          <w:sz w:val="22"/>
          <w:szCs w:val="22"/>
        </w:rPr>
        <w:t>k</w:t>
      </w:r>
      <w:r>
        <w:rPr>
          <w:rFonts w:ascii="Calibri" w:eastAsia="Calibri" w:hAnsi="Calibri" w:cs="Calibri"/>
          <w:spacing w:val="-2"/>
          <w:sz w:val="22"/>
          <w:szCs w:val="22"/>
        </w:rPr>
        <w:t>hu</w:t>
      </w:r>
      <w:r>
        <w:rPr>
          <w:rFonts w:ascii="Calibri" w:eastAsia="Calibri" w:hAnsi="Calibri" w:cs="Calibri"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un</w:t>
      </w:r>
      <w:r>
        <w:rPr>
          <w:rFonts w:ascii="Calibri" w:eastAsia="Calibri" w:hAnsi="Calibri" w:cs="Calibri"/>
          <w:spacing w:val="-3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 xml:space="preserve">k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2"/>
          <w:sz w:val="22"/>
          <w:szCs w:val="22"/>
        </w:rPr>
        <w:t>p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sz w:val="22"/>
          <w:szCs w:val="22"/>
        </w:rPr>
        <w:t>si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p</w:t>
      </w:r>
      <w:r>
        <w:rPr>
          <w:rFonts w:ascii="Calibri" w:eastAsia="Calibri" w:hAnsi="Calibri" w:cs="Calibri"/>
          <w:spacing w:val="-8"/>
          <w:sz w:val="22"/>
          <w:szCs w:val="22"/>
        </w:rPr>
        <w:t>k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8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k</w:t>
      </w:r>
      <w:r>
        <w:rPr>
          <w:rFonts w:ascii="Calibri" w:eastAsia="Calibri" w:hAnsi="Calibri" w:cs="Calibri"/>
          <w:spacing w:val="-3"/>
          <w:sz w:val="22"/>
          <w:szCs w:val="22"/>
        </w:rPr>
        <w:t>o</w:t>
      </w:r>
      <w:r>
        <w:rPr>
          <w:rFonts w:ascii="Calibri" w:eastAsia="Calibri" w:hAnsi="Calibri" w:cs="Calibri"/>
          <w:spacing w:val="-2"/>
          <w:sz w:val="22"/>
          <w:szCs w:val="22"/>
        </w:rPr>
        <w:t>n</w:t>
      </w:r>
      <w:r>
        <w:rPr>
          <w:rFonts w:ascii="Calibri" w:eastAsia="Calibri" w:hAnsi="Calibri" w:cs="Calibri"/>
          <w:spacing w:val="-3"/>
          <w:sz w:val="22"/>
          <w:szCs w:val="22"/>
        </w:rPr>
        <w:t>te</w:t>
      </w:r>
      <w:r>
        <w:rPr>
          <w:rFonts w:ascii="Calibri" w:eastAsia="Calibri" w:hAnsi="Calibri" w:cs="Calibri"/>
          <w:sz w:val="22"/>
          <w:szCs w:val="22"/>
        </w:rPr>
        <w:t xml:space="preserve">n </w:t>
      </w:r>
      <w:r>
        <w:rPr>
          <w:rFonts w:ascii="Calibri" w:eastAsia="Calibri" w:hAnsi="Calibri" w:cs="Calibri"/>
          <w:w w:val="101"/>
          <w:sz w:val="22"/>
          <w:szCs w:val="22"/>
        </w:rPr>
        <w:t>y</w:t>
      </w:r>
      <w:r>
        <w:rPr>
          <w:rFonts w:ascii="Calibri" w:eastAsia="Calibri" w:hAnsi="Calibri" w:cs="Calibri"/>
          <w:spacing w:val="1"/>
          <w:w w:val="101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w w:val="101"/>
          <w:sz w:val="22"/>
          <w:szCs w:val="22"/>
        </w:rPr>
        <w:t>n</w:t>
      </w:r>
      <w:r>
        <w:rPr>
          <w:rFonts w:ascii="Calibri" w:eastAsia="Calibri" w:hAnsi="Calibri" w:cs="Calibri"/>
          <w:w w:val="101"/>
          <w:sz w:val="22"/>
          <w:szCs w:val="22"/>
        </w:rPr>
        <w:t xml:space="preserve">g 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k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d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pacing w:val="-2"/>
          <w:sz w:val="22"/>
          <w:szCs w:val="22"/>
        </w:rPr>
        <w:t>pub</w:t>
      </w:r>
      <w:r>
        <w:rPr>
          <w:rFonts w:ascii="Calibri" w:eastAsia="Calibri" w:hAnsi="Calibri" w:cs="Calibri"/>
          <w:spacing w:val="-1"/>
          <w:sz w:val="22"/>
          <w:szCs w:val="22"/>
        </w:rPr>
        <w:t>lik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sik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9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.</w:t>
      </w:r>
      <w:r>
        <w:rPr>
          <w:rFonts w:ascii="Calibri" w:eastAsia="Calibri" w:hAnsi="Calibri" w:cs="Calibri"/>
          <w:spacing w:val="1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Ti</w:t>
      </w:r>
      <w:r>
        <w:rPr>
          <w:rFonts w:ascii="Calibri" w:eastAsia="Calibri" w:hAnsi="Calibri" w:cs="Calibri"/>
          <w:sz w:val="22"/>
          <w:szCs w:val="22"/>
        </w:rPr>
        <w:t>m</w:t>
      </w:r>
      <w:r>
        <w:rPr>
          <w:rFonts w:ascii="Calibri" w:eastAsia="Calibri" w:hAnsi="Calibri" w:cs="Calibri"/>
          <w:spacing w:val="5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8"/>
          <w:sz w:val="22"/>
          <w:szCs w:val="22"/>
        </w:rPr>
        <w:t>y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 xml:space="preserve">g </w:t>
      </w:r>
      <w:r>
        <w:rPr>
          <w:rFonts w:ascii="Calibri" w:eastAsia="Calibri" w:hAnsi="Calibri" w:cs="Calibri"/>
          <w:spacing w:val="1"/>
          <w:w w:val="101"/>
          <w:sz w:val="22"/>
          <w:szCs w:val="22"/>
        </w:rPr>
        <w:t>m</w:t>
      </w:r>
      <w:r>
        <w:rPr>
          <w:rFonts w:ascii="Calibri" w:eastAsia="Calibri" w:hAnsi="Calibri" w:cs="Calibri"/>
          <w:spacing w:val="-6"/>
          <w:w w:val="101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w w:val="101"/>
          <w:sz w:val="22"/>
          <w:szCs w:val="22"/>
        </w:rPr>
        <w:t>m</w:t>
      </w:r>
      <w:r>
        <w:rPr>
          <w:rFonts w:ascii="Calibri" w:eastAsia="Calibri" w:hAnsi="Calibri" w:cs="Calibri"/>
          <w:spacing w:val="-2"/>
          <w:w w:val="101"/>
          <w:sz w:val="22"/>
          <w:szCs w:val="22"/>
        </w:rPr>
        <w:t>p</w:t>
      </w:r>
      <w:r>
        <w:rPr>
          <w:rFonts w:ascii="Calibri" w:eastAsia="Calibri" w:hAnsi="Calibri" w:cs="Calibri"/>
          <w:w w:val="101"/>
          <w:sz w:val="22"/>
          <w:szCs w:val="22"/>
        </w:rPr>
        <w:t xml:space="preserve">u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2"/>
          <w:sz w:val="22"/>
          <w:szCs w:val="22"/>
        </w:rPr>
        <w:t>bu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k</w:t>
      </w:r>
      <w:r>
        <w:rPr>
          <w:rFonts w:ascii="Calibri" w:eastAsia="Calibri" w:hAnsi="Calibri" w:cs="Calibri"/>
          <w:spacing w:val="-3"/>
          <w:sz w:val="22"/>
          <w:szCs w:val="22"/>
        </w:rPr>
        <w:t>o</w:t>
      </w:r>
      <w:r>
        <w:rPr>
          <w:rFonts w:ascii="Calibri" w:eastAsia="Calibri" w:hAnsi="Calibri" w:cs="Calibri"/>
          <w:spacing w:val="-2"/>
          <w:sz w:val="22"/>
          <w:szCs w:val="22"/>
        </w:rPr>
        <w:t>n</w:t>
      </w:r>
      <w:r>
        <w:rPr>
          <w:rFonts w:ascii="Calibri" w:eastAsia="Calibri" w:hAnsi="Calibri" w:cs="Calibri"/>
          <w:spacing w:val="-3"/>
          <w:sz w:val="22"/>
          <w:szCs w:val="22"/>
        </w:rPr>
        <w:t>te</w:t>
      </w:r>
      <w:r>
        <w:rPr>
          <w:rFonts w:ascii="Calibri" w:eastAsia="Calibri" w:hAnsi="Calibri" w:cs="Calibri"/>
          <w:sz w:val="22"/>
          <w:szCs w:val="22"/>
        </w:rPr>
        <w:t xml:space="preserve">n </w:t>
      </w:r>
      <w:r>
        <w:rPr>
          <w:rFonts w:ascii="Calibri" w:eastAsia="Calibri" w:hAnsi="Calibri" w:cs="Calibri"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sz w:val="22"/>
          <w:szCs w:val="22"/>
        </w:rPr>
        <w:t>ar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k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2"/>
          <w:sz w:val="22"/>
          <w:szCs w:val="22"/>
        </w:rPr>
        <w:t>u</w:t>
      </w:r>
      <w:r>
        <w:rPr>
          <w:rFonts w:ascii="Calibri" w:eastAsia="Calibri" w:hAnsi="Calibri" w:cs="Calibri"/>
          <w:spacing w:val="-9"/>
          <w:sz w:val="22"/>
          <w:szCs w:val="22"/>
        </w:rPr>
        <w:t>n</w:t>
      </w:r>
      <w:r>
        <w:rPr>
          <w:rFonts w:ascii="Calibri" w:eastAsia="Calibri" w:hAnsi="Calibri" w:cs="Calibri"/>
          <w:spacing w:val="3"/>
          <w:sz w:val="22"/>
          <w:szCs w:val="22"/>
        </w:rPr>
        <w:t>g</w:t>
      </w:r>
      <w:r>
        <w:rPr>
          <w:rFonts w:ascii="Calibri" w:eastAsia="Calibri" w:hAnsi="Calibri" w:cs="Calibri"/>
          <w:spacing w:val="-1"/>
          <w:sz w:val="22"/>
          <w:szCs w:val="22"/>
        </w:rPr>
        <w:t>ki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w w:val="101"/>
          <w:sz w:val="22"/>
          <w:szCs w:val="22"/>
        </w:rPr>
        <w:t>s</w:t>
      </w:r>
      <w:r>
        <w:rPr>
          <w:rFonts w:ascii="Calibri" w:eastAsia="Calibri" w:hAnsi="Calibri" w:cs="Calibri"/>
          <w:spacing w:val="-3"/>
          <w:w w:val="101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w w:val="101"/>
          <w:sz w:val="22"/>
          <w:szCs w:val="22"/>
        </w:rPr>
        <w:t>r</w:t>
      </w:r>
      <w:r>
        <w:rPr>
          <w:rFonts w:ascii="Calibri" w:eastAsia="Calibri" w:hAnsi="Calibri" w:cs="Calibri"/>
          <w:spacing w:val="-3"/>
          <w:w w:val="101"/>
          <w:sz w:val="22"/>
          <w:szCs w:val="22"/>
        </w:rPr>
        <w:t>t</w:t>
      </w:r>
      <w:r>
        <w:rPr>
          <w:rFonts w:ascii="Calibri" w:eastAsia="Calibri" w:hAnsi="Calibri" w:cs="Calibri"/>
          <w:w w:val="101"/>
          <w:sz w:val="22"/>
          <w:szCs w:val="22"/>
        </w:rPr>
        <w:t xml:space="preserve">a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2"/>
          <w:sz w:val="22"/>
          <w:szCs w:val="22"/>
        </w:rPr>
        <w:t>p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spacing w:val="-2"/>
          <w:sz w:val="22"/>
          <w:szCs w:val="22"/>
        </w:rPr>
        <w:t>h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3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pacing w:val="-8"/>
          <w:sz w:val="22"/>
          <w:szCs w:val="22"/>
        </w:rPr>
        <w:t>k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5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ks</w:t>
      </w:r>
      <w:r>
        <w:rPr>
          <w:rFonts w:ascii="Calibri" w:eastAsia="Calibri" w:hAnsi="Calibri" w:cs="Calibri"/>
          <w:spacing w:val="-2"/>
          <w:sz w:val="22"/>
          <w:szCs w:val="22"/>
        </w:rPr>
        <w:t>p</w:t>
      </w:r>
      <w:r>
        <w:rPr>
          <w:rFonts w:ascii="Calibri" w:eastAsia="Calibri" w:hAnsi="Calibri" w:cs="Calibri"/>
          <w:spacing w:val="-3"/>
          <w:sz w:val="22"/>
          <w:szCs w:val="22"/>
        </w:rPr>
        <w:t>et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i y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 xml:space="preserve">g </w:t>
      </w:r>
      <w:r>
        <w:rPr>
          <w:rFonts w:ascii="Calibri" w:eastAsia="Calibri" w:hAnsi="Calibri" w:cs="Calibri"/>
          <w:spacing w:val="-2"/>
          <w:w w:val="101"/>
          <w:sz w:val="22"/>
          <w:szCs w:val="22"/>
        </w:rPr>
        <w:t>d</w:t>
      </w:r>
      <w:r>
        <w:rPr>
          <w:rFonts w:ascii="Calibri" w:eastAsia="Calibri" w:hAnsi="Calibri" w:cs="Calibri"/>
          <w:spacing w:val="-1"/>
          <w:w w:val="101"/>
          <w:sz w:val="22"/>
          <w:szCs w:val="22"/>
        </w:rPr>
        <w:t>i</w:t>
      </w:r>
      <w:r>
        <w:rPr>
          <w:rFonts w:ascii="Calibri" w:eastAsia="Calibri" w:hAnsi="Calibri" w:cs="Calibri"/>
          <w:spacing w:val="-2"/>
          <w:w w:val="101"/>
          <w:sz w:val="22"/>
          <w:szCs w:val="22"/>
        </w:rPr>
        <w:t>h</w:t>
      </w:r>
      <w:r>
        <w:rPr>
          <w:rFonts w:ascii="Calibri" w:eastAsia="Calibri" w:hAnsi="Calibri" w:cs="Calibri"/>
          <w:spacing w:val="1"/>
          <w:w w:val="101"/>
          <w:sz w:val="22"/>
          <w:szCs w:val="22"/>
        </w:rPr>
        <w:t>ara</w:t>
      </w:r>
      <w:r>
        <w:rPr>
          <w:rFonts w:ascii="Calibri" w:eastAsia="Calibri" w:hAnsi="Calibri" w:cs="Calibri"/>
          <w:spacing w:val="-9"/>
          <w:w w:val="101"/>
          <w:sz w:val="22"/>
          <w:szCs w:val="22"/>
        </w:rPr>
        <w:t>p</w:t>
      </w:r>
      <w:r>
        <w:rPr>
          <w:rFonts w:ascii="Calibri" w:eastAsia="Calibri" w:hAnsi="Calibri" w:cs="Calibri"/>
          <w:spacing w:val="-1"/>
          <w:w w:val="101"/>
          <w:sz w:val="22"/>
          <w:szCs w:val="22"/>
        </w:rPr>
        <w:t>k</w:t>
      </w:r>
      <w:r>
        <w:rPr>
          <w:rFonts w:ascii="Calibri" w:eastAsia="Calibri" w:hAnsi="Calibri" w:cs="Calibri"/>
          <w:spacing w:val="1"/>
          <w:w w:val="101"/>
          <w:sz w:val="22"/>
          <w:szCs w:val="22"/>
        </w:rPr>
        <w:t>a</w:t>
      </w:r>
      <w:r>
        <w:rPr>
          <w:rFonts w:ascii="Calibri" w:eastAsia="Calibri" w:hAnsi="Calibri" w:cs="Calibri"/>
          <w:w w:val="101"/>
          <w:sz w:val="22"/>
          <w:szCs w:val="22"/>
        </w:rPr>
        <w:t xml:space="preserve">n </w:t>
      </w:r>
      <w:r>
        <w:rPr>
          <w:rFonts w:ascii="Calibri" w:eastAsia="Calibri" w:hAnsi="Calibri" w:cs="Calibri"/>
          <w:spacing w:val="-2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>ar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6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w w:val="101"/>
          <w:sz w:val="22"/>
          <w:szCs w:val="22"/>
        </w:rPr>
        <w:t>k</w:t>
      </w:r>
      <w:r>
        <w:rPr>
          <w:rFonts w:ascii="Calibri" w:eastAsia="Calibri" w:hAnsi="Calibri" w:cs="Calibri"/>
          <w:spacing w:val="-3"/>
          <w:w w:val="101"/>
          <w:sz w:val="22"/>
          <w:szCs w:val="22"/>
        </w:rPr>
        <w:t>o</w:t>
      </w:r>
      <w:r>
        <w:rPr>
          <w:rFonts w:ascii="Calibri" w:eastAsia="Calibri" w:hAnsi="Calibri" w:cs="Calibri"/>
          <w:spacing w:val="-2"/>
          <w:w w:val="101"/>
          <w:sz w:val="22"/>
          <w:szCs w:val="22"/>
        </w:rPr>
        <w:t>n</w:t>
      </w:r>
      <w:r>
        <w:rPr>
          <w:rFonts w:ascii="Calibri" w:eastAsia="Calibri" w:hAnsi="Calibri" w:cs="Calibri"/>
          <w:spacing w:val="-1"/>
          <w:w w:val="101"/>
          <w:sz w:val="22"/>
          <w:szCs w:val="22"/>
        </w:rPr>
        <w:t>s</w:t>
      </w:r>
      <w:r>
        <w:rPr>
          <w:rFonts w:ascii="Calibri" w:eastAsia="Calibri" w:hAnsi="Calibri" w:cs="Calibri"/>
          <w:spacing w:val="-9"/>
          <w:w w:val="101"/>
          <w:sz w:val="22"/>
          <w:szCs w:val="22"/>
        </w:rPr>
        <w:t>u</w:t>
      </w:r>
      <w:r>
        <w:rPr>
          <w:rFonts w:ascii="Calibri" w:eastAsia="Calibri" w:hAnsi="Calibri" w:cs="Calibri"/>
          <w:spacing w:val="1"/>
          <w:w w:val="101"/>
          <w:sz w:val="22"/>
          <w:szCs w:val="22"/>
        </w:rPr>
        <w:t>m</w:t>
      </w:r>
      <w:r>
        <w:rPr>
          <w:rFonts w:ascii="Calibri" w:eastAsia="Calibri" w:hAnsi="Calibri" w:cs="Calibri"/>
          <w:spacing w:val="-3"/>
          <w:w w:val="101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w w:val="101"/>
          <w:sz w:val="22"/>
          <w:szCs w:val="22"/>
        </w:rPr>
        <w:t>n</w:t>
      </w:r>
      <w:r>
        <w:rPr>
          <w:rFonts w:ascii="Calibri" w:eastAsia="Calibri" w:hAnsi="Calibri" w:cs="Calibri"/>
          <w:w w:val="101"/>
          <w:sz w:val="22"/>
          <w:szCs w:val="22"/>
        </w:rPr>
        <w:t>.</w:t>
      </w:r>
    </w:p>
    <w:p w:rsidR="00143462" w:rsidRDefault="009D580B">
      <w:pPr>
        <w:tabs>
          <w:tab w:val="left" w:pos="360"/>
        </w:tabs>
        <w:spacing w:before="51" w:line="360" w:lineRule="auto"/>
        <w:ind w:left="360" w:right="64" w:hanging="360"/>
        <w:rPr>
          <w:rFonts w:ascii="Calibri" w:eastAsia="Calibri" w:hAnsi="Calibri" w:cs="Calibri"/>
          <w:sz w:val="22"/>
          <w:szCs w:val="22"/>
        </w:rPr>
      </w:pPr>
      <w:r>
        <w:br w:type="column"/>
      </w:r>
      <w:r>
        <w:rPr>
          <w:rFonts w:ascii="Calibri" w:eastAsia="Calibri" w:hAnsi="Calibri" w:cs="Calibri"/>
          <w:spacing w:val="-1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.</w:t>
      </w:r>
      <w:r>
        <w:rPr>
          <w:rFonts w:ascii="Calibri" w:eastAsia="Calibri" w:hAnsi="Calibri" w:cs="Calibri"/>
          <w:spacing w:val="-48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pacing w:val="4"/>
          <w:sz w:val="22"/>
          <w:szCs w:val="22"/>
        </w:rPr>
        <w:t>M</w:t>
      </w:r>
      <w:r>
        <w:rPr>
          <w:rFonts w:ascii="Calibri" w:eastAsia="Calibri" w:hAnsi="Calibri" w:cs="Calibri"/>
          <w:spacing w:val="-2"/>
          <w:sz w:val="22"/>
          <w:szCs w:val="22"/>
        </w:rPr>
        <w:t>en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n</w:t>
      </w:r>
      <w:r>
        <w:rPr>
          <w:rFonts w:ascii="Calibri" w:eastAsia="Calibri" w:hAnsi="Calibri" w:cs="Calibri"/>
          <w:spacing w:val="-3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>u</w:t>
      </w:r>
      <w:r>
        <w:rPr>
          <w:rFonts w:ascii="Calibri" w:eastAsia="Calibri" w:hAnsi="Calibri" w:cs="Calibri"/>
          <w:spacing w:val="-1"/>
          <w:sz w:val="22"/>
          <w:szCs w:val="22"/>
        </w:rPr>
        <w:t>k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 xml:space="preserve">n   </w:t>
      </w:r>
      <w:r>
        <w:rPr>
          <w:rFonts w:ascii="Calibri" w:eastAsia="Calibri" w:hAnsi="Calibri" w:cs="Calibri"/>
          <w:spacing w:val="19"/>
          <w:sz w:val="22"/>
          <w:szCs w:val="22"/>
        </w:rPr>
        <w:t xml:space="preserve"> </w:t>
      </w:r>
      <w:del w:id="898" w:author="Deni Septiadi Azzub" w:date="2018-03-01T22:14:00Z">
        <w:r w:rsidRPr="002B06E8" w:rsidDel="002B06E8">
          <w:rPr>
            <w:rFonts w:ascii="Calibri" w:eastAsia="Calibri" w:hAnsi="Calibri" w:cs="Calibri"/>
            <w:i/>
            <w:spacing w:val="-1"/>
            <w:sz w:val="22"/>
            <w:szCs w:val="22"/>
            <w:rPrChange w:id="899" w:author="Deni Septiadi Azzub" w:date="2018-03-01T22:14:00Z">
              <w:rPr>
                <w:rFonts w:ascii="Calibri" w:eastAsia="Calibri" w:hAnsi="Calibri" w:cs="Calibri"/>
                <w:spacing w:val="-1"/>
                <w:sz w:val="22"/>
                <w:szCs w:val="22"/>
              </w:rPr>
            </w:rPrChange>
          </w:rPr>
          <w:delText>s</w:delText>
        </w:r>
        <w:r w:rsidRPr="002B06E8" w:rsidDel="002B06E8">
          <w:rPr>
            <w:rFonts w:ascii="Calibri" w:eastAsia="Calibri" w:hAnsi="Calibri" w:cs="Calibri"/>
            <w:i/>
            <w:spacing w:val="-3"/>
            <w:sz w:val="22"/>
            <w:szCs w:val="22"/>
            <w:rPrChange w:id="900" w:author="Deni Septiadi Azzub" w:date="2018-03-01T22:14:00Z">
              <w:rPr>
                <w:rFonts w:ascii="Calibri" w:eastAsia="Calibri" w:hAnsi="Calibri" w:cs="Calibri"/>
                <w:spacing w:val="-3"/>
                <w:sz w:val="22"/>
                <w:szCs w:val="22"/>
              </w:rPr>
            </w:rPrChange>
          </w:rPr>
          <w:delText>o</w:delText>
        </w:r>
        <w:r w:rsidRPr="002B06E8" w:rsidDel="002B06E8">
          <w:rPr>
            <w:rFonts w:ascii="Calibri" w:eastAsia="Calibri" w:hAnsi="Calibri" w:cs="Calibri"/>
            <w:i/>
            <w:spacing w:val="-1"/>
            <w:sz w:val="22"/>
            <w:szCs w:val="22"/>
            <w:rPrChange w:id="901" w:author="Deni Septiadi Azzub" w:date="2018-03-01T22:14:00Z">
              <w:rPr>
                <w:rFonts w:ascii="Calibri" w:eastAsia="Calibri" w:hAnsi="Calibri" w:cs="Calibri"/>
                <w:spacing w:val="-1"/>
                <w:sz w:val="22"/>
                <w:szCs w:val="22"/>
              </w:rPr>
            </w:rPrChange>
          </w:rPr>
          <w:delText>si</w:delText>
        </w:r>
        <w:r w:rsidRPr="002B06E8" w:rsidDel="002B06E8">
          <w:rPr>
            <w:rFonts w:ascii="Calibri" w:eastAsia="Calibri" w:hAnsi="Calibri" w:cs="Calibri"/>
            <w:i/>
            <w:spacing w:val="1"/>
            <w:sz w:val="22"/>
            <w:szCs w:val="22"/>
            <w:rPrChange w:id="902" w:author="Deni Septiadi Azzub" w:date="2018-03-01T22:14:00Z">
              <w:rPr>
                <w:rFonts w:ascii="Calibri" w:eastAsia="Calibri" w:hAnsi="Calibri" w:cs="Calibri"/>
                <w:spacing w:val="1"/>
                <w:sz w:val="22"/>
                <w:szCs w:val="22"/>
              </w:rPr>
            </w:rPrChange>
          </w:rPr>
          <w:delText>a</w:delText>
        </w:r>
        <w:r w:rsidRPr="002B06E8" w:rsidDel="002B06E8">
          <w:rPr>
            <w:rFonts w:ascii="Calibri" w:eastAsia="Calibri" w:hAnsi="Calibri" w:cs="Calibri"/>
            <w:i/>
            <w:sz w:val="22"/>
            <w:szCs w:val="22"/>
            <w:rPrChange w:id="903" w:author="Deni Septiadi Azzub" w:date="2018-03-01T22:14:00Z">
              <w:rPr>
                <w:rFonts w:ascii="Calibri" w:eastAsia="Calibri" w:hAnsi="Calibri" w:cs="Calibri"/>
                <w:sz w:val="22"/>
                <w:szCs w:val="22"/>
              </w:rPr>
            </w:rPrChange>
          </w:rPr>
          <w:delText xml:space="preserve">l   </w:delText>
        </w:r>
        <w:r w:rsidRPr="002B06E8" w:rsidDel="002B06E8">
          <w:rPr>
            <w:rFonts w:ascii="Calibri" w:eastAsia="Calibri" w:hAnsi="Calibri" w:cs="Calibri"/>
            <w:i/>
            <w:spacing w:val="14"/>
            <w:sz w:val="22"/>
            <w:szCs w:val="22"/>
            <w:rPrChange w:id="904" w:author="Deni Septiadi Azzub" w:date="2018-03-01T22:14:00Z">
              <w:rPr>
                <w:rFonts w:ascii="Calibri" w:eastAsia="Calibri" w:hAnsi="Calibri" w:cs="Calibri"/>
                <w:spacing w:val="14"/>
                <w:sz w:val="22"/>
                <w:szCs w:val="22"/>
              </w:rPr>
            </w:rPrChange>
          </w:rPr>
          <w:delText xml:space="preserve"> </w:delText>
        </w:r>
        <w:r w:rsidRPr="002B06E8" w:rsidDel="002B06E8">
          <w:rPr>
            <w:rFonts w:ascii="Calibri" w:eastAsia="Calibri" w:hAnsi="Calibri" w:cs="Calibri"/>
            <w:i/>
            <w:spacing w:val="1"/>
            <w:sz w:val="22"/>
            <w:szCs w:val="22"/>
            <w:rPrChange w:id="905" w:author="Deni Septiadi Azzub" w:date="2018-03-01T22:14:00Z">
              <w:rPr>
                <w:rFonts w:ascii="Calibri" w:eastAsia="Calibri" w:hAnsi="Calibri" w:cs="Calibri"/>
                <w:spacing w:val="1"/>
                <w:sz w:val="22"/>
                <w:szCs w:val="22"/>
              </w:rPr>
            </w:rPrChange>
          </w:rPr>
          <w:delText>m</w:delText>
        </w:r>
        <w:r w:rsidRPr="002B06E8" w:rsidDel="002B06E8">
          <w:rPr>
            <w:rFonts w:ascii="Calibri" w:eastAsia="Calibri" w:hAnsi="Calibri" w:cs="Calibri"/>
            <w:i/>
            <w:spacing w:val="-3"/>
            <w:sz w:val="22"/>
            <w:szCs w:val="22"/>
            <w:rPrChange w:id="906" w:author="Deni Septiadi Azzub" w:date="2018-03-01T22:14:00Z">
              <w:rPr>
                <w:rFonts w:ascii="Calibri" w:eastAsia="Calibri" w:hAnsi="Calibri" w:cs="Calibri"/>
                <w:spacing w:val="-3"/>
                <w:sz w:val="22"/>
                <w:szCs w:val="22"/>
              </w:rPr>
            </w:rPrChange>
          </w:rPr>
          <w:delText>e</w:delText>
        </w:r>
        <w:r w:rsidRPr="002B06E8" w:rsidDel="002B06E8">
          <w:rPr>
            <w:rFonts w:ascii="Calibri" w:eastAsia="Calibri" w:hAnsi="Calibri" w:cs="Calibri"/>
            <w:i/>
            <w:spacing w:val="-2"/>
            <w:sz w:val="22"/>
            <w:szCs w:val="22"/>
            <w:rPrChange w:id="907" w:author="Deni Septiadi Azzub" w:date="2018-03-01T22:14:00Z">
              <w:rPr>
                <w:rFonts w:ascii="Calibri" w:eastAsia="Calibri" w:hAnsi="Calibri" w:cs="Calibri"/>
                <w:spacing w:val="-2"/>
                <w:sz w:val="22"/>
                <w:szCs w:val="22"/>
              </w:rPr>
            </w:rPrChange>
          </w:rPr>
          <w:delText>d</w:delText>
        </w:r>
        <w:r w:rsidRPr="002B06E8" w:rsidDel="002B06E8">
          <w:rPr>
            <w:rFonts w:ascii="Calibri" w:eastAsia="Calibri" w:hAnsi="Calibri" w:cs="Calibri"/>
            <w:i/>
            <w:spacing w:val="-1"/>
            <w:sz w:val="22"/>
            <w:szCs w:val="22"/>
            <w:rPrChange w:id="908" w:author="Deni Septiadi Azzub" w:date="2018-03-01T22:14:00Z">
              <w:rPr>
                <w:rFonts w:ascii="Calibri" w:eastAsia="Calibri" w:hAnsi="Calibri" w:cs="Calibri"/>
                <w:spacing w:val="-1"/>
                <w:sz w:val="22"/>
                <w:szCs w:val="22"/>
              </w:rPr>
            </w:rPrChange>
          </w:rPr>
          <w:delText>i</w:delText>
        </w:r>
        <w:r w:rsidRPr="002B06E8" w:rsidDel="002B06E8">
          <w:rPr>
            <w:rFonts w:ascii="Calibri" w:eastAsia="Calibri" w:hAnsi="Calibri" w:cs="Calibri"/>
            <w:i/>
            <w:sz w:val="22"/>
            <w:szCs w:val="22"/>
            <w:rPrChange w:id="909" w:author="Deni Septiadi Azzub" w:date="2018-03-01T22:14:00Z">
              <w:rPr>
                <w:rFonts w:ascii="Calibri" w:eastAsia="Calibri" w:hAnsi="Calibri" w:cs="Calibri"/>
                <w:sz w:val="22"/>
                <w:szCs w:val="22"/>
              </w:rPr>
            </w:rPrChange>
          </w:rPr>
          <w:delText>a</w:delText>
        </w:r>
      </w:del>
      <w:ins w:id="910" w:author="Deni Septiadi Azzub" w:date="2018-03-01T22:14:00Z">
        <w:r w:rsidR="002B06E8">
          <w:rPr>
            <w:rFonts w:ascii="Calibri" w:eastAsia="Calibri" w:hAnsi="Calibri" w:cs="Calibri"/>
            <w:i/>
            <w:spacing w:val="-1"/>
            <w:sz w:val="22"/>
            <w:szCs w:val="22"/>
            <w:lang w:val="id-ID"/>
          </w:rPr>
          <w:t>social media</w:t>
        </w:r>
      </w:ins>
      <w:r>
        <w:rPr>
          <w:rFonts w:ascii="Calibri" w:eastAsia="Calibri" w:hAnsi="Calibri" w:cs="Calibri"/>
          <w:sz w:val="22"/>
          <w:szCs w:val="22"/>
        </w:rPr>
        <w:t xml:space="preserve">   </w:t>
      </w:r>
      <w:r>
        <w:rPr>
          <w:rFonts w:ascii="Calibri" w:eastAsia="Calibri" w:hAnsi="Calibri" w:cs="Calibri"/>
          <w:spacing w:val="16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 xml:space="preserve">g </w:t>
      </w:r>
      <w:del w:id="911" w:author="Deni Septiadi Azzub" w:date="2018-03-01T22:14:00Z">
        <w:r w:rsidDel="005F5C8C">
          <w:rPr>
            <w:rFonts w:ascii="Calibri" w:eastAsia="Calibri" w:hAnsi="Calibri" w:cs="Calibri"/>
            <w:sz w:val="22"/>
            <w:szCs w:val="22"/>
          </w:rPr>
          <w:delText xml:space="preserve">  </w:delText>
        </w:r>
      </w:del>
      <w:r>
        <w:rPr>
          <w:rFonts w:ascii="Calibri" w:eastAsia="Calibri" w:hAnsi="Calibri" w:cs="Calibri"/>
          <w:spacing w:val="16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6"/>
          <w:w w:val="101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w w:val="101"/>
          <w:sz w:val="22"/>
          <w:szCs w:val="22"/>
        </w:rPr>
        <w:t>k</w:t>
      </w:r>
      <w:r>
        <w:rPr>
          <w:rFonts w:ascii="Calibri" w:eastAsia="Calibri" w:hAnsi="Calibri" w:cs="Calibri"/>
          <w:spacing w:val="5"/>
          <w:w w:val="101"/>
          <w:sz w:val="22"/>
          <w:szCs w:val="22"/>
        </w:rPr>
        <w:t>a</w:t>
      </w:r>
      <w:r>
        <w:rPr>
          <w:rFonts w:ascii="Calibri" w:eastAsia="Calibri" w:hAnsi="Calibri" w:cs="Calibri"/>
          <w:w w:val="101"/>
          <w:sz w:val="22"/>
          <w:szCs w:val="22"/>
        </w:rPr>
        <w:t xml:space="preserve">n </w:t>
      </w:r>
      <w:r>
        <w:rPr>
          <w:rFonts w:ascii="Calibri" w:eastAsia="Calibri" w:hAnsi="Calibri" w:cs="Calibri"/>
          <w:spacing w:val="-2"/>
          <w:w w:val="101"/>
          <w:sz w:val="22"/>
          <w:szCs w:val="22"/>
        </w:rPr>
        <w:t>d</w:t>
      </w:r>
      <w:r>
        <w:rPr>
          <w:rFonts w:ascii="Calibri" w:eastAsia="Calibri" w:hAnsi="Calibri" w:cs="Calibri"/>
          <w:spacing w:val="-1"/>
          <w:w w:val="101"/>
          <w:sz w:val="22"/>
          <w:szCs w:val="22"/>
        </w:rPr>
        <w:t>i</w:t>
      </w:r>
      <w:r>
        <w:rPr>
          <w:rFonts w:ascii="Calibri" w:eastAsia="Calibri" w:hAnsi="Calibri" w:cs="Calibri"/>
          <w:spacing w:val="3"/>
          <w:w w:val="101"/>
          <w:sz w:val="22"/>
          <w:szCs w:val="22"/>
        </w:rPr>
        <w:t>g</w:t>
      </w:r>
      <w:r>
        <w:rPr>
          <w:rFonts w:ascii="Calibri" w:eastAsia="Calibri" w:hAnsi="Calibri" w:cs="Calibri"/>
          <w:spacing w:val="-2"/>
          <w:w w:val="101"/>
          <w:sz w:val="22"/>
          <w:szCs w:val="22"/>
        </w:rPr>
        <w:t>un</w:t>
      </w:r>
      <w:r>
        <w:rPr>
          <w:rFonts w:ascii="Calibri" w:eastAsia="Calibri" w:hAnsi="Calibri" w:cs="Calibri"/>
          <w:spacing w:val="1"/>
          <w:w w:val="101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w w:val="101"/>
          <w:sz w:val="22"/>
          <w:szCs w:val="22"/>
        </w:rPr>
        <w:t>k</w:t>
      </w:r>
      <w:r>
        <w:rPr>
          <w:rFonts w:ascii="Calibri" w:eastAsia="Calibri" w:hAnsi="Calibri" w:cs="Calibri"/>
          <w:spacing w:val="1"/>
          <w:w w:val="101"/>
          <w:sz w:val="22"/>
          <w:szCs w:val="22"/>
        </w:rPr>
        <w:t>a</w:t>
      </w:r>
      <w:r>
        <w:rPr>
          <w:rFonts w:ascii="Calibri" w:eastAsia="Calibri" w:hAnsi="Calibri" w:cs="Calibri"/>
          <w:w w:val="101"/>
          <w:sz w:val="22"/>
          <w:szCs w:val="22"/>
        </w:rPr>
        <w:t>n</w:t>
      </w:r>
    </w:p>
    <w:p w:rsidR="00143462" w:rsidRDefault="009D580B">
      <w:pPr>
        <w:spacing w:line="260" w:lineRule="exact"/>
        <w:ind w:left="360" w:right="81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3"/>
          <w:position w:val="1"/>
          <w:sz w:val="22"/>
          <w:szCs w:val="22"/>
        </w:rPr>
        <w:t>M</w:t>
      </w:r>
      <w:r>
        <w:rPr>
          <w:rFonts w:ascii="Calibri" w:eastAsia="Calibri" w:hAnsi="Calibri" w:cs="Calibri"/>
          <w:spacing w:val="-3"/>
          <w:position w:val="1"/>
          <w:sz w:val="22"/>
          <w:szCs w:val="22"/>
        </w:rPr>
        <w:t>e</w:t>
      </w:r>
      <w:r>
        <w:rPr>
          <w:rFonts w:ascii="Calibri" w:eastAsia="Calibri" w:hAnsi="Calibri" w:cs="Calibri"/>
          <w:spacing w:val="-6"/>
          <w:position w:val="1"/>
          <w:sz w:val="22"/>
          <w:szCs w:val="22"/>
        </w:rPr>
        <w:t>m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s</w:t>
      </w:r>
      <w:r>
        <w:rPr>
          <w:rFonts w:ascii="Calibri" w:eastAsia="Calibri" w:hAnsi="Calibri" w:cs="Calibri"/>
          <w:spacing w:val="-3"/>
          <w:position w:val="1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ik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a</w:t>
      </w:r>
      <w:r>
        <w:rPr>
          <w:rFonts w:ascii="Calibri" w:eastAsia="Calibri" w:hAnsi="Calibri" w:cs="Calibri"/>
          <w:position w:val="1"/>
          <w:sz w:val="22"/>
          <w:szCs w:val="22"/>
        </w:rPr>
        <w:t xml:space="preserve">n </w:t>
      </w:r>
      <w:del w:id="912" w:author="Deni Septiadi Azzub" w:date="2018-03-01T22:14:00Z">
        <w:r w:rsidDel="005F5C8C">
          <w:rPr>
            <w:rFonts w:ascii="Calibri" w:eastAsia="Calibri" w:hAnsi="Calibri" w:cs="Calibri"/>
            <w:position w:val="1"/>
            <w:sz w:val="22"/>
            <w:szCs w:val="22"/>
          </w:rPr>
          <w:delText xml:space="preserve">  </w:delText>
        </w:r>
        <w:r w:rsidDel="005F5C8C">
          <w:rPr>
            <w:rFonts w:ascii="Calibri" w:eastAsia="Calibri" w:hAnsi="Calibri" w:cs="Calibri"/>
            <w:spacing w:val="11"/>
            <w:position w:val="1"/>
            <w:sz w:val="22"/>
            <w:szCs w:val="22"/>
          </w:rPr>
          <w:delText xml:space="preserve"> </w:delText>
        </w:r>
      </w:del>
      <w:r>
        <w:rPr>
          <w:rFonts w:ascii="Calibri" w:eastAsia="Calibri" w:hAnsi="Calibri" w:cs="Calibri"/>
          <w:spacing w:val="-6"/>
          <w:position w:val="1"/>
          <w:sz w:val="22"/>
          <w:szCs w:val="22"/>
        </w:rPr>
        <w:t>m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position w:val="1"/>
          <w:sz w:val="22"/>
          <w:szCs w:val="22"/>
        </w:rPr>
        <w:t>n</w:t>
      </w:r>
      <w:r>
        <w:rPr>
          <w:rFonts w:ascii="Calibri" w:eastAsia="Calibri" w:hAnsi="Calibri" w:cs="Calibri"/>
          <w:position w:val="1"/>
          <w:sz w:val="22"/>
          <w:szCs w:val="22"/>
        </w:rPr>
        <w:t xml:space="preserve">a   </w:t>
      </w:r>
      <w:r>
        <w:rPr>
          <w:rFonts w:ascii="Calibri" w:eastAsia="Calibri" w:hAnsi="Calibri" w:cs="Calibri"/>
          <w:spacing w:val="8"/>
          <w:position w:val="1"/>
          <w:sz w:val="22"/>
          <w:szCs w:val="22"/>
        </w:rPr>
        <w:t xml:space="preserve"> </w:t>
      </w:r>
      <w:del w:id="913" w:author="Deni Septiadi Azzub" w:date="2018-03-01T22:15:00Z">
        <w:r w:rsidRPr="005F5C8C" w:rsidDel="005F5C8C">
          <w:rPr>
            <w:rFonts w:ascii="Calibri" w:eastAsia="Calibri" w:hAnsi="Calibri" w:cs="Calibri"/>
            <w:i/>
            <w:spacing w:val="-1"/>
            <w:position w:val="1"/>
            <w:sz w:val="22"/>
            <w:szCs w:val="22"/>
            <w:rPrChange w:id="914" w:author="Deni Septiadi Azzub" w:date="2018-03-01T22:15:00Z"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</w:rPrChange>
          </w:rPr>
          <w:delText>s</w:delText>
        </w:r>
        <w:r w:rsidRPr="005F5C8C" w:rsidDel="005F5C8C">
          <w:rPr>
            <w:rFonts w:ascii="Calibri" w:eastAsia="Calibri" w:hAnsi="Calibri" w:cs="Calibri"/>
            <w:i/>
            <w:spacing w:val="-3"/>
            <w:position w:val="1"/>
            <w:sz w:val="22"/>
            <w:szCs w:val="22"/>
            <w:rPrChange w:id="915" w:author="Deni Septiadi Azzub" w:date="2018-03-01T22:15:00Z"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</w:rPrChange>
          </w:rPr>
          <w:delText>o</w:delText>
        </w:r>
        <w:r w:rsidRPr="005F5C8C" w:rsidDel="005F5C8C">
          <w:rPr>
            <w:rFonts w:ascii="Calibri" w:eastAsia="Calibri" w:hAnsi="Calibri" w:cs="Calibri"/>
            <w:i/>
            <w:spacing w:val="-1"/>
            <w:position w:val="1"/>
            <w:sz w:val="22"/>
            <w:szCs w:val="22"/>
            <w:rPrChange w:id="916" w:author="Deni Septiadi Azzub" w:date="2018-03-01T22:15:00Z"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</w:rPrChange>
          </w:rPr>
          <w:delText>si</w:delText>
        </w:r>
        <w:r w:rsidRPr="005F5C8C" w:rsidDel="005F5C8C">
          <w:rPr>
            <w:rFonts w:ascii="Calibri" w:eastAsia="Calibri" w:hAnsi="Calibri" w:cs="Calibri"/>
            <w:i/>
            <w:spacing w:val="1"/>
            <w:position w:val="1"/>
            <w:sz w:val="22"/>
            <w:szCs w:val="22"/>
            <w:rPrChange w:id="917" w:author="Deni Septiadi Azzub" w:date="2018-03-01T22:15:00Z"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</w:rPrChange>
          </w:rPr>
          <w:delText>a</w:delText>
        </w:r>
        <w:r w:rsidRPr="005F5C8C" w:rsidDel="005F5C8C">
          <w:rPr>
            <w:rFonts w:ascii="Calibri" w:eastAsia="Calibri" w:hAnsi="Calibri" w:cs="Calibri"/>
            <w:i/>
            <w:position w:val="1"/>
            <w:sz w:val="22"/>
            <w:szCs w:val="22"/>
            <w:rPrChange w:id="918" w:author="Deni Septiadi Azzub" w:date="2018-03-01T22:15:00Z">
              <w:rPr>
                <w:rFonts w:ascii="Calibri" w:eastAsia="Calibri" w:hAnsi="Calibri" w:cs="Calibri"/>
                <w:position w:val="1"/>
                <w:sz w:val="22"/>
                <w:szCs w:val="22"/>
              </w:rPr>
            </w:rPrChange>
          </w:rPr>
          <w:delText xml:space="preserve">l  </w:delText>
        </w:r>
        <w:r w:rsidRPr="005F5C8C" w:rsidDel="005F5C8C">
          <w:rPr>
            <w:rFonts w:ascii="Calibri" w:eastAsia="Calibri" w:hAnsi="Calibri" w:cs="Calibri"/>
            <w:i/>
            <w:spacing w:val="50"/>
            <w:position w:val="1"/>
            <w:sz w:val="22"/>
            <w:szCs w:val="22"/>
            <w:rPrChange w:id="919" w:author="Deni Septiadi Azzub" w:date="2018-03-01T22:15:00Z">
              <w:rPr>
                <w:rFonts w:ascii="Calibri" w:eastAsia="Calibri" w:hAnsi="Calibri" w:cs="Calibri"/>
                <w:spacing w:val="50"/>
                <w:position w:val="1"/>
                <w:sz w:val="22"/>
                <w:szCs w:val="22"/>
              </w:rPr>
            </w:rPrChange>
          </w:rPr>
          <w:delText xml:space="preserve"> </w:delText>
        </w:r>
        <w:r w:rsidRPr="005F5C8C" w:rsidDel="005F5C8C">
          <w:rPr>
            <w:rFonts w:ascii="Calibri" w:eastAsia="Calibri" w:hAnsi="Calibri" w:cs="Calibri"/>
            <w:i/>
            <w:spacing w:val="1"/>
            <w:position w:val="1"/>
            <w:sz w:val="22"/>
            <w:szCs w:val="22"/>
            <w:rPrChange w:id="920" w:author="Deni Septiadi Azzub" w:date="2018-03-01T22:15:00Z"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</w:rPrChange>
          </w:rPr>
          <w:delText>m</w:delText>
        </w:r>
        <w:r w:rsidRPr="005F5C8C" w:rsidDel="005F5C8C">
          <w:rPr>
            <w:rFonts w:ascii="Calibri" w:eastAsia="Calibri" w:hAnsi="Calibri" w:cs="Calibri"/>
            <w:i/>
            <w:spacing w:val="-3"/>
            <w:position w:val="1"/>
            <w:sz w:val="22"/>
            <w:szCs w:val="22"/>
            <w:rPrChange w:id="921" w:author="Deni Septiadi Azzub" w:date="2018-03-01T22:15:00Z"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</w:rPrChange>
          </w:rPr>
          <w:delText>e</w:delText>
        </w:r>
        <w:r w:rsidRPr="005F5C8C" w:rsidDel="005F5C8C">
          <w:rPr>
            <w:rFonts w:ascii="Calibri" w:eastAsia="Calibri" w:hAnsi="Calibri" w:cs="Calibri"/>
            <w:i/>
            <w:spacing w:val="-2"/>
            <w:position w:val="1"/>
            <w:sz w:val="22"/>
            <w:szCs w:val="22"/>
            <w:rPrChange w:id="922" w:author="Deni Septiadi Azzub" w:date="2018-03-01T22:15:00Z"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</w:rPrChange>
          </w:rPr>
          <w:delText>d</w:delText>
        </w:r>
        <w:r w:rsidRPr="005F5C8C" w:rsidDel="005F5C8C">
          <w:rPr>
            <w:rFonts w:ascii="Calibri" w:eastAsia="Calibri" w:hAnsi="Calibri" w:cs="Calibri"/>
            <w:i/>
            <w:spacing w:val="-1"/>
            <w:position w:val="1"/>
            <w:sz w:val="22"/>
            <w:szCs w:val="22"/>
            <w:rPrChange w:id="923" w:author="Deni Septiadi Azzub" w:date="2018-03-01T22:15:00Z"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</w:rPrChange>
          </w:rPr>
          <w:delText>i</w:delText>
        </w:r>
        <w:r w:rsidRPr="005F5C8C" w:rsidDel="005F5C8C">
          <w:rPr>
            <w:rFonts w:ascii="Calibri" w:eastAsia="Calibri" w:hAnsi="Calibri" w:cs="Calibri"/>
            <w:i/>
            <w:position w:val="1"/>
            <w:sz w:val="22"/>
            <w:szCs w:val="22"/>
            <w:rPrChange w:id="924" w:author="Deni Septiadi Azzub" w:date="2018-03-01T22:15:00Z">
              <w:rPr>
                <w:rFonts w:ascii="Calibri" w:eastAsia="Calibri" w:hAnsi="Calibri" w:cs="Calibri"/>
                <w:position w:val="1"/>
                <w:sz w:val="22"/>
                <w:szCs w:val="22"/>
              </w:rPr>
            </w:rPrChange>
          </w:rPr>
          <w:delText>a</w:delText>
        </w:r>
      </w:del>
      <w:ins w:id="925" w:author="Deni Septiadi Azzub" w:date="2018-03-01T22:15:00Z">
        <w:r w:rsidR="005F5C8C">
          <w:rPr>
            <w:rFonts w:ascii="Calibri" w:eastAsia="Calibri" w:hAnsi="Calibri" w:cs="Calibri"/>
            <w:i/>
            <w:spacing w:val="-1"/>
            <w:position w:val="1"/>
            <w:sz w:val="22"/>
            <w:szCs w:val="22"/>
            <w:lang w:val="id-ID"/>
          </w:rPr>
          <w:t>social media</w:t>
        </w:r>
      </w:ins>
      <w:r>
        <w:rPr>
          <w:rFonts w:ascii="Calibri" w:eastAsia="Calibri" w:hAnsi="Calibri" w:cs="Calibri"/>
          <w:position w:val="1"/>
          <w:sz w:val="22"/>
          <w:szCs w:val="22"/>
        </w:rPr>
        <w:t xml:space="preserve">   </w:t>
      </w:r>
      <w:r>
        <w:rPr>
          <w:rFonts w:ascii="Calibri" w:eastAsia="Calibri" w:hAnsi="Calibri" w:cs="Calibri"/>
          <w:spacing w:val="9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101"/>
          <w:position w:val="1"/>
          <w:sz w:val="22"/>
          <w:szCs w:val="22"/>
        </w:rPr>
        <w:t>y</w:t>
      </w:r>
      <w:r>
        <w:rPr>
          <w:rFonts w:ascii="Calibri" w:eastAsia="Calibri" w:hAnsi="Calibri" w:cs="Calibri"/>
          <w:spacing w:val="1"/>
          <w:w w:val="101"/>
          <w:position w:val="1"/>
          <w:sz w:val="22"/>
          <w:szCs w:val="22"/>
        </w:rPr>
        <w:t>a</w:t>
      </w:r>
      <w:r>
        <w:rPr>
          <w:rFonts w:ascii="Calibri" w:eastAsia="Calibri" w:hAnsi="Calibri" w:cs="Calibri"/>
          <w:spacing w:val="-9"/>
          <w:w w:val="101"/>
          <w:position w:val="1"/>
          <w:sz w:val="22"/>
          <w:szCs w:val="22"/>
        </w:rPr>
        <w:t>n</w:t>
      </w:r>
      <w:r>
        <w:rPr>
          <w:rFonts w:ascii="Calibri" w:eastAsia="Calibri" w:hAnsi="Calibri" w:cs="Calibri"/>
          <w:w w:val="101"/>
          <w:position w:val="1"/>
          <w:sz w:val="22"/>
          <w:szCs w:val="22"/>
        </w:rPr>
        <w:t>g</w:t>
      </w:r>
    </w:p>
    <w:p w:rsidR="00143462" w:rsidRDefault="00143462">
      <w:pPr>
        <w:spacing w:before="5" w:line="120" w:lineRule="exact"/>
        <w:rPr>
          <w:sz w:val="13"/>
          <w:szCs w:val="13"/>
        </w:rPr>
      </w:pPr>
    </w:p>
    <w:p w:rsidR="00143462" w:rsidRDefault="009D580B">
      <w:pPr>
        <w:spacing w:line="360" w:lineRule="auto"/>
        <w:ind w:left="360" w:right="67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n</w:t>
      </w:r>
      <w:r>
        <w:rPr>
          <w:rFonts w:ascii="Calibri" w:eastAsia="Calibri" w:hAnsi="Calibri" w:cs="Calibri"/>
          <w:spacing w:val="-3"/>
          <w:sz w:val="22"/>
          <w:szCs w:val="22"/>
        </w:rPr>
        <w:t>j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9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pacing w:val="-3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pacing w:val="-3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10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9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del w:id="926" w:author="Deni Septiadi Azzub" w:date="2018-03-01T22:15:00Z">
        <w:r w:rsidRPr="005F5C8C" w:rsidDel="005F5C8C">
          <w:rPr>
            <w:rFonts w:ascii="Calibri" w:eastAsia="Calibri" w:hAnsi="Calibri" w:cs="Calibri"/>
            <w:i/>
            <w:spacing w:val="-1"/>
            <w:sz w:val="22"/>
            <w:szCs w:val="22"/>
            <w:rPrChange w:id="927" w:author="Deni Septiadi Azzub" w:date="2018-03-01T22:15:00Z">
              <w:rPr>
                <w:rFonts w:ascii="Calibri" w:eastAsia="Calibri" w:hAnsi="Calibri" w:cs="Calibri"/>
                <w:spacing w:val="-1"/>
                <w:sz w:val="22"/>
                <w:szCs w:val="22"/>
              </w:rPr>
            </w:rPrChange>
          </w:rPr>
          <w:delText>s</w:delText>
        </w:r>
        <w:r w:rsidRPr="005F5C8C" w:rsidDel="005F5C8C">
          <w:rPr>
            <w:rFonts w:ascii="Calibri" w:eastAsia="Calibri" w:hAnsi="Calibri" w:cs="Calibri"/>
            <w:i/>
            <w:spacing w:val="-3"/>
            <w:sz w:val="22"/>
            <w:szCs w:val="22"/>
            <w:rPrChange w:id="928" w:author="Deni Septiadi Azzub" w:date="2018-03-01T22:15:00Z">
              <w:rPr>
                <w:rFonts w:ascii="Calibri" w:eastAsia="Calibri" w:hAnsi="Calibri" w:cs="Calibri"/>
                <w:spacing w:val="-3"/>
                <w:sz w:val="22"/>
                <w:szCs w:val="22"/>
              </w:rPr>
            </w:rPrChange>
          </w:rPr>
          <w:delText>o</w:delText>
        </w:r>
        <w:r w:rsidRPr="005F5C8C" w:rsidDel="005F5C8C">
          <w:rPr>
            <w:rFonts w:ascii="Calibri" w:eastAsia="Calibri" w:hAnsi="Calibri" w:cs="Calibri"/>
            <w:i/>
            <w:spacing w:val="-1"/>
            <w:sz w:val="22"/>
            <w:szCs w:val="22"/>
            <w:rPrChange w:id="929" w:author="Deni Septiadi Azzub" w:date="2018-03-01T22:15:00Z">
              <w:rPr>
                <w:rFonts w:ascii="Calibri" w:eastAsia="Calibri" w:hAnsi="Calibri" w:cs="Calibri"/>
                <w:spacing w:val="-1"/>
                <w:sz w:val="22"/>
                <w:szCs w:val="22"/>
              </w:rPr>
            </w:rPrChange>
          </w:rPr>
          <w:delText>si</w:delText>
        </w:r>
        <w:r w:rsidRPr="005F5C8C" w:rsidDel="005F5C8C">
          <w:rPr>
            <w:rFonts w:ascii="Calibri" w:eastAsia="Calibri" w:hAnsi="Calibri" w:cs="Calibri"/>
            <w:i/>
            <w:spacing w:val="1"/>
            <w:sz w:val="22"/>
            <w:szCs w:val="22"/>
            <w:rPrChange w:id="930" w:author="Deni Septiadi Azzub" w:date="2018-03-01T22:15:00Z">
              <w:rPr>
                <w:rFonts w:ascii="Calibri" w:eastAsia="Calibri" w:hAnsi="Calibri" w:cs="Calibri"/>
                <w:spacing w:val="1"/>
                <w:sz w:val="22"/>
                <w:szCs w:val="22"/>
              </w:rPr>
            </w:rPrChange>
          </w:rPr>
          <w:delText>a</w:delText>
        </w:r>
        <w:r w:rsidRPr="005F5C8C" w:rsidDel="005F5C8C">
          <w:rPr>
            <w:rFonts w:ascii="Calibri" w:eastAsia="Calibri" w:hAnsi="Calibri" w:cs="Calibri"/>
            <w:i/>
            <w:sz w:val="22"/>
            <w:szCs w:val="22"/>
            <w:rPrChange w:id="931" w:author="Deni Septiadi Azzub" w:date="2018-03-01T22:15:00Z">
              <w:rPr>
                <w:rFonts w:ascii="Calibri" w:eastAsia="Calibri" w:hAnsi="Calibri" w:cs="Calibri"/>
                <w:sz w:val="22"/>
                <w:szCs w:val="22"/>
              </w:rPr>
            </w:rPrChange>
          </w:rPr>
          <w:delText xml:space="preserve">l </w:delText>
        </w:r>
        <w:r w:rsidRPr="005F5C8C" w:rsidDel="005F5C8C">
          <w:rPr>
            <w:rFonts w:ascii="Calibri" w:eastAsia="Calibri" w:hAnsi="Calibri" w:cs="Calibri"/>
            <w:i/>
            <w:spacing w:val="1"/>
            <w:sz w:val="22"/>
            <w:szCs w:val="22"/>
            <w:rPrChange w:id="932" w:author="Deni Septiadi Azzub" w:date="2018-03-01T22:15:00Z">
              <w:rPr>
                <w:rFonts w:ascii="Calibri" w:eastAsia="Calibri" w:hAnsi="Calibri" w:cs="Calibri"/>
                <w:spacing w:val="1"/>
                <w:sz w:val="22"/>
                <w:szCs w:val="22"/>
              </w:rPr>
            </w:rPrChange>
          </w:rPr>
          <w:delText>m</w:delText>
        </w:r>
        <w:r w:rsidRPr="005F5C8C" w:rsidDel="005F5C8C">
          <w:rPr>
            <w:rFonts w:ascii="Calibri" w:eastAsia="Calibri" w:hAnsi="Calibri" w:cs="Calibri"/>
            <w:i/>
            <w:spacing w:val="-3"/>
            <w:sz w:val="22"/>
            <w:szCs w:val="22"/>
            <w:rPrChange w:id="933" w:author="Deni Septiadi Azzub" w:date="2018-03-01T22:15:00Z">
              <w:rPr>
                <w:rFonts w:ascii="Calibri" w:eastAsia="Calibri" w:hAnsi="Calibri" w:cs="Calibri"/>
                <w:spacing w:val="-3"/>
                <w:sz w:val="22"/>
                <w:szCs w:val="22"/>
              </w:rPr>
            </w:rPrChange>
          </w:rPr>
          <w:delText>e</w:delText>
        </w:r>
        <w:r w:rsidRPr="005F5C8C" w:rsidDel="005F5C8C">
          <w:rPr>
            <w:rFonts w:ascii="Calibri" w:eastAsia="Calibri" w:hAnsi="Calibri" w:cs="Calibri"/>
            <w:i/>
            <w:spacing w:val="-2"/>
            <w:sz w:val="22"/>
            <w:szCs w:val="22"/>
            <w:rPrChange w:id="934" w:author="Deni Septiadi Azzub" w:date="2018-03-01T22:15:00Z">
              <w:rPr>
                <w:rFonts w:ascii="Calibri" w:eastAsia="Calibri" w:hAnsi="Calibri" w:cs="Calibri"/>
                <w:spacing w:val="-2"/>
                <w:sz w:val="22"/>
                <w:szCs w:val="22"/>
              </w:rPr>
            </w:rPrChange>
          </w:rPr>
          <w:delText>d</w:delText>
        </w:r>
        <w:r w:rsidRPr="005F5C8C" w:rsidDel="005F5C8C">
          <w:rPr>
            <w:rFonts w:ascii="Calibri" w:eastAsia="Calibri" w:hAnsi="Calibri" w:cs="Calibri"/>
            <w:i/>
            <w:spacing w:val="-1"/>
            <w:sz w:val="22"/>
            <w:szCs w:val="22"/>
            <w:rPrChange w:id="935" w:author="Deni Septiadi Azzub" w:date="2018-03-01T22:15:00Z">
              <w:rPr>
                <w:rFonts w:ascii="Calibri" w:eastAsia="Calibri" w:hAnsi="Calibri" w:cs="Calibri"/>
                <w:spacing w:val="-1"/>
                <w:sz w:val="22"/>
                <w:szCs w:val="22"/>
              </w:rPr>
            </w:rPrChange>
          </w:rPr>
          <w:delText>i</w:delText>
        </w:r>
        <w:r w:rsidRPr="005F5C8C" w:rsidDel="005F5C8C">
          <w:rPr>
            <w:rFonts w:ascii="Calibri" w:eastAsia="Calibri" w:hAnsi="Calibri" w:cs="Calibri"/>
            <w:i/>
            <w:sz w:val="22"/>
            <w:szCs w:val="22"/>
            <w:rPrChange w:id="936" w:author="Deni Septiadi Azzub" w:date="2018-03-01T22:15:00Z">
              <w:rPr>
                <w:rFonts w:ascii="Calibri" w:eastAsia="Calibri" w:hAnsi="Calibri" w:cs="Calibri"/>
                <w:sz w:val="22"/>
                <w:szCs w:val="22"/>
              </w:rPr>
            </w:rPrChange>
          </w:rPr>
          <w:delText>a</w:delText>
        </w:r>
      </w:del>
      <w:ins w:id="937" w:author="Deni Septiadi Azzub" w:date="2018-03-01T22:15:00Z">
        <w:r w:rsidR="005F5C8C">
          <w:rPr>
            <w:rFonts w:ascii="Calibri" w:eastAsia="Calibri" w:hAnsi="Calibri" w:cs="Calibri"/>
            <w:i/>
            <w:spacing w:val="-1"/>
            <w:sz w:val="22"/>
            <w:szCs w:val="22"/>
            <w:lang w:val="id-ID"/>
          </w:rPr>
          <w:t>social media</w:t>
        </w:r>
      </w:ins>
      <w:r>
        <w:rPr>
          <w:rFonts w:ascii="Calibri" w:eastAsia="Calibri" w:hAnsi="Calibri" w:cs="Calibri"/>
          <w:spacing w:val="14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101"/>
          <w:sz w:val="22"/>
          <w:szCs w:val="22"/>
        </w:rPr>
        <w:t>y</w:t>
      </w:r>
      <w:r>
        <w:rPr>
          <w:rFonts w:ascii="Calibri" w:eastAsia="Calibri" w:hAnsi="Calibri" w:cs="Calibri"/>
          <w:spacing w:val="1"/>
          <w:w w:val="101"/>
          <w:sz w:val="22"/>
          <w:szCs w:val="22"/>
        </w:rPr>
        <w:t>a</w:t>
      </w:r>
      <w:r>
        <w:rPr>
          <w:rFonts w:ascii="Calibri" w:eastAsia="Calibri" w:hAnsi="Calibri" w:cs="Calibri"/>
          <w:spacing w:val="-9"/>
          <w:w w:val="101"/>
          <w:sz w:val="22"/>
          <w:szCs w:val="22"/>
        </w:rPr>
        <w:t>n</w:t>
      </w:r>
      <w:r>
        <w:rPr>
          <w:rFonts w:ascii="Calibri" w:eastAsia="Calibri" w:hAnsi="Calibri" w:cs="Calibri"/>
          <w:w w:val="101"/>
          <w:sz w:val="22"/>
          <w:szCs w:val="22"/>
        </w:rPr>
        <w:t xml:space="preserve">g </w:t>
      </w:r>
      <w:r>
        <w:rPr>
          <w:rFonts w:ascii="Calibri" w:eastAsia="Calibri" w:hAnsi="Calibri" w:cs="Calibri"/>
          <w:spacing w:val="-2"/>
          <w:sz w:val="22"/>
          <w:szCs w:val="22"/>
        </w:rPr>
        <w:t>d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pacing w:val="3"/>
          <w:sz w:val="22"/>
          <w:szCs w:val="22"/>
        </w:rPr>
        <w:t>g</w:t>
      </w:r>
      <w:r>
        <w:rPr>
          <w:rFonts w:ascii="Calibri" w:eastAsia="Calibri" w:hAnsi="Calibri" w:cs="Calibri"/>
          <w:spacing w:val="-2"/>
          <w:sz w:val="22"/>
          <w:szCs w:val="22"/>
        </w:rPr>
        <w:t>un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k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b</w:t>
      </w:r>
      <w:r>
        <w:rPr>
          <w:rFonts w:ascii="Calibri" w:eastAsia="Calibri" w:hAnsi="Calibri" w:cs="Calibri"/>
          <w:spacing w:val="-6"/>
          <w:sz w:val="22"/>
          <w:szCs w:val="22"/>
        </w:rPr>
        <w:t>a</w:t>
      </w:r>
      <w:r>
        <w:rPr>
          <w:rFonts w:ascii="Calibri" w:eastAsia="Calibri" w:hAnsi="Calibri" w:cs="Calibri"/>
          <w:spacing w:val="3"/>
          <w:sz w:val="22"/>
          <w:szCs w:val="22"/>
        </w:rPr>
        <w:t>g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p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ndu</w:t>
      </w:r>
      <w:r>
        <w:rPr>
          <w:rFonts w:ascii="Calibri" w:eastAsia="Calibri" w:hAnsi="Calibri" w:cs="Calibri"/>
          <w:spacing w:val="-1"/>
          <w:sz w:val="22"/>
          <w:szCs w:val="22"/>
        </w:rPr>
        <w:t>k</w:t>
      </w:r>
      <w:r>
        <w:rPr>
          <w:rFonts w:ascii="Calibri" w:eastAsia="Calibri" w:hAnsi="Calibri" w:cs="Calibri"/>
          <w:spacing w:val="-2"/>
          <w:sz w:val="22"/>
          <w:szCs w:val="22"/>
        </w:rPr>
        <w:t>un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2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9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ar</w:t>
      </w:r>
      <w:r>
        <w:rPr>
          <w:rFonts w:ascii="Calibri" w:eastAsia="Calibri" w:hAnsi="Calibri" w:cs="Calibri"/>
          <w:sz w:val="22"/>
          <w:szCs w:val="22"/>
        </w:rPr>
        <w:t xml:space="preserve">i </w:t>
      </w:r>
      <w:del w:id="938" w:author="Deni Septiadi Azzub" w:date="2018-03-01T22:15:00Z">
        <w:r w:rsidRPr="005F5C8C" w:rsidDel="005F5C8C">
          <w:rPr>
            <w:rFonts w:ascii="Calibri" w:eastAsia="Calibri" w:hAnsi="Calibri" w:cs="Calibri"/>
            <w:i/>
            <w:spacing w:val="-1"/>
            <w:w w:val="101"/>
            <w:sz w:val="22"/>
            <w:szCs w:val="22"/>
            <w:rPrChange w:id="939" w:author="Deni Septiadi Azzub" w:date="2018-03-01T22:15:00Z">
              <w:rPr>
                <w:rFonts w:ascii="Calibri" w:eastAsia="Calibri" w:hAnsi="Calibri" w:cs="Calibri"/>
                <w:spacing w:val="-1"/>
                <w:w w:val="101"/>
                <w:sz w:val="22"/>
                <w:szCs w:val="22"/>
              </w:rPr>
            </w:rPrChange>
          </w:rPr>
          <w:delText>s</w:delText>
        </w:r>
        <w:r w:rsidRPr="005F5C8C" w:rsidDel="005F5C8C">
          <w:rPr>
            <w:rFonts w:ascii="Calibri" w:eastAsia="Calibri" w:hAnsi="Calibri" w:cs="Calibri"/>
            <w:i/>
            <w:spacing w:val="-3"/>
            <w:w w:val="101"/>
            <w:sz w:val="22"/>
            <w:szCs w:val="22"/>
            <w:rPrChange w:id="940" w:author="Deni Septiadi Azzub" w:date="2018-03-01T22:15:00Z">
              <w:rPr>
                <w:rFonts w:ascii="Calibri" w:eastAsia="Calibri" w:hAnsi="Calibri" w:cs="Calibri"/>
                <w:spacing w:val="-3"/>
                <w:w w:val="101"/>
                <w:sz w:val="22"/>
                <w:szCs w:val="22"/>
              </w:rPr>
            </w:rPrChange>
          </w:rPr>
          <w:delText>o</w:delText>
        </w:r>
        <w:r w:rsidRPr="005F5C8C" w:rsidDel="005F5C8C">
          <w:rPr>
            <w:rFonts w:ascii="Calibri" w:eastAsia="Calibri" w:hAnsi="Calibri" w:cs="Calibri"/>
            <w:i/>
            <w:spacing w:val="-1"/>
            <w:w w:val="101"/>
            <w:sz w:val="22"/>
            <w:szCs w:val="22"/>
            <w:rPrChange w:id="941" w:author="Deni Septiadi Azzub" w:date="2018-03-01T22:15:00Z">
              <w:rPr>
                <w:rFonts w:ascii="Calibri" w:eastAsia="Calibri" w:hAnsi="Calibri" w:cs="Calibri"/>
                <w:spacing w:val="-1"/>
                <w:w w:val="101"/>
                <w:sz w:val="22"/>
                <w:szCs w:val="22"/>
              </w:rPr>
            </w:rPrChange>
          </w:rPr>
          <w:delText>si</w:delText>
        </w:r>
        <w:r w:rsidRPr="005F5C8C" w:rsidDel="005F5C8C">
          <w:rPr>
            <w:rFonts w:ascii="Calibri" w:eastAsia="Calibri" w:hAnsi="Calibri" w:cs="Calibri"/>
            <w:i/>
            <w:spacing w:val="1"/>
            <w:w w:val="101"/>
            <w:sz w:val="22"/>
            <w:szCs w:val="22"/>
            <w:rPrChange w:id="942" w:author="Deni Septiadi Azzub" w:date="2018-03-01T22:15:00Z">
              <w:rPr>
                <w:rFonts w:ascii="Calibri" w:eastAsia="Calibri" w:hAnsi="Calibri" w:cs="Calibri"/>
                <w:spacing w:val="1"/>
                <w:w w:val="101"/>
                <w:sz w:val="22"/>
                <w:szCs w:val="22"/>
              </w:rPr>
            </w:rPrChange>
          </w:rPr>
          <w:delText>a</w:delText>
        </w:r>
        <w:r w:rsidRPr="005F5C8C" w:rsidDel="005F5C8C">
          <w:rPr>
            <w:rFonts w:ascii="Calibri" w:eastAsia="Calibri" w:hAnsi="Calibri" w:cs="Calibri"/>
            <w:i/>
            <w:w w:val="101"/>
            <w:sz w:val="22"/>
            <w:szCs w:val="22"/>
            <w:rPrChange w:id="943" w:author="Deni Septiadi Azzub" w:date="2018-03-01T22:15:00Z">
              <w:rPr>
                <w:rFonts w:ascii="Calibri" w:eastAsia="Calibri" w:hAnsi="Calibri" w:cs="Calibri"/>
                <w:w w:val="101"/>
                <w:sz w:val="22"/>
                <w:szCs w:val="22"/>
              </w:rPr>
            </w:rPrChange>
          </w:rPr>
          <w:delText xml:space="preserve">l </w:delText>
        </w:r>
        <w:r w:rsidRPr="005F5C8C" w:rsidDel="005F5C8C">
          <w:rPr>
            <w:rFonts w:ascii="Calibri" w:eastAsia="Calibri" w:hAnsi="Calibri" w:cs="Calibri"/>
            <w:i/>
            <w:spacing w:val="1"/>
            <w:sz w:val="22"/>
            <w:szCs w:val="22"/>
            <w:rPrChange w:id="944" w:author="Deni Septiadi Azzub" w:date="2018-03-01T22:15:00Z">
              <w:rPr>
                <w:rFonts w:ascii="Calibri" w:eastAsia="Calibri" w:hAnsi="Calibri" w:cs="Calibri"/>
                <w:spacing w:val="1"/>
                <w:sz w:val="22"/>
                <w:szCs w:val="22"/>
              </w:rPr>
            </w:rPrChange>
          </w:rPr>
          <w:delText>m</w:delText>
        </w:r>
        <w:r w:rsidRPr="005F5C8C" w:rsidDel="005F5C8C">
          <w:rPr>
            <w:rFonts w:ascii="Calibri" w:eastAsia="Calibri" w:hAnsi="Calibri" w:cs="Calibri"/>
            <w:i/>
            <w:spacing w:val="-3"/>
            <w:sz w:val="22"/>
            <w:szCs w:val="22"/>
            <w:rPrChange w:id="945" w:author="Deni Septiadi Azzub" w:date="2018-03-01T22:15:00Z">
              <w:rPr>
                <w:rFonts w:ascii="Calibri" w:eastAsia="Calibri" w:hAnsi="Calibri" w:cs="Calibri"/>
                <w:spacing w:val="-3"/>
                <w:sz w:val="22"/>
                <w:szCs w:val="22"/>
              </w:rPr>
            </w:rPrChange>
          </w:rPr>
          <w:delText>e</w:delText>
        </w:r>
        <w:r w:rsidRPr="005F5C8C" w:rsidDel="005F5C8C">
          <w:rPr>
            <w:rFonts w:ascii="Calibri" w:eastAsia="Calibri" w:hAnsi="Calibri" w:cs="Calibri"/>
            <w:i/>
            <w:spacing w:val="-2"/>
            <w:sz w:val="22"/>
            <w:szCs w:val="22"/>
            <w:rPrChange w:id="946" w:author="Deni Septiadi Azzub" w:date="2018-03-01T22:15:00Z">
              <w:rPr>
                <w:rFonts w:ascii="Calibri" w:eastAsia="Calibri" w:hAnsi="Calibri" w:cs="Calibri"/>
                <w:spacing w:val="-2"/>
                <w:sz w:val="22"/>
                <w:szCs w:val="22"/>
              </w:rPr>
            </w:rPrChange>
          </w:rPr>
          <w:delText>d</w:delText>
        </w:r>
        <w:r w:rsidRPr="005F5C8C" w:rsidDel="005F5C8C">
          <w:rPr>
            <w:rFonts w:ascii="Calibri" w:eastAsia="Calibri" w:hAnsi="Calibri" w:cs="Calibri"/>
            <w:i/>
            <w:spacing w:val="-1"/>
            <w:sz w:val="22"/>
            <w:szCs w:val="22"/>
            <w:rPrChange w:id="947" w:author="Deni Septiadi Azzub" w:date="2018-03-01T22:15:00Z">
              <w:rPr>
                <w:rFonts w:ascii="Calibri" w:eastAsia="Calibri" w:hAnsi="Calibri" w:cs="Calibri"/>
                <w:spacing w:val="-1"/>
                <w:sz w:val="22"/>
                <w:szCs w:val="22"/>
              </w:rPr>
            </w:rPrChange>
          </w:rPr>
          <w:delText>i</w:delText>
        </w:r>
        <w:r w:rsidRPr="005F5C8C" w:rsidDel="005F5C8C">
          <w:rPr>
            <w:rFonts w:ascii="Calibri" w:eastAsia="Calibri" w:hAnsi="Calibri" w:cs="Calibri"/>
            <w:i/>
            <w:sz w:val="22"/>
            <w:szCs w:val="22"/>
            <w:rPrChange w:id="948" w:author="Deni Septiadi Azzub" w:date="2018-03-01T22:15:00Z">
              <w:rPr>
                <w:rFonts w:ascii="Calibri" w:eastAsia="Calibri" w:hAnsi="Calibri" w:cs="Calibri"/>
                <w:sz w:val="22"/>
                <w:szCs w:val="22"/>
              </w:rPr>
            </w:rPrChange>
          </w:rPr>
          <w:delText>a</w:delText>
        </w:r>
      </w:del>
      <w:ins w:id="949" w:author="Deni Septiadi Azzub" w:date="2018-03-01T22:15:00Z">
        <w:r w:rsidR="005F5C8C">
          <w:rPr>
            <w:rFonts w:ascii="Calibri" w:eastAsia="Calibri" w:hAnsi="Calibri" w:cs="Calibri"/>
            <w:i/>
            <w:spacing w:val="-1"/>
            <w:w w:val="101"/>
            <w:sz w:val="22"/>
            <w:szCs w:val="22"/>
            <w:lang w:val="id-ID"/>
          </w:rPr>
          <w:t>social media</w:t>
        </w:r>
      </w:ins>
      <w:r>
        <w:rPr>
          <w:rFonts w:ascii="Calibri" w:eastAsia="Calibri" w:hAnsi="Calibri" w:cs="Calibri"/>
          <w:spacing w:val="8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9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7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w w:val="101"/>
          <w:sz w:val="22"/>
          <w:szCs w:val="22"/>
        </w:rPr>
        <w:t>u</w:t>
      </w:r>
      <w:r>
        <w:rPr>
          <w:rFonts w:ascii="Calibri" w:eastAsia="Calibri" w:hAnsi="Calibri" w:cs="Calibri"/>
          <w:spacing w:val="-3"/>
          <w:w w:val="101"/>
          <w:sz w:val="22"/>
          <w:szCs w:val="22"/>
        </w:rPr>
        <w:t>t</w:t>
      </w:r>
      <w:r>
        <w:rPr>
          <w:rFonts w:ascii="Calibri" w:eastAsia="Calibri" w:hAnsi="Calibri" w:cs="Calibri"/>
          <w:spacing w:val="-6"/>
          <w:w w:val="101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w w:val="101"/>
          <w:sz w:val="22"/>
          <w:szCs w:val="22"/>
        </w:rPr>
        <w:t>ma</w:t>
      </w:r>
      <w:r>
        <w:rPr>
          <w:rFonts w:ascii="Calibri" w:eastAsia="Calibri" w:hAnsi="Calibri" w:cs="Calibri"/>
          <w:w w:val="101"/>
          <w:sz w:val="22"/>
          <w:szCs w:val="22"/>
        </w:rPr>
        <w:t>.</w:t>
      </w:r>
    </w:p>
    <w:p w:rsidR="00143462" w:rsidRDefault="009D580B">
      <w:pPr>
        <w:spacing w:line="360" w:lineRule="auto"/>
        <w:ind w:left="360" w:right="68" w:hanging="3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-2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 xml:space="preserve">.  </w:t>
      </w:r>
      <w:r>
        <w:rPr>
          <w:rFonts w:ascii="Calibri" w:eastAsia="Calibri" w:hAnsi="Calibri" w:cs="Calibri"/>
          <w:spacing w:val="40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3"/>
          <w:sz w:val="22"/>
          <w:szCs w:val="22"/>
        </w:rPr>
        <w:t>M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pacing w:val="-6"/>
          <w:sz w:val="22"/>
          <w:szCs w:val="22"/>
        </w:rPr>
        <w:t>m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spacing w:val="-3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ik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 xml:space="preserve">n  </w:t>
      </w:r>
      <w:r>
        <w:rPr>
          <w:rFonts w:ascii="Calibri" w:eastAsia="Calibri" w:hAnsi="Calibri" w:cs="Calibri"/>
          <w:spacing w:val="3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k</w:t>
      </w:r>
      <w:r>
        <w:rPr>
          <w:rFonts w:ascii="Calibri" w:eastAsia="Calibri" w:hAnsi="Calibri" w:cs="Calibri"/>
          <w:spacing w:val="-3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2"/>
          <w:sz w:val="22"/>
          <w:szCs w:val="22"/>
        </w:rPr>
        <w:t>un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pacing w:val="-8"/>
          <w:sz w:val="22"/>
          <w:szCs w:val="22"/>
        </w:rPr>
        <w:t>k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 xml:space="preserve">i  </w:t>
      </w:r>
      <w:r>
        <w:rPr>
          <w:rFonts w:ascii="Calibri" w:eastAsia="Calibri" w:hAnsi="Calibri" w:cs="Calibri"/>
          <w:spacing w:val="3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 xml:space="preserve">g  </w:t>
      </w:r>
      <w:r>
        <w:rPr>
          <w:rFonts w:ascii="Calibri" w:eastAsia="Calibri" w:hAnsi="Calibri" w:cs="Calibri"/>
          <w:spacing w:val="30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w w:val="101"/>
          <w:sz w:val="22"/>
          <w:szCs w:val="22"/>
        </w:rPr>
        <w:t>i</w:t>
      </w:r>
      <w:r>
        <w:rPr>
          <w:rFonts w:ascii="Calibri" w:eastAsia="Calibri" w:hAnsi="Calibri" w:cs="Calibri"/>
          <w:spacing w:val="-2"/>
          <w:w w:val="101"/>
          <w:sz w:val="22"/>
          <w:szCs w:val="22"/>
        </w:rPr>
        <w:t>n</w:t>
      </w:r>
      <w:r>
        <w:rPr>
          <w:rFonts w:ascii="Calibri" w:eastAsia="Calibri" w:hAnsi="Calibri" w:cs="Calibri"/>
          <w:spacing w:val="-3"/>
          <w:w w:val="101"/>
          <w:sz w:val="22"/>
          <w:szCs w:val="22"/>
        </w:rPr>
        <w:t>te</w:t>
      </w:r>
      <w:r>
        <w:rPr>
          <w:rFonts w:ascii="Calibri" w:eastAsia="Calibri" w:hAnsi="Calibri" w:cs="Calibri"/>
          <w:spacing w:val="1"/>
          <w:w w:val="101"/>
          <w:sz w:val="22"/>
          <w:szCs w:val="22"/>
        </w:rPr>
        <w:t>ra</w:t>
      </w:r>
      <w:r>
        <w:rPr>
          <w:rFonts w:ascii="Calibri" w:eastAsia="Calibri" w:hAnsi="Calibri" w:cs="Calibri"/>
          <w:spacing w:val="-1"/>
          <w:w w:val="101"/>
          <w:sz w:val="22"/>
          <w:szCs w:val="22"/>
        </w:rPr>
        <w:t>k</w:t>
      </w:r>
      <w:r>
        <w:rPr>
          <w:rFonts w:ascii="Calibri" w:eastAsia="Calibri" w:hAnsi="Calibri" w:cs="Calibri"/>
          <w:spacing w:val="-3"/>
          <w:w w:val="101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w w:val="101"/>
          <w:sz w:val="22"/>
          <w:szCs w:val="22"/>
        </w:rPr>
        <w:t>i</w:t>
      </w:r>
      <w:r>
        <w:rPr>
          <w:rFonts w:ascii="Calibri" w:eastAsia="Calibri" w:hAnsi="Calibri" w:cs="Calibri"/>
          <w:w w:val="101"/>
          <w:sz w:val="22"/>
          <w:szCs w:val="22"/>
        </w:rPr>
        <w:t xml:space="preserve">f </w:t>
      </w:r>
      <w:r>
        <w:rPr>
          <w:rFonts w:ascii="Calibri" w:eastAsia="Calibri" w:hAnsi="Calibri" w:cs="Calibri"/>
          <w:spacing w:val="-1"/>
          <w:sz w:val="22"/>
          <w:szCs w:val="22"/>
        </w:rPr>
        <w:t>k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8"/>
          <w:sz w:val="22"/>
          <w:szCs w:val="22"/>
        </w:rPr>
        <w:t xml:space="preserve"> </w:t>
      </w:r>
      <w:r w:rsidRPr="005F5C8C">
        <w:rPr>
          <w:rFonts w:ascii="Calibri" w:eastAsia="Calibri" w:hAnsi="Calibri" w:cs="Calibri"/>
          <w:i/>
          <w:spacing w:val="-1"/>
          <w:w w:val="101"/>
          <w:sz w:val="22"/>
          <w:szCs w:val="22"/>
          <w:rPrChange w:id="950" w:author="Deni Septiadi Azzub" w:date="2018-03-01T22:15:00Z">
            <w:rPr>
              <w:rFonts w:ascii="Calibri" w:eastAsia="Calibri" w:hAnsi="Calibri" w:cs="Calibri"/>
              <w:spacing w:val="-1"/>
              <w:w w:val="101"/>
              <w:sz w:val="22"/>
              <w:szCs w:val="22"/>
            </w:rPr>
          </w:rPrChange>
        </w:rPr>
        <w:t>c</w:t>
      </w:r>
      <w:r w:rsidRPr="005F5C8C">
        <w:rPr>
          <w:rFonts w:ascii="Calibri" w:eastAsia="Calibri" w:hAnsi="Calibri" w:cs="Calibri"/>
          <w:i/>
          <w:spacing w:val="-2"/>
          <w:w w:val="101"/>
          <w:sz w:val="22"/>
          <w:szCs w:val="22"/>
          <w:rPrChange w:id="951" w:author="Deni Septiadi Azzub" w:date="2018-03-01T22:15:00Z">
            <w:rPr>
              <w:rFonts w:ascii="Calibri" w:eastAsia="Calibri" w:hAnsi="Calibri" w:cs="Calibri"/>
              <w:spacing w:val="-2"/>
              <w:w w:val="101"/>
              <w:sz w:val="22"/>
              <w:szCs w:val="22"/>
            </w:rPr>
          </w:rPrChange>
        </w:rPr>
        <w:t>u</w:t>
      </w:r>
      <w:r w:rsidRPr="005F5C8C">
        <w:rPr>
          <w:rFonts w:ascii="Calibri" w:eastAsia="Calibri" w:hAnsi="Calibri" w:cs="Calibri"/>
          <w:i/>
          <w:spacing w:val="-1"/>
          <w:w w:val="101"/>
          <w:sz w:val="22"/>
          <w:szCs w:val="22"/>
          <w:rPrChange w:id="952" w:author="Deni Septiadi Azzub" w:date="2018-03-01T22:15:00Z">
            <w:rPr>
              <w:rFonts w:ascii="Calibri" w:eastAsia="Calibri" w:hAnsi="Calibri" w:cs="Calibri"/>
              <w:spacing w:val="-1"/>
              <w:w w:val="101"/>
              <w:sz w:val="22"/>
              <w:szCs w:val="22"/>
            </w:rPr>
          </w:rPrChange>
        </w:rPr>
        <w:t>s</w:t>
      </w:r>
      <w:r w:rsidRPr="005F5C8C">
        <w:rPr>
          <w:rFonts w:ascii="Calibri" w:eastAsia="Calibri" w:hAnsi="Calibri" w:cs="Calibri"/>
          <w:i/>
          <w:spacing w:val="-3"/>
          <w:w w:val="101"/>
          <w:sz w:val="22"/>
          <w:szCs w:val="22"/>
          <w:rPrChange w:id="953" w:author="Deni Septiadi Azzub" w:date="2018-03-01T22:15:00Z">
            <w:rPr>
              <w:rFonts w:ascii="Calibri" w:eastAsia="Calibri" w:hAnsi="Calibri" w:cs="Calibri"/>
              <w:spacing w:val="-3"/>
              <w:w w:val="101"/>
              <w:sz w:val="22"/>
              <w:szCs w:val="22"/>
            </w:rPr>
          </w:rPrChange>
        </w:rPr>
        <w:t>to</w:t>
      </w:r>
      <w:r w:rsidRPr="005F5C8C">
        <w:rPr>
          <w:rFonts w:ascii="Calibri" w:eastAsia="Calibri" w:hAnsi="Calibri" w:cs="Calibri"/>
          <w:i/>
          <w:spacing w:val="1"/>
          <w:w w:val="101"/>
          <w:sz w:val="22"/>
          <w:szCs w:val="22"/>
          <w:rPrChange w:id="954" w:author="Deni Septiadi Azzub" w:date="2018-03-01T22:15:00Z">
            <w:rPr>
              <w:rFonts w:ascii="Calibri" w:eastAsia="Calibri" w:hAnsi="Calibri" w:cs="Calibri"/>
              <w:spacing w:val="1"/>
              <w:w w:val="101"/>
              <w:sz w:val="22"/>
              <w:szCs w:val="22"/>
            </w:rPr>
          </w:rPrChange>
        </w:rPr>
        <w:t>m</w:t>
      </w:r>
      <w:r w:rsidRPr="005F5C8C">
        <w:rPr>
          <w:rFonts w:ascii="Calibri" w:eastAsia="Calibri" w:hAnsi="Calibri" w:cs="Calibri"/>
          <w:i/>
          <w:spacing w:val="-3"/>
          <w:w w:val="101"/>
          <w:sz w:val="22"/>
          <w:szCs w:val="22"/>
          <w:rPrChange w:id="955" w:author="Deni Septiadi Azzub" w:date="2018-03-01T22:15:00Z">
            <w:rPr>
              <w:rFonts w:ascii="Calibri" w:eastAsia="Calibri" w:hAnsi="Calibri" w:cs="Calibri"/>
              <w:spacing w:val="-3"/>
              <w:w w:val="101"/>
              <w:sz w:val="22"/>
              <w:szCs w:val="22"/>
            </w:rPr>
          </w:rPrChange>
        </w:rPr>
        <w:t>e</w:t>
      </w:r>
      <w:r w:rsidRPr="005F5C8C">
        <w:rPr>
          <w:rFonts w:ascii="Calibri" w:eastAsia="Calibri" w:hAnsi="Calibri" w:cs="Calibri"/>
          <w:i/>
          <w:w w:val="101"/>
          <w:sz w:val="22"/>
          <w:szCs w:val="22"/>
          <w:rPrChange w:id="956" w:author="Deni Septiadi Azzub" w:date="2018-03-01T22:15:00Z">
            <w:rPr>
              <w:rFonts w:ascii="Calibri" w:eastAsia="Calibri" w:hAnsi="Calibri" w:cs="Calibri"/>
              <w:w w:val="101"/>
              <w:sz w:val="22"/>
              <w:szCs w:val="22"/>
            </w:rPr>
          </w:rPrChange>
        </w:rPr>
        <w:t>r</w:t>
      </w:r>
    </w:p>
    <w:p w:rsidR="00143462" w:rsidRDefault="009D580B">
      <w:pPr>
        <w:spacing w:line="358" w:lineRule="auto"/>
        <w:ind w:left="360" w:right="69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-4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n</w:t>
      </w:r>
      <w:r>
        <w:rPr>
          <w:rFonts w:ascii="Calibri" w:eastAsia="Calibri" w:hAnsi="Calibri" w:cs="Calibri"/>
          <w:spacing w:val="3"/>
          <w:sz w:val="22"/>
          <w:szCs w:val="22"/>
        </w:rPr>
        <w:t>g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m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8"/>
          <w:sz w:val="22"/>
          <w:szCs w:val="22"/>
        </w:rPr>
        <w:t>y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te</w:t>
      </w:r>
      <w:r>
        <w:rPr>
          <w:rFonts w:ascii="Calibri" w:eastAsia="Calibri" w:hAnsi="Calibri" w:cs="Calibri"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spacing w:val="-2"/>
          <w:sz w:val="22"/>
          <w:szCs w:val="22"/>
        </w:rPr>
        <w:t>b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n</w:t>
      </w:r>
      <w:r>
        <w:rPr>
          <w:rFonts w:ascii="Calibri" w:eastAsia="Calibri" w:hAnsi="Calibri" w:cs="Calibri"/>
          <w:spacing w:val="-3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>u</w:t>
      </w:r>
      <w:r>
        <w:rPr>
          <w:rFonts w:ascii="Calibri" w:eastAsia="Calibri" w:hAnsi="Calibri" w:cs="Calibri"/>
          <w:spacing w:val="-1"/>
          <w:sz w:val="22"/>
          <w:szCs w:val="22"/>
        </w:rPr>
        <w:t>k</w:t>
      </w:r>
      <w:r>
        <w:rPr>
          <w:rFonts w:ascii="Calibri" w:eastAsia="Calibri" w:hAnsi="Calibri" w:cs="Calibri"/>
          <w:sz w:val="22"/>
          <w:szCs w:val="22"/>
        </w:rPr>
        <w:t>,</w:t>
      </w:r>
      <w:r>
        <w:rPr>
          <w:rFonts w:ascii="Calibri" w:eastAsia="Calibri" w:hAnsi="Calibri" w:cs="Calibri"/>
          <w:spacing w:val="8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8"/>
          <w:sz w:val="22"/>
          <w:szCs w:val="22"/>
        </w:rPr>
        <w:t>k</w:t>
      </w:r>
      <w:r>
        <w:rPr>
          <w:rFonts w:ascii="Calibri" w:eastAsia="Calibri" w:hAnsi="Calibri" w:cs="Calibri"/>
          <w:spacing w:val="1"/>
          <w:sz w:val="22"/>
          <w:szCs w:val="22"/>
        </w:rPr>
        <w:t>am</w:t>
      </w:r>
      <w:r>
        <w:rPr>
          <w:rFonts w:ascii="Calibri" w:eastAsia="Calibri" w:hAnsi="Calibri" w:cs="Calibri"/>
          <w:sz w:val="22"/>
          <w:szCs w:val="22"/>
        </w:rPr>
        <w:t xml:space="preserve">i </w:t>
      </w:r>
      <w:r>
        <w:rPr>
          <w:rFonts w:ascii="Calibri" w:eastAsia="Calibri" w:hAnsi="Calibri" w:cs="Calibri"/>
          <w:spacing w:val="-9"/>
          <w:w w:val="101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w w:val="101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w w:val="101"/>
          <w:sz w:val="22"/>
          <w:szCs w:val="22"/>
        </w:rPr>
        <w:t>s</w:t>
      </w:r>
      <w:r>
        <w:rPr>
          <w:rFonts w:ascii="Calibri" w:eastAsia="Calibri" w:hAnsi="Calibri" w:cs="Calibri"/>
          <w:spacing w:val="-3"/>
          <w:w w:val="101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w w:val="101"/>
          <w:sz w:val="22"/>
          <w:szCs w:val="22"/>
        </w:rPr>
        <w:t>ik</w:t>
      </w:r>
      <w:r>
        <w:rPr>
          <w:rFonts w:ascii="Calibri" w:eastAsia="Calibri" w:hAnsi="Calibri" w:cs="Calibri"/>
          <w:spacing w:val="1"/>
          <w:w w:val="101"/>
          <w:sz w:val="22"/>
          <w:szCs w:val="22"/>
        </w:rPr>
        <w:t>a</w:t>
      </w:r>
      <w:r>
        <w:rPr>
          <w:rFonts w:ascii="Calibri" w:eastAsia="Calibri" w:hAnsi="Calibri" w:cs="Calibri"/>
          <w:w w:val="101"/>
          <w:sz w:val="22"/>
          <w:szCs w:val="22"/>
        </w:rPr>
        <w:t xml:space="preserve">n 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 xml:space="preserve">ya </w:t>
      </w:r>
      <w:r>
        <w:rPr>
          <w:rFonts w:ascii="Calibri" w:eastAsia="Calibri" w:hAnsi="Calibri" w:cs="Calibri"/>
          <w:spacing w:val="-1"/>
          <w:sz w:val="22"/>
          <w:szCs w:val="22"/>
        </w:rPr>
        <w:t>k</w:t>
      </w:r>
      <w:r>
        <w:rPr>
          <w:rFonts w:ascii="Calibri" w:eastAsia="Calibri" w:hAnsi="Calibri" w:cs="Calibri"/>
          <w:spacing w:val="-3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2"/>
          <w:sz w:val="22"/>
          <w:szCs w:val="22"/>
        </w:rPr>
        <w:t>un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pacing w:val="-8"/>
          <w:sz w:val="22"/>
          <w:szCs w:val="22"/>
        </w:rPr>
        <w:t>k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6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9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 xml:space="preserve">g </w:t>
      </w:r>
      <w:r>
        <w:rPr>
          <w:rFonts w:ascii="Calibri" w:eastAsia="Calibri" w:hAnsi="Calibri" w:cs="Calibri"/>
          <w:spacing w:val="-2"/>
          <w:sz w:val="22"/>
          <w:szCs w:val="22"/>
        </w:rPr>
        <w:t>b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n</w:t>
      </w:r>
      <w:r>
        <w:rPr>
          <w:rFonts w:ascii="Calibri" w:eastAsia="Calibri" w:hAnsi="Calibri" w:cs="Calibri"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sz w:val="22"/>
          <w:szCs w:val="22"/>
        </w:rPr>
        <w:t>un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6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w w:val="101"/>
          <w:sz w:val="22"/>
          <w:szCs w:val="22"/>
        </w:rPr>
        <w:t>s</w:t>
      </w:r>
      <w:r>
        <w:rPr>
          <w:rFonts w:ascii="Calibri" w:eastAsia="Calibri" w:hAnsi="Calibri" w:cs="Calibri"/>
          <w:spacing w:val="-3"/>
          <w:w w:val="10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w w:val="101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w w:val="101"/>
          <w:sz w:val="22"/>
          <w:szCs w:val="22"/>
        </w:rPr>
        <w:t>a</w:t>
      </w:r>
      <w:r>
        <w:rPr>
          <w:rFonts w:ascii="Calibri" w:eastAsia="Calibri" w:hAnsi="Calibri" w:cs="Calibri"/>
          <w:spacing w:val="-6"/>
          <w:w w:val="101"/>
          <w:sz w:val="22"/>
          <w:szCs w:val="22"/>
        </w:rPr>
        <w:t>r</w:t>
      </w:r>
      <w:r>
        <w:rPr>
          <w:rFonts w:ascii="Calibri" w:eastAsia="Calibri" w:hAnsi="Calibri" w:cs="Calibri"/>
          <w:w w:val="101"/>
          <w:sz w:val="22"/>
          <w:szCs w:val="22"/>
        </w:rPr>
        <w:t xml:space="preserve">a 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pacing w:val="-2"/>
          <w:sz w:val="22"/>
          <w:szCs w:val="22"/>
        </w:rPr>
        <w:t>n</w:t>
      </w:r>
      <w:r>
        <w:rPr>
          <w:rFonts w:ascii="Calibri" w:eastAsia="Calibri" w:hAnsi="Calibri" w:cs="Calibri"/>
          <w:spacing w:val="-3"/>
          <w:sz w:val="22"/>
          <w:szCs w:val="22"/>
        </w:rPr>
        <w:t>te</w:t>
      </w:r>
      <w:r>
        <w:rPr>
          <w:rFonts w:ascii="Calibri" w:eastAsia="Calibri" w:hAnsi="Calibri" w:cs="Calibri"/>
          <w:spacing w:val="1"/>
          <w:sz w:val="22"/>
          <w:szCs w:val="22"/>
        </w:rPr>
        <w:t>ra</w:t>
      </w:r>
      <w:r>
        <w:rPr>
          <w:rFonts w:ascii="Calibri" w:eastAsia="Calibri" w:hAnsi="Calibri" w:cs="Calibri"/>
          <w:spacing w:val="-1"/>
          <w:sz w:val="22"/>
          <w:szCs w:val="22"/>
        </w:rPr>
        <w:t>k</w:t>
      </w:r>
      <w:r>
        <w:rPr>
          <w:rFonts w:ascii="Calibri" w:eastAsia="Calibri" w:hAnsi="Calibri" w:cs="Calibri"/>
          <w:spacing w:val="-3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 xml:space="preserve">n </w:t>
      </w:r>
      <w:r>
        <w:rPr>
          <w:rFonts w:ascii="Calibri" w:eastAsia="Calibri" w:hAnsi="Calibri" w:cs="Calibri"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p</w:t>
      </w:r>
      <w:r>
        <w:rPr>
          <w:rFonts w:ascii="Calibri" w:eastAsia="Calibri" w:hAnsi="Calibri" w:cs="Calibri"/>
          <w:spacing w:val="-3"/>
          <w:sz w:val="22"/>
          <w:szCs w:val="22"/>
        </w:rPr>
        <w:t>et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pacing w:val="-3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tet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pacing w:val="-2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k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w w:val="101"/>
          <w:sz w:val="22"/>
          <w:szCs w:val="22"/>
        </w:rPr>
        <w:t>b</w:t>
      </w:r>
      <w:r>
        <w:rPr>
          <w:rFonts w:ascii="Calibri" w:eastAsia="Calibri" w:hAnsi="Calibri" w:cs="Calibri"/>
          <w:spacing w:val="-3"/>
          <w:w w:val="101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w w:val="101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w w:val="101"/>
          <w:sz w:val="22"/>
          <w:szCs w:val="22"/>
        </w:rPr>
        <w:t>si</w:t>
      </w:r>
      <w:r>
        <w:rPr>
          <w:rFonts w:ascii="Calibri" w:eastAsia="Calibri" w:hAnsi="Calibri" w:cs="Calibri"/>
          <w:spacing w:val="-3"/>
          <w:w w:val="101"/>
          <w:sz w:val="22"/>
          <w:szCs w:val="22"/>
        </w:rPr>
        <w:t>f</w:t>
      </w:r>
      <w:r>
        <w:rPr>
          <w:rFonts w:ascii="Calibri" w:eastAsia="Calibri" w:hAnsi="Calibri" w:cs="Calibri"/>
          <w:spacing w:val="1"/>
          <w:w w:val="101"/>
          <w:sz w:val="22"/>
          <w:szCs w:val="22"/>
        </w:rPr>
        <w:t>a</w:t>
      </w:r>
      <w:r>
        <w:rPr>
          <w:rFonts w:ascii="Calibri" w:eastAsia="Calibri" w:hAnsi="Calibri" w:cs="Calibri"/>
          <w:w w:val="101"/>
          <w:sz w:val="22"/>
          <w:szCs w:val="22"/>
        </w:rPr>
        <w:t xml:space="preserve">t </w:t>
      </w:r>
      <w:r>
        <w:rPr>
          <w:rFonts w:ascii="Calibri" w:eastAsia="Calibri" w:hAnsi="Calibri" w:cs="Calibri"/>
          <w:spacing w:val="1"/>
          <w:w w:val="101"/>
          <w:sz w:val="22"/>
          <w:szCs w:val="22"/>
        </w:rPr>
        <w:t>m</w:t>
      </w:r>
      <w:r>
        <w:rPr>
          <w:rFonts w:ascii="Calibri" w:eastAsia="Calibri" w:hAnsi="Calibri" w:cs="Calibri"/>
          <w:spacing w:val="-3"/>
          <w:w w:val="101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w w:val="101"/>
          <w:sz w:val="22"/>
          <w:szCs w:val="22"/>
        </w:rPr>
        <w:t>ma</w:t>
      </w:r>
      <w:r>
        <w:rPr>
          <w:rFonts w:ascii="Calibri" w:eastAsia="Calibri" w:hAnsi="Calibri" w:cs="Calibri"/>
          <w:spacing w:val="-8"/>
          <w:w w:val="101"/>
          <w:sz w:val="22"/>
          <w:szCs w:val="22"/>
        </w:rPr>
        <w:t>k</w:t>
      </w:r>
      <w:r>
        <w:rPr>
          <w:rFonts w:ascii="Calibri" w:eastAsia="Calibri" w:hAnsi="Calibri" w:cs="Calibri"/>
          <w:spacing w:val="-1"/>
          <w:w w:val="101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w w:val="101"/>
          <w:sz w:val="22"/>
          <w:szCs w:val="22"/>
        </w:rPr>
        <w:t>a</w:t>
      </w:r>
      <w:r>
        <w:rPr>
          <w:rFonts w:ascii="Calibri" w:eastAsia="Calibri" w:hAnsi="Calibri" w:cs="Calibri"/>
          <w:w w:val="101"/>
          <w:sz w:val="22"/>
          <w:szCs w:val="22"/>
        </w:rPr>
        <w:t>.</w:t>
      </w:r>
    </w:p>
    <w:p w:rsidR="00143462" w:rsidRDefault="00143462">
      <w:pPr>
        <w:spacing w:line="200" w:lineRule="exact"/>
      </w:pPr>
    </w:p>
    <w:p w:rsidR="00143462" w:rsidRDefault="00143462">
      <w:pPr>
        <w:spacing w:before="1" w:line="240" w:lineRule="exact"/>
        <w:rPr>
          <w:sz w:val="24"/>
          <w:szCs w:val="24"/>
        </w:rPr>
      </w:pPr>
    </w:p>
    <w:p w:rsidR="00143462" w:rsidRPr="005F5C8C" w:rsidRDefault="009D580B">
      <w:pPr>
        <w:ind w:right="530"/>
        <w:jc w:val="both"/>
        <w:rPr>
          <w:rFonts w:ascii="Calibri" w:eastAsia="Calibri" w:hAnsi="Calibri" w:cs="Calibri"/>
          <w:color w:val="000000" w:themeColor="text1"/>
          <w:sz w:val="22"/>
          <w:szCs w:val="22"/>
          <w:rPrChange w:id="957" w:author="Deni Septiadi Azzub" w:date="2018-03-01T22:15:00Z">
            <w:rPr>
              <w:rFonts w:ascii="Calibri" w:eastAsia="Calibri" w:hAnsi="Calibri" w:cs="Calibri"/>
              <w:sz w:val="22"/>
              <w:szCs w:val="22"/>
            </w:rPr>
          </w:rPrChange>
        </w:rPr>
      </w:pPr>
      <w:r w:rsidRPr="005F5C8C">
        <w:rPr>
          <w:rFonts w:ascii="Calibri" w:eastAsia="Calibri" w:hAnsi="Calibri" w:cs="Calibri"/>
          <w:color w:val="000000" w:themeColor="text1"/>
          <w:spacing w:val="-2"/>
          <w:sz w:val="22"/>
          <w:szCs w:val="22"/>
          <w:rPrChange w:id="958" w:author="Deni Septiadi Azzub" w:date="2018-03-01T22:15:00Z">
            <w:rPr>
              <w:rFonts w:ascii="Calibri" w:eastAsia="Calibri" w:hAnsi="Calibri" w:cs="Calibri"/>
              <w:color w:val="C00000"/>
              <w:spacing w:val="-2"/>
              <w:sz w:val="22"/>
              <w:szCs w:val="22"/>
            </w:rPr>
          </w:rPrChange>
        </w:rPr>
        <w:t>S</w:t>
      </w:r>
      <w:r w:rsidRPr="005F5C8C">
        <w:rPr>
          <w:rFonts w:ascii="Calibri" w:eastAsia="Calibri" w:hAnsi="Calibri" w:cs="Calibri"/>
          <w:color w:val="000000" w:themeColor="text1"/>
          <w:spacing w:val="-3"/>
          <w:sz w:val="22"/>
          <w:szCs w:val="22"/>
          <w:rPrChange w:id="959" w:author="Deni Septiadi Azzub" w:date="2018-03-01T22:15:00Z">
            <w:rPr>
              <w:rFonts w:ascii="Calibri" w:eastAsia="Calibri" w:hAnsi="Calibri" w:cs="Calibri"/>
              <w:color w:val="C00000"/>
              <w:spacing w:val="-3"/>
              <w:sz w:val="22"/>
              <w:szCs w:val="22"/>
            </w:rPr>
          </w:rPrChange>
        </w:rPr>
        <w:t>t</w:t>
      </w:r>
      <w:r w:rsidRPr="005F5C8C">
        <w:rPr>
          <w:rFonts w:ascii="Calibri" w:eastAsia="Calibri" w:hAnsi="Calibri" w:cs="Calibri"/>
          <w:color w:val="000000" w:themeColor="text1"/>
          <w:spacing w:val="1"/>
          <w:sz w:val="22"/>
          <w:szCs w:val="22"/>
          <w:rPrChange w:id="960" w:author="Deni Septiadi Azzub" w:date="2018-03-01T22:15:00Z">
            <w:rPr>
              <w:rFonts w:ascii="Calibri" w:eastAsia="Calibri" w:hAnsi="Calibri" w:cs="Calibri"/>
              <w:color w:val="C00000"/>
              <w:spacing w:val="1"/>
              <w:sz w:val="22"/>
              <w:szCs w:val="22"/>
            </w:rPr>
          </w:rPrChange>
        </w:rPr>
        <w:t>ra</w:t>
      </w:r>
      <w:r w:rsidRPr="005F5C8C">
        <w:rPr>
          <w:rFonts w:ascii="Calibri" w:eastAsia="Calibri" w:hAnsi="Calibri" w:cs="Calibri"/>
          <w:color w:val="000000" w:themeColor="text1"/>
          <w:spacing w:val="-3"/>
          <w:sz w:val="22"/>
          <w:szCs w:val="22"/>
          <w:rPrChange w:id="961" w:author="Deni Septiadi Azzub" w:date="2018-03-01T22:15:00Z">
            <w:rPr>
              <w:rFonts w:ascii="Calibri" w:eastAsia="Calibri" w:hAnsi="Calibri" w:cs="Calibri"/>
              <w:color w:val="C00000"/>
              <w:spacing w:val="-3"/>
              <w:sz w:val="22"/>
              <w:szCs w:val="22"/>
            </w:rPr>
          </w:rPrChange>
        </w:rPr>
        <w:t>te</w:t>
      </w:r>
      <w:r w:rsidRPr="005F5C8C">
        <w:rPr>
          <w:rFonts w:ascii="Calibri" w:eastAsia="Calibri" w:hAnsi="Calibri" w:cs="Calibri"/>
          <w:color w:val="000000" w:themeColor="text1"/>
          <w:spacing w:val="3"/>
          <w:sz w:val="22"/>
          <w:szCs w:val="22"/>
          <w:rPrChange w:id="962" w:author="Deni Septiadi Azzub" w:date="2018-03-01T22:15:00Z">
            <w:rPr>
              <w:rFonts w:ascii="Calibri" w:eastAsia="Calibri" w:hAnsi="Calibri" w:cs="Calibri"/>
              <w:color w:val="C00000"/>
              <w:spacing w:val="3"/>
              <w:sz w:val="22"/>
              <w:szCs w:val="22"/>
            </w:rPr>
          </w:rPrChange>
        </w:rPr>
        <w:t>g</w:t>
      </w:r>
      <w:r w:rsidRPr="005F5C8C">
        <w:rPr>
          <w:rFonts w:ascii="Calibri" w:eastAsia="Calibri" w:hAnsi="Calibri" w:cs="Calibri"/>
          <w:color w:val="000000" w:themeColor="text1"/>
          <w:sz w:val="22"/>
          <w:szCs w:val="22"/>
          <w:rPrChange w:id="963" w:author="Deni Septiadi Azzub" w:date="2018-03-01T22:15:00Z">
            <w:rPr>
              <w:rFonts w:ascii="Calibri" w:eastAsia="Calibri" w:hAnsi="Calibri" w:cs="Calibri"/>
              <w:color w:val="C00000"/>
              <w:sz w:val="22"/>
              <w:szCs w:val="22"/>
            </w:rPr>
          </w:rPrChange>
        </w:rPr>
        <w:t xml:space="preserve">i </w:t>
      </w:r>
      <w:r w:rsidRPr="005F5C8C">
        <w:rPr>
          <w:rFonts w:ascii="Calibri" w:eastAsia="Calibri" w:hAnsi="Calibri" w:cs="Calibri"/>
          <w:color w:val="000000" w:themeColor="text1"/>
          <w:spacing w:val="3"/>
          <w:sz w:val="22"/>
          <w:szCs w:val="22"/>
          <w:rPrChange w:id="964" w:author="Deni Septiadi Azzub" w:date="2018-03-01T22:15:00Z">
            <w:rPr>
              <w:rFonts w:ascii="Calibri" w:eastAsia="Calibri" w:hAnsi="Calibri" w:cs="Calibri"/>
              <w:color w:val="C00000"/>
              <w:spacing w:val="3"/>
              <w:sz w:val="22"/>
              <w:szCs w:val="22"/>
            </w:rPr>
          </w:rPrChange>
        </w:rPr>
        <w:t>M</w:t>
      </w:r>
      <w:r w:rsidRPr="005F5C8C">
        <w:rPr>
          <w:rFonts w:ascii="Calibri" w:eastAsia="Calibri" w:hAnsi="Calibri" w:cs="Calibri"/>
          <w:color w:val="000000" w:themeColor="text1"/>
          <w:spacing w:val="-3"/>
          <w:sz w:val="22"/>
          <w:szCs w:val="22"/>
          <w:rPrChange w:id="965" w:author="Deni Septiadi Azzub" w:date="2018-03-01T22:15:00Z">
            <w:rPr>
              <w:rFonts w:ascii="Calibri" w:eastAsia="Calibri" w:hAnsi="Calibri" w:cs="Calibri"/>
              <w:color w:val="C00000"/>
              <w:spacing w:val="-3"/>
              <w:sz w:val="22"/>
              <w:szCs w:val="22"/>
            </w:rPr>
          </w:rPrChange>
        </w:rPr>
        <w:t>e</w:t>
      </w:r>
      <w:r w:rsidRPr="005F5C8C">
        <w:rPr>
          <w:rFonts w:ascii="Calibri" w:eastAsia="Calibri" w:hAnsi="Calibri" w:cs="Calibri"/>
          <w:color w:val="000000" w:themeColor="text1"/>
          <w:spacing w:val="1"/>
          <w:sz w:val="22"/>
          <w:szCs w:val="22"/>
          <w:rPrChange w:id="966" w:author="Deni Septiadi Azzub" w:date="2018-03-01T22:15:00Z">
            <w:rPr>
              <w:rFonts w:ascii="Calibri" w:eastAsia="Calibri" w:hAnsi="Calibri" w:cs="Calibri"/>
              <w:color w:val="C00000"/>
              <w:spacing w:val="1"/>
              <w:sz w:val="22"/>
              <w:szCs w:val="22"/>
            </w:rPr>
          </w:rPrChange>
        </w:rPr>
        <w:t>m</w:t>
      </w:r>
      <w:r w:rsidRPr="005F5C8C">
        <w:rPr>
          <w:rFonts w:ascii="Calibri" w:eastAsia="Calibri" w:hAnsi="Calibri" w:cs="Calibri"/>
          <w:color w:val="000000" w:themeColor="text1"/>
          <w:spacing w:val="-2"/>
          <w:sz w:val="22"/>
          <w:szCs w:val="22"/>
          <w:rPrChange w:id="967" w:author="Deni Septiadi Azzub" w:date="2018-03-01T22:15:00Z">
            <w:rPr>
              <w:rFonts w:ascii="Calibri" w:eastAsia="Calibri" w:hAnsi="Calibri" w:cs="Calibri"/>
              <w:color w:val="C00000"/>
              <w:spacing w:val="-2"/>
              <w:sz w:val="22"/>
              <w:szCs w:val="22"/>
            </w:rPr>
          </w:rPrChange>
        </w:rPr>
        <w:t>pub</w:t>
      </w:r>
      <w:r w:rsidRPr="005F5C8C">
        <w:rPr>
          <w:rFonts w:ascii="Calibri" w:eastAsia="Calibri" w:hAnsi="Calibri" w:cs="Calibri"/>
          <w:color w:val="000000" w:themeColor="text1"/>
          <w:spacing w:val="-1"/>
          <w:sz w:val="22"/>
          <w:szCs w:val="22"/>
          <w:rPrChange w:id="968" w:author="Deni Septiadi Azzub" w:date="2018-03-01T22:15:00Z">
            <w:rPr>
              <w:rFonts w:ascii="Calibri" w:eastAsia="Calibri" w:hAnsi="Calibri" w:cs="Calibri"/>
              <w:color w:val="C00000"/>
              <w:spacing w:val="-1"/>
              <w:sz w:val="22"/>
              <w:szCs w:val="22"/>
            </w:rPr>
          </w:rPrChange>
        </w:rPr>
        <w:t>lik</w:t>
      </w:r>
      <w:r w:rsidRPr="005F5C8C">
        <w:rPr>
          <w:rFonts w:ascii="Calibri" w:eastAsia="Calibri" w:hAnsi="Calibri" w:cs="Calibri"/>
          <w:color w:val="000000" w:themeColor="text1"/>
          <w:spacing w:val="1"/>
          <w:sz w:val="22"/>
          <w:szCs w:val="22"/>
          <w:rPrChange w:id="969" w:author="Deni Septiadi Azzub" w:date="2018-03-01T22:15:00Z">
            <w:rPr>
              <w:rFonts w:ascii="Calibri" w:eastAsia="Calibri" w:hAnsi="Calibri" w:cs="Calibri"/>
              <w:color w:val="C00000"/>
              <w:spacing w:val="1"/>
              <w:sz w:val="22"/>
              <w:szCs w:val="22"/>
            </w:rPr>
          </w:rPrChange>
        </w:rPr>
        <w:t>a</w:t>
      </w:r>
      <w:r w:rsidRPr="005F5C8C">
        <w:rPr>
          <w:rFonts w:ascii="Calibri" w:eastAsia="Calibri" w:hAnsi="Calibri" w:cs="Calibri"/>
          <w:color w:val="000000" w:themeColor="text1"/>
          <w:spacing w:val="-1"/>
          <w:sz w:val="22"/>
          <w:szCs w:val="22"/>
          <w:rPrChange w:id="970" w:author="Deni Septiadi Azzub" w:date="2018-03-01T22:15:00Z">
            <w:rPr>
              <w:rFonts w:ascii="Calibri" w:eastAsia="Calibri" w:hAnsi="Calibri" w:cs="Calibri"/>
              <w:color w:val="C00000"/>
              <w:spacing w:val="-1"/>
              <w:sz w:val="22"/>
              <w:szCs w:val="22"/>
            </w:rPr>
          </w:rPrChange>
        </w:rPr>
        <w:t>s</w:t>
      </w:r>
      <w:r w:rsidRPr="005F5C8C">
        <w:rPr>
          <w:rFonts w:ascii="Calibri" w:eastAsia="Calibri" w:hAnsi="Calibri" w:cs="Calibri"/>
          <w:color w:val="000000" w:themeColor="text1"/>
          <w:sz w:val="22"/>
          <w:szCs w:val="22"/>
          <w:rPrChange w:id="971" w:author="Deni Septiadi Azzub" w:date="2018-03-01T22:15:00Z">
            <w:rPr>
              <w:rFonts w:ascii="Calibri" w:eastAsia="Calibri" w:hAnsi="Calibri" w:cs="Calibri"/>
              <w:color w:val="C00000"/>
              <w:sz w:val="22"/>
              <w:szCs w:val="22"/>
            </w:rPr>
          </w:rPrChange>
        </w:rPr>
        <w:t>i</w:t>
      </w:r>
      <w:r w:rsidRPr="005F5C8C">
        <w:rPr>
          <w:rFonts w:ascii="Calibri" w:eastAsia="Calibri" w:hAnsi="Calibri" w:cs="Calibri"/>
          <w:color w:val="000000" w:themeColor="text1"/>
          <w:spacing w:val="6"/>
          <w:sz w:val="22"/>
          <w:szCs w:val="22"/>
          <w:rPrChange w:id="972" w:author="Deni Septiadi Azzub" w:date="2018-03-01T22:15:00Z">
            <w:rPr>
              <w:rFonts w:ascii="Calibri" w:eastAsia="Calibri" w:hAnsi="Calibri" w:cs="Calibri"/>
              <w:color w:val="C00000"/>
              <w:spacing w:val="6"/>
              <w:sz w:val="22"/>
              <w:szCs w:val="22"/>
            </w:rPr>
          </w:rPrChange>
        </w:rPr>
        <w:t xml:space="preserve"> </w:t>
      </w:r>
      <w:r w:rsidRPr="005F5C8C">
        <w:rPr>
          <w:rFonts w:ascii="Calibri" w:eastAsia="Calibri" w:hAnsi="Calibri" w:cs="Calibri"/>
          <w:color w:val="000000" w:themeColor="text1"/>
          <w:spacing w:val="-1"/>
          <w:sz w:val="22"/>
          <w:szCs w:val="22"/>
          <w:rPrChange w:id="973" w:author="Deni Septiadi Azzub" w:date="2018-03-01T22:15:00Z">
            <w:rPr>
              <w:rFonts w:ascii="Calibri" w:eastAsia="Calibri" w:hAnsi="Calibri" w:cs="Calibri"/>
              <w:color w:val="C00000"/>
              <w:spacing w:val="-1"/>
              <w:sz w:val="22"/>
              <w:szCs w:val="22"/>
            </w:rPr>
          </w:rPrChange>
        </w:rPr>
        <w:t>K</w:t>
      </w:r>
      <w:r w:rsidRPr="005F5C8C">
        <w:rPr>
          <w:rFonts w:ascii="Calibri" w:eastAsia="Calibri" w:hAnsi="Calibri" w:cs="Calibri"/>
          <w:color w:val="000000" w:themeColor="text1"/>
          <w:spacing w:val="-3"/>
          <w:sz w:val="22"/>
          <w:szCs w:val="22"/>
          <w:rPrChange w:id="974" w:author="Deni Septiadi Azzub" w:date="2018-03-01T22:15:00Z">
            <w:rPr>
              <w:rFonts w:ascii="Calibri" w:eastAsia="Calibri" w:hAnsi="Calibri" w:cs="Calibri"/>
              <w:color w:val="C00000"/>
              <w:spacing w:val="-3"/>
              <w:sz w:val="22"/>
              <w:szCs w:val="22"/>
            </w:rPr>
          </w:rPrChange>
        </w:rPr>
        <w:t>o</w:t>
      </w:r>
      <w:r w:rsidRPr="005F5C8C">
        <w:rPr>
          <w:rFonts w:ascii="Calibri" w:eastAsia="Calibri" w:hAnsi="Calibri" w:cs="Calibri"/>
          <w:color w:val="000000" w:themeColor="text1"/>
          <w:spacing w:val="-2"/>
          <w:sz w:val="22"/>
          <w:szCs w:val="22"/>
          <w:rPrChange w:id="975" w:author="Deni Septiadi Azzub" w:date="2018-03-01T22:15:00Z">
            <w:rPr>
              <w:rFonts w:ascii="Calibri" w:eastAsia="Calibri" w:hAnsi="Calibri" w:cs="Calibri"/>
              <w:color w:val="C00000"/>
              <w:spacing w:val="-2"/>
              <w:sz w:val="22"/>
              <w:szCs w:val="22"/>
            </w:rPr>
          </w:rPrChange>
        </w:rPr>
        <w:t>n</w:t>
      </w:r>
      <w:r w:rsidRPr="005F5C8C">
        <w:rPr>
          <w:rFonts w:ascii="Calibri" w:eastAsia="Calibri" w:hAnsi="Calibri" w:cs="Calibri"/>
          <w:color w:val="000000" w:themeColor="text1"/>
          <w:spacing w:val="-3"/>
          <w:sz w:val="22"/>
          <w:szCs w:val="22"/>
          <w:rPrChange w:id="976" w:author="Deni Septiadi Azzub" w:date="2018-03-01T22:15:00Z">
            <w:rPr>
              <w:rFonts w:ascii="Calibri" w:eastAsia="Calibri" w:hAnsi="Calibri" w:cs="Calibri"/>
              <w:color w:val="C00000"/>
              <w:spacing w:val="-3"/>
              <w:sz w:val="22"/>
              <w:szCs w:val="22"/>
            </w:rPr>
          </w:rPrChange>
        </w:rPr>
        <w:t>te</w:t>
      </w:r>
      <w:r w:rsidRPr="005F5C8C">
        <w:rPr>
          <w:rFonts w:ascii="Calibri" w:eastAsia="Calibri" w:hAnsi="Calibri" w:cs="Calibri"/>
          <w:color w:val="000000" w:themeColor="text1"/>
          <w:sz w:val="22"/>
          <w:szCs w:val="22"/>
          <w:rPrChange w:id="977" w:author="Deni Septiadi Azzub" w:date="2018-03-01T22:15:00Z">
            <w:rPr>
              <w:rFonts w:ascii="Calibri" w:eastAsia="Calibri" w:hAnsi="Calibri" w:cs="Calibri"/>
              <w:color w:val="C00000"/>
              <w:sz w:val="22"/>
              <w:szCs w:val="22"/>
            </w:rPr>
          </w:rPrChange>
        </w:rPr>
        <w:t>n</w:t>
      </w:r>
      <w:r w:rsidRPr="005F5C8C">
        <w:rPr>
          <w:rFonts w:ascii="Calibri" w:eastAsia="Calibri" w:hAnsi="Calibri" w:cs="Calibri"/>
          <w:color w:val="000000" w:themeColor="text1"/>
          <w:spacing w:val="5"/>
          <w:sz w:val="22"/>
          <w:szCs w:val="22"/>
          <w:rPrChange w:id="978" w:author="Deni Septiadi Azzub" w:date="2018-03-01T22:15:00Z">
            <w:rPr>
              <w:rFonts w:ascii="Calibri" w:eastAsia="Calibri" w:hAnsi="Calibri" w:cs="Calibri"/>
              <w:color w:val="C00000"/>
              <w:spacing w:val="5"/>
              <w:sz w:val="22"/>
              <w:szCs w:val="22"/>
            </w:rPr>
          </w:rPrChange>
        </w:rPr>
        <w:t xml:space="preserve"> </w:t>
      </w:r>
      <w:r w:rsidRPr="005F5C8C">
        <w:rPr>
          <w:rFonts w:ascii="Calibri" w:eastAsia="Calibri" w:hAnsi="Calibri" w:cs="Calibri"/>
          <w:color w:val="000000" w:themeColor="text1"/>
          <w:spacing w:val="-1"/>
          <w:sz w:val="22"/>
          <w:szCs w:val="22"/>
          <w:rPrChange w:id="979" w:author="Deni Septiadi Azzub" w:date="2018-03-01T22:15:00Z">
            <w:rPr>
              <w:rFonts w:ascii="Calibri" w:eastAsia="Calibri" w:hAnsi="Calibri" w:cs="Calibri"/>
              <w:color w:val="C00000"/>
              <w:spacing w:val="-1"/>
              <w:sz w:val="22"/>
              <w:szCs w:val="22"/>
            </w:rPr>
          </w:rPrChange>
        </w:rPr>
        <w:t>Y</w:t>
      </w:r>
      <w:r w:rsidRPr="005F5C8C">
        <w:rPr>
          <w:rFonts w:ascii="Calibri" w:eastAsia="Calibri" w:hAnsi="Calibri" w:cs="Calibri"/>
          <w:color w:val="000000" w:themeColor="text1"/>
          <w:spacing w:val="1"/>
          <w:sz w:val="22"/>
          <w:szCs w:val="22"/>
          <w:rPrChange w:id="980" w:author="Deni Septiadi Azzub" w:date="2018-03-01T22:15:00Z">
            <w:rPr>
              <w:rFonts w:ascii="Calibri" w:eastAsia="Calibri" w:hAnsi="Calibri" w:cs="Calibri"/>
              <w:color w:val="C00000"/>
              <w:spacing w:val="1"/>
              <w:sz w:val="22"/>
              <w:szCs w:val="22"/>
            </w:rPr>
          </w:rPrChange>
        </w:rPr>
        <w:t>a</w:t>
      </w:r>
      <w:r w:rsidRPr="005F5C8C">
        <w:rPr>
          <w:rFonts w:ascii="Calibri" w:eastAsia="Calibri" w:hAnsi="Calibri" w:cs="Calibri"/>
          <w:color w:val="000000" w:themeColor="text1"/>
          <w:spacing w:val="-2"/>
          <w:sz w:val="22"/>
          <w:szCs w:val="22"/>
          <w:rPrChange w:id="981" w:author="Deni Septiadi Azzub" w:date="2018-03-01T22:15:00Z">
            <w:rPr>
              <w:rFonts w:ascii="Calibri" w:eastAsia="Calibri" w:hAnsi="Calibri" w:cs="Calibri"/>
              <w:color w:val="C00000"/>
              <w:spacing w:val="-2"/>
              <w:sz w:val="22"/>
              <w:szCs w:val="22"/>
            </w:rPr>
          </w:rPrChange>
        </w:rPr>
        <w:t>n</w:t>
      </w:r>
      <w:r w:rsidRPr="005F5C8C">
        <w:rPr>
          <w:rFonts w:ascii="Calibri" w:eastAsia="Calibri" w:hAnsi="Calibri" w:cs="Calibri"/>
          <w:color w:val="000000" w:themeColor="text1"/>
          <w:sz w:val="22"/>
          <w:szCs w:val="22"/>
          <w:rPrChange w:id="982" w:author="Deni Septiadi Azzub" w:date="2018-03-01T22:15:00Z">
            <w:rPr>
              <w:rFonts w:ascii="Calibri" w:eastAsia="Calibri" w:hAnsi="Calibri" w:cs="Calibri"/>
              <w:color w:val="C00000"/>
              <w:sz w:val="22"/>
              <w:szCs w:val="22"/>
            </w:rPr>
          </w:rPrChange>
        </w:rPr>
        <w:t>g</w:t>
      </w:r>
      <w:r w:rsidRPr="005F5C8C">
        <w:rPr>
          <w:rFonts w:ascii="Calibri" w:eastAsia="Calibri" w:hAnsi="Calibri" w:cs="Calibri"/>
          <w:color w:val="000000" w:themeColor="text1"/>
          <w:spacing w:val="7"/>
          <w:sz w:val="22"/>
          <w:szCs w:val="22"/>
          <w:rPrChange w:id="983" w:author="Deni Septiadi Azzub" w:date="2018-03-01T22:15:00Z">
            <w:rPr>
              <w:rFonts w:ascii="Calibri" w:eastAsia="Calibri" w:hAnsi="Calibri" w:cs="Calibri"/>
              <w:color w:val="C00000"/>
              <w:spacing w:val="7"/>
              <w:sz w:val="22"/>
              <w:szCs w:val="22"/>
            </w:rPr>
          </w:rPrChange>
        </w:rPr>
        <w:t xml:space="preserve"> </w:t>
      </w:r>
      <w:r w:rsidRPr="005F5C8C">
        <w:rPr>
          <w:rFonts w:ascii="Calibri" w:eastAsia="Calibri" w:hAnsi="Calibri" w:cs="Calibri"/>
          <w:color w:val="000000" w:themeColor="text1"/>
          <w:spacing w:val="-2"/>
          <w:w w:val="101"/>
          <w:sz w:val="22"/>
          <w:szCs w:val="22"/>
          <w:rPrChange w:id="984" w:author="Deni Septiadi Azzub" w:date="2018-03-01T22:15:00Z">
            <w:rPr>
              <w:rFonts w:ascii="Calibri" w:eastAsia="Calibri" w:hAnsi="Calibri" w:cs="Calibri"/>
              <w:color w:val="C00000"/>
              <w:spacing w:val="-2"/>
              <w:w w:val="101"/>
              <w:sz w:val="22"/>
              <w:szCs w:val="22"/>
            </w:rPr>
          </w:rPrChange>
        </w:rPr>
        <w:t>S</w:t>
      </w:r>
      <w:r w:rsidRPr="005F5C8C">
        <w:rPr>
          <w:rFonts w:ascii="Calibri" w:eastAsia="Calibri" w:hAnsi="Calibri" w:cs="Calibri"/>
          <w:color w:val="000000" w:themeColor="text1"/>
          <w:spacing w:val="-3"/>
          <w:w w:val="101"/>
          <w:sz w:val="22"/>
          <w:szCs w:val="22"/>
          <w:rPrChange w:id="985" w:author="Deni Septiadi Azzub" w:date="2018-03-01T22:15:00Z">
            <w:rPr>
              <w:rFonts w:ascii="Calibri" w:eastAsia="Calibri" w:hAnsi="Calibri" w:cs="Calibri"/>
              <w:color w:val="C00000"/>
              <w:spacing w:val="-3"/>
              <w:w w:val="101"/>
              <w:sz w:val="22"/>
              <w:szCs w:val="22"/>
            </w:rPr>
          </w:rPrChange>
        </w:rPr>
        <w:t>e</w:t>
      </w:r>
      <w:r w:rsidRPr="005F5C8C">
        <w:rPr>
          <w:rFonts w:ascii="Calibri" w:eastAsia="Calibri" w:hAnsi="Calibri" w:cs="Calibri"/>
          <w:color w:val="000000" w:themeColor="text1"/>
          <w:spacing w:val="-1"/>
          <w:w w:val="101"/>
          <w:sz w:val="22"/>
          <w:szCs w:val="22"/>
          <w:rPrChange w:id="986" w:author="Deni Septiadi Azzub" w:date="2018-03-01T22:15:00Z">
            <w:rPr>
              <w:rFonts w:ascii="Calibri" w:eastAsia="Calibri" w:hAnsi="Calibri" w:cs="Calibri"/>
              <w:color w:val="C00000"/>
              <w:spacing w:val="-1"/>
              <w:w w:val="101"/>
              <w:sz w:val="22"/>
              <w:szCs w:val="22"/>
            </w:rPr>
          </w:rPrChange>
        </w:rPr>
        <w:t>s</w:t>
      </w:r>
      <w:r w:rsidRPr="005F5C8C">
        <w:rPr>
          <w:rFonts w:ascii="Calibri" w:eastAsia="Calibri" w:hAnsi="Calibri" w:cs="Calibri"/>
          <w:color w:val="000000" w:themeColor="text1"/>
          <w:spacing w:val="-2"/>
          <w:w w:val="101"/>
          <w:sz w:val="22"/>
          <w:szCs w:val="22"/>
          <w:rPrChange w:id="987" w:author="Deni Septiadi Azzub" w:date="2018-03-01T22:15:00Z">
            <w:rPr>
              <w:rFonts w:ascii="Calibri" w:eastAsia="Calibri" w:hAnsi="Calibri" w:cs="Calibri"/>
              <w:color w:val="C00000"/>
              <w:spacing w:val="-2"/>
              <w:w w:val="101"/>
              <w:sz w:val="22"/>
              <w:szCs w:val="22"/>
            </w:rPr>
          </w:rPrChange>
        </w:rPr>
        <w:t>u</w:t>
      </w:r>
      <w:r w:rsidRPr="005F5C8C">
        <w:rPr>
          <w:rFonts w:ascii="Calibri" w:eastAsia="Calibri" w:hAnsi="Calibri" w:cs="Calibri"/>
          <w:color w:val="000000" w:themeColor="text1"/>
          <w:spacing w:val="1"/>
          <w:w w:val="101"/>
          <w:sz w:val="22"/>
          <w:szCs w:val="22"/>
          <w:rPrChange w:id="988" w:author="Deni Septiadi Azzub" w:date="2018-03-01T22:15:00Z">
            <w:rPr>
              <w:rFonts w:ascii="Calibri" w:eastAsia="Calibri" w:hAnsi="Calibri" w:cs="Calibri"/>
              <w:color w:val="C00000"/>
              <w:spacing w:val="1"/>
              <w:w w:val="101"/>
              <w:sz w:val="22"/>
              <w:szCs w:val="22"/>
            </w:rPr>
          </w:rPrChange>
        </w:rPr>
        <w:t>a</w:t>
      </w:r>
      <w:r w:rsidRPr="005F5C8C">
        <w:rPr>
          <w:rFonts w:ascii="Calibri" w:eastAsia="Calibri" w:hAnsi="Calibri" w:cs="Calibri"/>
          <w:color w:val="000000" w:themeColor="text1"/>
          <w:w w:val="101"/>
          <w:sz w:val="22"/>
          <w:szCs w:val="22"/>
          <w:rPrChange w:id="989" w:author="Deni Septiadi Azzub" w:date="2018-03-01T22:15:00Z">
            <w:rPr>
              <w:rFonts w:ascii="Calibri" w:eastAsia="Calibri" w:hAnsi="Calibri" w:cs="Calibri"/>
              <w:color w:val="C00000"/>
              <w:w w:val="101"/>
              <w:sz w:val="22"/>
              <w:szCs w:val="22"/>
            </w:rPr>
          </w:rPrChange>
        </w:rPr>
        <w:t>i</w:t>
      </w:r>
    </w:p>
    <w:p w:rsidR="00143462" w:rsidRDefault="00143462">
      <w:pPr>
        <w:spacing w:before="5" w:line="120" w:lineRule="exact"/>
        <w:rPr>
          <w:sz w:val="13"/>
          <w:szCs w:val="13"/>
        </w:rPr>
      </w:pPr>
    </w:p>
    <w:p w:rsidR="00143462" w:rsidRDefault="009D580B">
      <w:pPr>
        <w:spacing w:line="360" w:lineRule="auto"/>
        <w:ind w:right="68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 xml:space="preserve">i 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ar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46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k</w:t>
      </w:r>
      <w:r>
        <w:rPr>
          <w:rFonts w:ascii="Calibri" w:eastAsia="Calibri" w:hAnsi="Calibri" w:cs="Calibri"/>
          <w:spacing w:val="-3"/>
          <w:sz w:val="22"/>
          <w:szCs w:val="22"/>
        </w:rPr>
        <w:t>o</w:t>
      </w:r>
      <w:r>
        <w:rPr>
          <w:rFonts w:ascii="Calibri" w:eastAsia="Calibri" w:hAnsi="Calibri" w:cs="Calibri"/>
          <w:spacing w:val="-2"/>
          <w:sz w:val="22"/>
          <w:szCs w:val="22"/>
        </w:rPr>
        <w:t>n</w:t>
      </w:r>
      <w:r>
        <w:rPr>
          <w:rFonts w:ascii="Calibri" w:eastAsia="Calibri" w:hAnsi="Calibri" w:cs="Calibri"/>
          <w:spacing w:val="-3"/>
          <w:sz w:val="22"/>
          <w:szCs w:val="22"/>
        </w:rPr>
        <w:t>te</w:t>
      </w:r>
      <w:r>
        <w:rPr>
          <w:rFonts w:ascii="Calibri" w:eastAsia="Calibri" w:hAnsi="Calibri" w:cs="Calibri"/>
          <w:sz w:val="22"/>
          <w:szCs w:val="22"/>
        </w:rPr>
        <w:t xml:space="preserve">n </w:t>
      </w:r>
      <w:r>
        <w:rPr>
          <w:rFonts w:ascii="Calibri" w:eastAsia="Calibri" w:hAnsi="Calibri" w:cs="Calibri"/>
          <w:spacing w:val="5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9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 xml:space="preserve">g </w:t>
      </w:r>
      <w:r>
        <w:rPr>
          <w:rFonts w:ascii="Calibri" w:eastAsia="Calibri" w:hAnsi="Calibri" w:cs="Calibri"/>
          <w:spacing w:val="8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d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pacing w:val="-3"/>
          <w:sz w:val="22"/>
          <w:szCs w:val="22"/>
        </w:rPr>
        <w:t>te</w:t>
      </w:r>
      <w:r>
        <w:rPr>
          <w:rFonts w:ascii="Calibri" w:eastAsia="Calibri" w:hAnsi="Calibri" w:cs="Calibri"/>
          <w:spacing w:val="-6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p</w:t>
      </w:r>
      <w:r>
        <w:rPr>
          <w:rFonts w:ascii="Calibri" w:eastAsia="Calibri" w:hAnsi="Calibri" w:cs="Calibri"/>
          <w:spacing w:val="-1"/>
          <w:sz w:val="22"/>
          <w:szCs w:val="22"/>
        </w:rPr>
        <w:t>k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 xml:space="preserve">n </w:t>
      </w:r>
      <w:r>
        <w:rPr>
          <w:rFonts w:ascii="Calibri" w:eastAsia="Calibri" w:hAnsi="Calibri" w:cs="Calibri"/>
          <w:spacing w:val="8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9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pacing w:val="-6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 xml:space="preserve">m  </w:t>
      </w:r>
      <w:del w:id="990" w:author="Deni Septiadi Azzub" w:date="2018-03-01T22:16:00Z">
        <w:r w:rsidRPr="005F5C8C" w:rsidDel="005F5C8C">
          <w:rPr>
            <w:rFonts w:ascii="Calibri" w:eastAsia="Calibri" w:hAnsi="Calibri" w:cs="Calibri"/>
            <w:i/>
            <w:spacing w:val="1"/>
            <w:w w:val="101"/>
            <w:sz w:val="22"/>
            <w:szCs w:val="22"/>
            <w:rPrChange w:id="991" w:author="Deni Septiadi Azzub" w:date="2018-03-01T22:16:00Z">
              <w:rPr>
                <w:rFonts w:ascii="Calibri" w:eastAsia="Calibri" w:hAnsi="Calibri" w:cs="Calibri"/>
                <w:spacing w:val="1"/>
                <w:w w:val="101"/>
                <w:sz w:val="22"/>
                <w:szCs w:val="22"/>
              </w:rPr>
            </w:rPrChange>
          </w:rPr>
          <w:delText>m</w:delText>
        </w:r>
        <w:r w:rsidRPr="005F5C8C" w:rsidDel="005F5C8C">
          <w:rPr>
            <w:rFonts w:ascii="Calibri" w:eastAsia="Calibri" w:hAnsi="Calibri" w:cs="Calibri"/>
            <w:i/>
            <w:spacing w:val="-3"/>
            <w:w w:val="101"/>
            <w:sz w:val="22"/>
            <w:szCs w:val="22"/>
            <w:rPrChange w:id="992" w:author="Deni Septiadi Azzub" w:date="2018-03-01T22:16:00Z">
              <w:rPr>
                <w:rFonts w:ascii="Calibri" w:eastAsia="Calibri" w:hAnsi="Calibri" w:cs="Calibri"/>
                <w:spacing w:val="-3"/>
                <w:w w:val="101"/>
                <w:sz w:val="22"/>
                <w:szCs w:val="22"/>
              </w:rPr>
            </w:rPrChange>
          </w:rPr>
          <w:delText>e</w:delText>
        </w:r>
        <w:r w:rsidRPr="005F5C8C" w:rsidDel="005F5C8C">
          <w:rPr>
            <w:rFonts w:ascii="Calibri" w:eastAsia="Calibri" w:hAnsi="Calibri" w:cs="Calibri"/>
            <w:i/>
            <w:spacing w:val="-2"/>
            <w:w w:val="101"/>
            <w:sz w:val="22"/>
            <w:szCs w:val="22"/>
            <w:rPrChange w:id="993" w:author="Deni Septiadi Azzub" w:date="2018-03-01T22:16:00Z">
              <w:rPr>
                <w:rFonts w:ascii="Calibri" w:eastAsia="Calibri" w:hAnsi="Calibri" w:cs="Calibri"/>
                <w:spacing w:val="-2"/>
                <w:w w:val="101"/>
                <w:sz w:val="22"/>
                <w:szCs w:val="22"/>
              </w:rPr>
            </w:rPrChange>
          </w:rPr>
          <w:delText>d</w:delText>
        </w:r>
        <w:r w:rsidRPr="005F5C8C" w:rsidDel="005F5C8C">
          <w:rPr>
            <w:rFonts w:ascii="Calibri" w:eastAsia="Calibri" w:hAnsi="Calibri" w:cs="Calibri"/>
            <w:i/>
            <w:spacing w:val="-1"/>
            <w:w w:val="101"/>
            <w:sz w:val="22"/>
            <w:szCs w:val="22"/>
            <w:rPrChange w:id="994" w:author="Deni Septiadi Azzub" w:date="2018-03-01T22:16:00Z">
              <w:rPr>
                <w:rFonts w:ascii="Calibri" w:eastAsia="Calibri" w:hAnsi="Calibri" w:cs="Calibri"/>
                <w:spacing w:val="-1"/>
                <w:w w:val="101"/>
                <w:sz w:val="22"/>
                <w:szCs w:val="22"/>
              </w:rPr>
            </w:rPrChange>
          </w:rPr>
          <w:delText>i</w:delText>
        </w:r>
        <w:r w:rsidRPr="005F5C8C" w:rsidDel="005F5C8C">
          <w:rPr>
            <w:rFonts w:ascii="Calibri" w:eastAsia="Calibri" w:hAnsi="Calibri" w:cs="Calibri"/>
            <w:i/>
            <w:w w:val="101"/>
            <w:sz w:val="22"/>
            <w:szCs w:val="22"/>
            <w:rPrChange w:id="995" w:author="Deni Septiadi Azzub" w:date="2018-03-01T22:16:00Z">
              <w:rPr>
                <w:rFonts w:ascii="Calibri" w:eastAsia="Calibri" w:hAnsi="Calibri" w:cs="Calibri"/>
                <w:w w:val="101"/>
                <w:sz w:val="22"/>
                <w:szCs w:val="22"/>
              </w:rPr>
            </w:rPrChange>
          </w:rPr>
          <w:delText xml:space="preserve">a </w:delText>
        </w:r>
        <w:r w:rsidRPr="005F5C8C" w:rsidDel="005F5C8C">
          <w:rPr>
            <w:rFonts w:ascii="Calibri" w:eastAsia="Calibri" w:hAnsi="Calibri" w:cs="Calibri"/>
            <w:i/>
            <w:spacing w:val="-1"/>
            <w:sz w:val="22"/>
            <w:szCs w:val="22"/>
            <w:rPrChange w:id="996" w:author="Deni Septiadi Azzub" w:date="2018-03-01T22:16:00Z">
              <w:rPr>
                <w:rFonts w:ascii="Calibri" w:eastAsia="Calibri" w:hAnsi="Calibri" w:cs="Calibri"/>
                <w:spacing w:val="-1"/>
                <w:sz w:val="22"/>
                <w:szCs w:val="22"/>
              </w:rPr>
            </w:rPrChange>
          </w:rPr>
          <w:delText>s</w:delText>
        </w:r>
        <w:r w:rsidRPr="005F5C8C" w:rsidDel="005F5C8C">
          <w:rPr>
            <w:rFonts w:ascii="Calibri" w:eastAsia="Calibri" w:hAnsi="Calibri" w:cs="Calibri"/>
            <w:i/>
            <w:spacing w:val="-3"/>
            <w:sz w:val="22"/>
            <w:szCs w:val="22"/>
            <w:rPrChange w:id="997" w:author="Deni Septiadi Azzub" w:date="2018-03-01T22:16:00Z">
              <w:rPr>
                <w:rFonts w:ascii="Calibri" w:eastAsia="Calibri" w:hAnsi="Calibri" w:cs="Calibri"/>
                <w:spacing w:val="-3"/>
                <w:sz w:val="22"/>
                <w:szCs w:val="22"/>
              </w:rPr>
            </w:rPrChange>
          </w:rPr>
          <w:delText>o</w:delText>
        </w:r>
        <w:r w:rsidRPr="005F5C8C" w:rsidDel="005F5C8C">
          <w:rPr>
            <w:rFonts w:ascii="Calibri" w:eastAsia="Calibri" w:hAnsi="Calibri" w:cs="Calibri"/>
            <w:i/>
            <w:spacing w:val="-1"/>
            <w:sz w:val="22"/>
            <w:szCs w:val="22"/>
            <w:rPrChange w:id="998" w:author="Deni Septiadi Azzub" w:date="2018-03-01T22:16:00Z">
              <w:rPr>
                <w:rFonts w:ascii="Calibri" w:eastAsia="Calibri" w:hAnsi="Calibri" w:cs="Calibri"/>
                <w:spacing w:val="-1"/>
                <w:sz w:val="22"/>
                <w:szCs w:val="22"/>
              </w:rPr>
            </w:rPrChange>
          </w:rPr>
          <w:delText>si</w:delText>
        </w:r>
        <w:r w:rsidRPr="005F5C8C" w:rsidDel="005F5C8C">
          <w:rPr>
            <w:rFonts w:ascii="Calibri" w:eastAsia="Calibri" w:hAnsi="Calibri" w:cs="Calibri"/>
            <w:i/>
            <w:spacing w:val="1"/>
            <w:sz w:val="22"/>
            <w:szCs w:val="22"/>
            <w:rPrChange w:id="999" w:author="Deni Septiadi Azzub" w:date="2018-03-01T22:16:00Z">
              <w:rPr>
                <w:rFonts w:ascii="Calibri" w:eastAsia="Calibri" w:hAnsi="Calibri" w:cs="Calibri"/>
                <w:spacing w:val="1"/>
                <w:sz w:val="22"/>
                <w:szCs w:val="22"/>
              </w:rPr>
            </w:rPrChange>
          </w:rPr>
          <w:delText>a</w:delText>
        </w:r>
        <w:r w:rsidRPr="005F5C8C" w:rsidDel="005F5C8C">
          <w:rPr>
            <w:rFonts w:ascii="Calibri" w:eastAsia="Calibri" w:hAnsi="Calibri" w:cs="Calibri"/>
            <w:i/>
            <w:sz w:val="22"/>
            <w:szCs w:val="22"/>
            <w:rPrChange w:id="1000" w:author="Deni Septiadi Azzub" w:date="2018-03-01T22:16:00Z">
              <w:rPr>
                <w:rFonts w:ascii="Calibri" w:eastAsia="Calibri" w:hAnsi="Calibri" w:cs="Calibri"/>
                <w:sz w:val="22"/>
                <w:szCs w:val="22"/>
              </w:rPr>
            </w:rPrChange>
          </w:rPr>
          <w:delText>l</w:delText>
        </w:r>
      </w:del>
      <w:ins w:id="1001" w:author="Deni Septiadi Azzub" w:date="2018-03-01T22:16:00Z">
        <w:r w:rsidR="005F5C8C">
          <w:rPr>
            <w:rFonts w:ascii="Calibri" w:eastAsia="Calibri" w:hAnsi="Calibri" w:cs="Calibri"/>
            <w:i/>
            <w:spacing w:val="1"/>
            <w:w w:val="101"/>
            <w:sz w:val="22"/>
            <w:szCs w:val="22"/>
            <w:lang w:val="id-ID"/>
          </w:rPr>
          <w:t>social media</w:t>
        </w:r>
      </w:ins>
      <w:r>
        <w:rPr>
          <w:rFonts w:ascii="Calibri" w:eastAsia="Calibri" w:hAnsi="Calibri" w:cs="Calibri"/>
          <w:spacing w:val="10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h</w:t>
      </w:r>
      <w:r>
        <w:rPr>
          <w:rFonts w:ascii="Calibri" w:eastAsia="Calibri" w:hAnsi="Calibri" w:cs="Calibri"/>
          <w:spacing w:val="-6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spacing w:val="-2"/>
          <w:sz w:val="22"/>
          <w:szCs w:val="22"/>
        </w:rPr>
        <w:t>u</w:t>
      </w:r>
      <w:r>
        <w:rPr>
          <w:rFonts w:ascii="Calibri" w:eastAsia="Calibri" w:hAnsi="Calibri" w:cs="Calibri"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ya</w:t>
      </w:r>
      <w:r>
        <w:rPr>
          <w:rFonts w:ascii="Calibri" w:eastAsia="Calibri" w:hAnsi="Calibri" w:cs="Calibri"/>
          <w:spacing w:val="8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b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spacing w:val="-2"/>
          <w:sz w:val="22"/>
          <w:szCs w:val="22"/>
        </w:rPr>
        <w:t>n</w:t>
      </w:r>
      <w:r>
        <w:rPr>
          <w:rFonts w:ascii="Calibri" w:eastAsia="Calibri" w:hAnsi="Calibri" w:cs="Calibri"/>
          <w:spacing w:val="-1"/>
          <w:sz w:val="22"/>
          <w:szCs w:val="22"/>
        </w:rPr>
        <w:t>il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n</w:t>
      </w:r>
      <w:r>
        <w:rPr>
          <w:rFonts w:ascii="Calibri" w:eastAsia="Calibri" w:hAnsi="Calibri" w:cs="Calibri"/>
          <w:spacing w:val="-3"/>
          <w:sz w:val="22"/>
          <w:szCs w:val="22"/>
        </w:rPr>
        <w:t>j</w:t>
      </w:r>
      <w:r>
        <w:rPr>
          <w:rFonts w:ascii="Calibri" w:eastAsia="Calibri" w:hAnsi="Calibri" w:cs="Calibri"/>
          <w:spacing w:val="-2"/>
          <w:sz w:val="22"/>
          <w:szCs w:val="22"/>
        </w:rPr>
        <w:t>u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5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 xml:space="preserve">n </w:t>
      </w:r>
      <w:r>
        <w:rPr>
          <w:rFonts w:ascii="Calibri" w:eastAsia="Calibri" w:hAnsi="Calibri" w:cs="Calibri"/>
          <w:spacing w:val="1"/>
          <w:w w:val="101"/>
          <w:sz w:val="22"/>
          <w:szCs w:val="22"/>
        </w:rPr>
        <w:t>m</w:t>
      </w:r>
      <w:r>
        <w:rPr>
          <w:rFonts w:ascii="Calibri" w:eastAsia="Calibri" w:hAnsi="Calibri" w:cs="Calibri"/>
          <w:spacing w:val="-3"/>
          <w:w w:val="101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w w:val="101"/>
          <w:sz w:val="22"/>
          <w:szCs w:val="22"/>
        </w:rPr>
        <w:t>n</w:t>
      </w:r>
      <w:r>
        <w:rPr>
          <w:rFonts w:ascii="Calibri" w:eastAsia="Calibri" w:hAnsi="Calibri" w:cs="Calibri"/>
          <w:spacing w:val="-4"/>
          <w:w w:val="101"/>
          <w:sz w:val="22"/>
          <w:szCs w:val="22"/>
        </w:rPr>
        <w:t>g</w:t>
      </w:r>
      <w:r>
        <w:rPr>
          <w:rFonts w:ascii="Calibri" w:eastAsia="Calibri" w:hAnsi="Calibri" w:cs="Calibri"/>
          <w:spacing w:val="1"/>
          <w:w w:val="101"/>
          <w:sz w:val="22"/>
          <w:szCs w:val="22"/>
        </w:rPr>
        <w:t>a</w:t>
      </w:r>
      <w:r>
        <w:rPr>
          <w:rFonts w:ascii="Calibri" w:eastAsia="Calibri" w:hAnsi="Calibri" w:cs="Calibri"/>
          <w:spacing w:val="-3"/>
          <w:w w:val="101"/>
          <w:sz w:val="22"/>
          <w:szCs w:val="22"/>
        </w:rPr>
        <w:t>j</w:t>
      </w:r>
      <w:r>
        <w:rPr>
          <w:rFonts w:ascii="Calibri" w:eastAsia="Calibri" w:hAnsi="Calibri" w:cs="Calibri"/>
          <w:spacing w:val="1"/>
          <w:w w:val="101"/>
          <w:sz w:val="22"/>
          <w:szCs w:val="22"/>
        </w:rPr>
        <w:t>a</w:t>
      </w:r>
      <w:r>
        <w:rPr>
          <w:rFonts w:ascii="Calibri" w:eastAsia="Calibri" w:hAnsi="Calibri" w:cs="Calibri"/>
          <w:w w:val="101"/>
          <w:sz w:val="22"/>
          <w:szCs w:val="22"/>
        </w:rPr>
        <w:t>k</w:t>
      </w:r>
      <w:ins w:id="1002" w:author="Deni Septiadi Azzub" w:date="2018-03-01T22:16:00Z">
        <w:r w:rsidR="005F5C8C">
          <w:rPr>
            <w:rFonts w:ascii="Calibri" w:eastAsia="Calibri" w:hAnsi="Calibri" w:cs="Calibri"/>
            <w:w w:val="101"/>
            <w:sz w:val="22"/>
            <w:szCs w:val="22"/>
            <w:lang w:val="id-ID"/>
          </w:rPr>
          <w:t>,</w:t>
        </w:r>
      </w:ins>
      <w:r>
        <w:rPr>
          <w:rFonts w:ascii="Calibri" w:eastAsia="Calibri" w:hAnsi="Calibri" w:cs="Calibri"/>
          <w:w w:val="10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h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pacing w:val="-2"/>
          <w:sz w:val="22"/>
          <w:szCs w:val="22"/>
        </w:rPr>
        <w:t>n</w:t>
      </w:r>
      <w:r>
        <w:rPr>
          <w:rFonts w:ascii="Calibri" w:eastAsia="Calibri" w:hAnsi="Calibri" w:cs="Calibri"/>
          <w:spacing w:val="3"/>
          <w:sz w:val="22"/>
          <w:szCs w:val="22"/>
        </w:rPr>
        <w:t>gg</w:t>
      </w:r>
      <w:r>
        <w:rPr>
          <w:rFonts w:ascii="Calibri" w:eastAsia="Calibri" w:hAnsi="Calibri" w:cs="Calibri"/>
          <w:sz w:val="22"/>
          <w:szCs w:val="22"/>
        </w:rPr>
        <w:t xml:space="preserve">a 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k</w:t>
      </w:r>
      <w:r>
        <w:rPr>
          <w:rFonts w:ascii="Calibri" w:eastAsia="Calibri" w:hAnsi="Calibri" w:cs="Calibri"/>
          <w:spacing w:val="-3"/>
          <w:sz w:val="22"/>
          <w:szCs w:val="22"/>
        </w:rPr>
        <w:t>o</w:t>
      </w:r>
      <w:r>
        <w:rPr>
          <w:rFonts w:ascii="Calibri" w:eastAsia="Calibri" w:hAnsi="Calibri" w:cs="Calibri"/>
          <w:spacing w:val="-2"/>
          <w:sz w:val="22"/>
          <w:szCs w:val="22"/>
        </w:rPr>
        <w:t>n</w:t>
      </w:r>
      <w:r>
        <w:rPr>
          <w:rFonts w:ascii="Calibri" w:eastAsia="Calibri" w:hAnsi="Calibri" w:cs="Calibri"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spacing w:val="-9"/>
          <w:sz w:val="22"/>
          <w:szCs w:val="22"/>
        </w:rPr>
        <w:t>u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 xml:space="preserve">n  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k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4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ra</w:t>
      </w:r>
      <w:r>
        <w:rPr>
          <w:rFonts w:ascii="Calibri" w:eastAsia="Calibri" w:hAnsi="Calibri" w:cs="Calibri"/>
          <w:spacing w:val="-8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 xml:space="preserve">a </w:t>
      </w:r>
      <w:del w:id="1003" w:author="Deni Septiadi Azzub" w:date="2018-03-01T22:16:00Z">
        <w:r w:rsidDel="005F5C8C">
          <w:rPr>
            <w:rFonts w:ascii="Calibri" w:eastAsia="Calibri" w:hAnsi="Calibri" w:cs="Calibri"/>
            <w:sz w:val="22"/>
            <w:szCs w:val="22"/>
          </w:rPr>
          <w:delText xml:space="preserve"> </w:delText>
        </w:r>
      </w:del>
      <w:r>
        <w:rPr>
          <w:rFonts w:ascii="Calibri" w:eastAsia="Calibri" w:hAnsi="Calibri" w:cs="Calibri"/>
          <w:spacing w:val="-2"/>
          <w:w w:val="101"/>
          <w:sz w:val="22"/>
          <w:szCs w:val="22"/>
        </w:rPr>
        <w:t>b</w:t>
      </w:r>
      <w:r>
        <w:rPr>
          <w:rFonts w:ascii="Calibri" w:eastAsia="Calibri" w:hAnsi="Calibri" w:cs="Calibri"/>
          <w:spacing w:val="-3"/>
          <w:w w:val="101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w w:val="101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w w:val="101"/>
          <w:sz w:val="22"/>
          <w:szCs w:val="22"/>
        </w:rPr>
        <w:t>i</w:t>
      </w:r>
      <w:r>
        <w:rPr>
          <w:rFonts w:ascii="Calibri" w:eastAsia="Calibri" w:hAnsi="Calibri" w:cs="Calibri"/>
          <w:spacing w:val="-2"/>
          <w:w w:val="101"/>
          <w:sz w:val="22"/>
          <w:szCs w:val="22"/>
        </w:rPr>
        <w:t>n</w:t>
      </w:r>
      <w:r>
        <w:rPr>
          <w:rFonts w:ascii="Calibri" w:eastAsia="Calibri" w:hAnsi="Calibri" w:cs="Calibri"/>
          <w:spacing w:val="-3"/>
          <w:w w:val="101"/>
          <w:sz w:val="22"/>
          <w:szCs w:val="22"/>
        </w:rPr>
        <w:t>te</w:t>
      </w:r>
      <w:r>
        <w:rPr>
          <w:rFonts w:ascii="Calibri" w:eastAsia="Calibri" w:hAnsi="Calibri" w:cs="Calibri"/>
          <w:spacing w:val="1"/>
          <w:w w:val="101"/>
          <w:sz w:val="22"/>
          <w:szCs w:val="22"/>
        </w:rPr>
        <w:t>ra</w:t>
      </w:r>
      <w:r>
        <w:rPr>
          <w:rFonts w:ascii="Calibri" w:eastAsia="Calibri" w:hAnsi="Calibri" w:cs="Calibri"/>
          <w:spacing w:val="-1"/>
          <w:w w:val="101"/>
          <w:sz w:val="22"/>
          <w:szCs w:val="22"/>
        </w:rPr>
        <w:t>ks</w:t>
      </w:r>
      <w:r>
        <w:rPr>
          <w:rFonts w:ascii="Calibri" w:eastAsia="Calibri" w:hAnsi="Calibri" w:cs="Calibri"/>
          <w:w w:val="101"/>
          <w:sz w:val="22"/>
          <w:szCs w:val="22"/>
        </w:rPr>
        <w:t xml:space="preserve">i 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n</w:t>
      </w:r>
      <w:r>
        <w:rPr>
          <w:rFonts w:ascii="Calibri" w:eastAsia="Calibri" w:hAnsi="Calibri" w:cs="Calibri"/>
          <w:spacing w:val="3"/>
          <w:sz w:val="22"/>
          <w:szCs w:val="22"/>
        </w:rPr>
        <w:t>g</w:t>
      </w:r>
      <w:r>
        <w:rPr>
          <w:rFonts w:ascii="Calibri" w:eastAsia="Calibri" w:hAnsi="Calibri" w:cs="Calibri"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sz w:val="22"/>
          <w:szCs w:val="22"/>
        </w:rPr>
        <w:t>un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10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 xml:space="preserve">n </w:t>
      </w:r>
      <w:r>
        <w:rPr>
          <w:rFonts w:ascii="Calibri" w:eastAsia="Calibri" w:hAnsi="Calibri" w:cs="Calibri"/>
          <w:spacing w:val="-2"/>
          <w:sz w:val="22"/>
          <w:szCs w:val="22"/>
        </w:rPr>
        <w:t>d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k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d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n</w:t>
      </w:r>
      <w:r>
        <w:rPr>
          <w:rFonts w:ascii="Calibri" w:eastAsia="Calibri" w:hAnsi="Calibri" w:cs="Calibri"/>
          <w:spacing w:val="3"/>
          <w:sz w:val="22"/>
          <w:szCs w:val="22"/>
        </w:rPr>
        <w:t>g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ki</w:t>
      </w:r>
      <w:r>
        <w:rPr>
          <w:rFonts w:ascii="Calibri" w:eastAsia="Calibri" w:hAnsi="Calibri" w:cs="Calibri"/>
          <w:spacing w:val="-3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w w:val="101"/>
          <w:sz w:val="22"/>
          <w:szCs w:val="22"/>
        </w:rPr>
        <w:t>s</w:t>
      </w:r>
      <w:r>
        <w:rPr>
          <w:rFonts w:ascii="Calibri" w:eastAsia="Calibri" w:hAnsi="Calibri" w:cs="Calibri"/>
          <w:spacing w:val="-3"/>
          <w:w w:val="101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w w:val="101"/>
          <w:sz w:val="22"/>
          <w:szCs w:val="22"/>
        </w:rPr>
        <w:t>b</w:t>
      </w:r>
      <w:r>
        <w:rPr>
          <w:rFonts w:ascii="Calibri" w:eastAsia="Calibri" w:hAnsi="Calibri" w:cs="Calibri"/>
          <w:spacing w:val="1"/>
          <w:w w:val="101"/>
          <w:sz w:val="22"/>
          <w:szCs w:val="22"/>
        </w:rPr>
        <w:t>a</w:t>
      </w:r>
      <w:r>
        <w:rPr>
          <w:rFonts w:ascii="Calibri" w:eastAsia="Calibri" w:hAnsi="Calibri" w:cs="Calibri"/>
          <w:spacing w:val="-4"/>
          <w:w w:val="101"/>
          <w:sz w:val="22"/>
          <w:szCs w:val="22"/>
        </w:rPr>
        <w:t>g</w:t>
      </w:r>
      <w:r>
        <w:rPr>
          <w:rFonts w:ascii="Calibri" w:eastAsia="Calibri" w:hAnsi="Calibri" w:cs="Calibri"/>
          <w:spacing w:val="1"/>
          <w:w w:val="101"/>
          <w:sz w:val="22"/>
          <w:szCs w:val="22"/>
        </w:rPr>
        <w:t>a</w:t>
      </w:r>
      <w:r>
        <w:rPr>
          <w:rFonts w:ascii="Calibri" w:eastAsia="Calibri" w:hAnsi="Calibri" w:cs="Calibri"/>
          <w:w w:val="101"/>
          <w:sz w:val="22"/>
          <w:szCs w:val="22"/>
        </w:rPr>
        <w:t xml:space="preserve">i </w:t>
      </w:r>
      <w:r>
        <w:rPr>
          <w:rFonts w:ascii="Calibri" w:eastAsia="Calibri" w:hAnsi="Calibri" w:cs="Calibri"/>
          <w:spacing w:val="-2"/>
          <w:sz w:val="22"/>
          <w:szCs w:val="22"/>
        </w:rPr>
        <w:t>p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d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10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6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w w:val="101"/>
          <w:sz w:val="22"/>
          <w:szCs w:val="22"/>
        </w:rPr>
        <w:t>j</w:t>
      </w:r>
      <w:r>
        <w:rPr>
          <w:rFonts w:ascii="Calibri" w:eastAsia="Calibri" w:hAnsi="Calibri" w:cs="Calibri"/>
          <w:spacing w:val="1"/>
          <w:w w:val="101"/>
          <w:sz w:val="22"/>
          <w:szCs w:val="22"/>
        </w:rPr>
        <w:t>a</w:t>
      </w:r>
      <w:r>
        <w:rPr>
          <w:rFonts w:ascii="Calibri" w:eastAsia="Calibri" w:hAnsi="Calibri" w:cs="Calibri"/>
          <w:spacing w:val="-8"/>
          <w:w w:val="101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w w:val="101"/>
          <w:sz w:val="22"/>
          <w:szCs w:val="22"/>
        </w:rPr>
        <w:t>a</w:t>
      </w:r>
      <w:r>
        <w:rPr>
          <w:rFonts w:ascii="Calibri" w:eastAsia="Calibri" w:hAnsi="Calibri" w:cs="Calibri"/>
          <w:w w:val="101"/>
          <w:sz w:val="22"/>
          <w:szCs w:val="22"/>
        </w:rPr>
        <w:t>.</w:t>
      </w:r>
    </w:p>
    <w:p w:rsidR="00143462" w:rsidRDefault="009D580B">
      <w:pPr>
        <w:spacing w:line="360" w:lineRule="auto"/>
        <w:ind w:right="65" w:firstLine="721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3"/>
          <w:sz w:val="22"/>
          <w:szCs w:val="22"/>
        </w:rPr>
        <w:t>M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n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n</w:t>
      </w:r>
      <w:r>
        <w:rPr>
          <w:rFonts w:ascii="Calibri" w:eastAsia="Calibri" w:hAnsi="Calibri" w:cs="Calibri"/>
          <w:spacing w:val="-3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>u</w:t>
      </w:r>
      <w:r>
        <w:rPr>
          <w:rFonts w:ascii="Calibri" w:eastAsia="Calibri" w:hAnsi="Calibri" w:cs="Calibri"/>
          <w:spacing w:val="-1"/>
          <w:sz w:val="22"/>
          <w:szCs w:val="22"/>
        </w:rPr>
        <w:t>k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9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te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5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Pr="005F5C8C">
        <w:rPr>
          <w:rFonts w:ascii="Calibri" w:eastAsia="Calibri" w:hAnsi="Calibri" w:cs="Calibri"/>
          <w:i/>
          <w:spacing w:val="-2"/>
          <w:sz w:val="22"/>
          <w:szCs w:val="22"/>
          <w:rPrChange w:id="1004" w:author="Deni Septiadi Azzub" w:date="2018-03-01T22:16:00Z">
            <w:rPr>
              <w:rFonts w:ascii="Calibri" w:eastAsia="Calibri" w:hAnsi="Calibri" w:cs="Calibri"/>
              <w:spacing w:val="-2"/>
              <w:sz w:val="22"/>
              <w:szCs w:val="22"/>
            </w:rPr>
          </w:rPrChange>
        </w:rPr>
        <w:t>p</w:t>
      </w:r>
      <w:r w:rsidRPr="005F5C8C">
        <w:rPr>
          <w:rFonts w:ascii="Calibri" w:eastAsia="Calibri" w:hAnsi="Calibri" w:cs="Calibri"/>
          <w:i/>
          <w:spacing w:val="-3"/>
          <w:sz w:val="22"/>
          <w:szCs w:val="22"/>
          <w:rPrChange w:id="1005" w:author="Deni Septiadi Azzub" w:date="2018-03-01T22:16:00Z">
            <w:rPr>
              <w:rFonts w:ascii="Calibri" w:eastAsia="Calibri" w:hAnsi="Calibri" w:cs="Calibri"/>
              <w:spacing w:val="-3"/>
              <w:sz w:val="22"/>
              <w:szCs w:val="22"/>
            </w:rPr>
          </w:rPrChange>
        </w:rPr>
        <w:t>o</w:t>
      </w:r>
      <w:r w:rsidRPr="005F5C8C">
        <w:rPr>
          <w:rFonts w:ascii="Calibri" w:eastAsia="Calibri" w:hAnsi="Calibri" w:cs="Calibri"/>
          <w:i/>
          <w:spacing w:val="-1"/>
          <w:sz w:val="22"/>
          <w:szCs w:val="22"/>
          <w:rPrChange w:id="1006" w:author="Deni Septiadi Azzub" w:date="2018-03-01T22:16:00Z">
            <w:rPr>
              <w:rFonts w:ascii="Calibri" w:eastAsia="Calibri" w:hAnsi="Calibri" w:cs="Calibri"/>
              <w:spacing w:val="-1"/>
              <w:sz w:val="22"/>
              <w:szCs w:val="22"/>
            </w:rPr>
          </w:rPrChange>
        </w:rPr>
        <w:t>s</w:t>
      </w:r>
      <w:r w:rsidRPr="005F5C8C">
        <w:rPr>
          <w:rFonts w:ascii="Calibri" w:eastAsia="Calibri" w:hAnsi="Calibri" w:cs="Calibri"/>
          <w:i/>
          <w:sz w:val="22"/>
          <w:szCs w:val="22"/>
          <w:rPrChange w:id="1007" w:author="Deni Septiadi Azzub" w:date="2018-03-01T22:16:00Z">
            <w:rPr>
              <w:rFonts w:ascii="Calibri" w:eastAsia="Calibri" w:hAnsi="Calibri" w:cs="Calibri"/>
              <w:sz w:val="22"/>
              <w:szCs w:val="22"/>
            </w:rPr>
          </w:rPrChange>
        </w:rPr>
        <w:t>t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w w:val="101"/>
          <w:sz w:val="22"/>
          <w:szCs w:val="22"/>
        </w:rPr>
        <w:t>s</w:t>
      </w:r>
      <w:r>
        <w:rPr>
          <w:rFonts w:ascii="Calibri" w:eastAsia="Calibri" w:hAnsi="Calibri" w:cs="Calibri"/>
          <w:spacing w:val="-3"/>
          <w:w w:val="10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w w:val="101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w w:val="101"/>
          <w:sz w:val="22"/>
          <w:szCs w:val="22"/>
        </w:rPr>
        <w:t>u</w:t>
      </w:r>
      <w:r>
        <w:rPr>
          <w:rFonts w:ascii="Calibri" w:eastAsia="Calibri" w:hAnsi="Calibri" w:cs="Calibri"/>
          <w:spacing w:val="1"/>
          <w:w w:val="101"/>
          <w:sz w:val="22"/>
          <w:szCs w:val="22"/>
        </w:rPr>
        <w:t>a</w:t>
      </w:r>
      <w:r>
        <w:rPr>
          <w:rFonts w:ascii="Calibri" w:eastAsia="Calibri" w:hAnsi="Calibri" w:cs="Calibri"/>
          <w:w w:val="101"/>
          <w:sz w:val="22"/>
          <w:szCs w:val="22"/>
        </w:rPr>
        <w:t xml:space="preserve">i </w:t>
      </w:r>
      <w:r>
        <w:rPr>
          <w:rFonts w:ascii="Calibri" w:eastAsia="Calibri" w:hAnsi="Calibri" w:cs="Calibri"/>
          <w:spacing w:val="-2"/>
          <w:sz w:val="22"/>
          <w:szCs w:val="22"/>
        </w:rPr>
        <w:t>d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n</w:t>
      </w:r>
      <w:r>
        <w:rPr>
          <w:rFonts w:ascii="Calibri" w:eastAsia="Calibri" w:hAnsi="Calibri" w:cs="Calibri"/>
          <w:spacing w:val="3"/>
          <w:sz w:val="22"/>
          <w:szCs w:val="22"/>
        </w:rPr>
        <w:t>g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k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d</w:t>
      </w:r>
      <w:r>
        <w:rPr>
          <w:rFonts w:ascii="Calibri" w:eastAsia="Calibri" w:hAnsi="Calibri" w:cs="Calibri"/>
          <w:spacing w:val="-6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5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d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0"/>
          <w:sz w:val="22"/>
          <w:szCs w:val="22"/>
        </w:rPr>
        <w:t>o</w:t>
      </w:r>
      <w:r>
        <w:rPr>
          <w:rFonts w:ascii="Calibri" w:eastAsia="Calibri" w:hAnsi="Calibri" w:cs="Calibri"/>
          <w:spacing w:val="3"/>
          <w:sz w:val="22"/>
          <w:szCs w:val="22"/>
        </w:rPr>
        <w:t>g</w:t>
      </w:r>
      <w:r>
        <w:rPr>
          <w:rFonts w:ascii="Calibri" w:eastAsia="Calibri" w:hAnsi="Calibri" w:cs="Calibri"/>
          <w:spacing w:val="1"/>
          <w:sz w:val="22"/>
          <w:szCs w:val="22"/>
        </w:rPr>
        <w:t>ra</w:t>
      </w:r>
      <w:r>
        <w:rPr>
          <w:rFonts w:ascii="Calibri" w:eastAsia="Calibri" w:hAnsi="Calibri" w:cs="Calibri"/>
          <w:spacing w:val="-3"/>
          <w:sz w:val="22"/>
          <w:szCs w:val="22"/>
        </w:rPr>
        <w:t>f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8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spacing w:val="-6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 xml:space="preserve">t 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pacing w:val="-3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 xml:space="preserve">u </w:t>
      </w:r>
      <w:r>
        <w:rPr>
          <w:rFonts w:ascii="Calibri" w:eastAsia="Calibri" w:hAnsi="Calibri" w:cs="Calibri"/>
          <w:spacing w:val="-3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i</w:t>
      </w:r>
      <w:ins w:id="1008" w:author="Deni Septiadi Azzub" w:date="2018-03-01T22:16:00Z">
        <w:r w:rsidR="005F5C8C">
          <w:rPr>
            <w:rFonts w:ascii="Calibri" w:eastAsia="Calibri" w:hAnsi="Calibri" w:cs="Calibri"/>
            <w:sz w:val="22"/>
            <w:szCs w:val="22"/>
            <w:lang w:val="id-ID"/>
          </w:rPr>
          <w:t>,</w:t>
        </w:r>
      </w:ins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w w:val="101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w w:val="101"/>
          <w:sz w:val="22"/>
          <w:szCs w:val="22"/>
        </w:rPr>
        <w:t>i</w:t>
      </w:r>
      <w:r>
        <w:rPr>
          <w:rFonts w:ascii="Calibri" w:eastAsia="Calibri" w:hAnsi="Calibri" w:cs="Calibri"/>
          <w:spacing w:val="-2"/>
          <w:w w:val="101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w w:val="101"/>
          <w:sz w:val="22"/>
          <w:szCs w:val="22"/>
        </w:rPr>
        <w:t>a</w:t>
      </w:r>
      <w:r>
        <w:rPr>
          <w:rFonts w:ascii="Calibri" w:eastAsia="Calibri" w:hAnsi="Calibri" w:cs="Calibri"/>
          <w:w w:val="101"/>
          <w:sz w:val="22"/>
          <w:szCs w:val="22"/>
        </w:rPr>
        <w:t xml:space="preserve">k </w:t>
      </w:r>
      <w:r>
        <w:rPr>
          <w:rFonts w:ascii="Calibri" w:eastAsia="Calibri" w:hAnsi="Calibri" w:cs="Calibri"/>
          <w:spacing w:val="-3"/>
          <w:sz w:val="22"/>
          <w:szCs w:val="22"/>
        </w:rPr>
        <w:t>j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h</w:t>
      </w:r>
      <w:r>
        <w:rPr>
          <w:rFonts w:ascii="Calibri" w:eastAsia="Calibri" w:hAnsi="Calibri" w:cs="Calibri"/>
          <w:spacing w:val="6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ar</w:t>
      </w:r>
      <w:r>
        <w:rPr>
          <w:rFonts w:ascii="Calibri" w:eastAsia="Calibri" w:hAnsi="Calibri" w:cs="Calibri"/>
          <w:sz w:val="22"/>
          <w:szCs w:val="22"/>
        </w:rPr>
        <w:t xml:space="preserve">i </w:t>
      </w:r>
      <w:r>
        <w:rPr>
          <w:rFonts w:ascii="Calibri" w:eastAsia="Calibri" w:hAnsi="Calibri" w:cs="Calibri"/>
          <w:spacing w:val="-3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pacing w:val="-2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5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b</w:t>
      </w:r>
      <w:r>
        <w:rPr>
          <w:rFonts w:ascii="Calibri" w:eastAsia="Calibri" w:hAnsi="Calibri" w:cs="Calibri"/>
          <w:spacing w:val="-1"/>
          <w:sz w:val="22"/>
          <w:szCs w:val="22"/>
        </w:rPr>
        <w:t>is</w:t>
      </w:r>
      <w:r>
        <w:rPr>
          <w:rFonts w:ascii="Calibri" w:eastAsia="Calibri" w:hAnsi="Calibri" w:cs="Calibri"/>
          <w:spacing w:val="-2"/>
          <w:sz w:val="22"/>
          <w:szCs w:val="22"/>
        </w:rPr>
        <w:t>n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9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ki</w:t>
      </w:r>
      <w:r>
        <w:rPr>
          <w:rFonts w:ascii="Calibri" w:eastAsia="Calibri" w:hAnsi="Calibri" w:cs="Calibri"/>
          <w:spacing w:val="-3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w w:val="101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w w:val="101"/>
          <w:sz w:val="22"/>
          <w:szCs w:val="22"/>
        </w:rPr>
        <w:t>a</w:t>
      </w:r>
      <w:r>
        <w:rPr>
          <w:rFonts w:ascii="Calibri" w:eastAsia="Calibri" w:hAnsi="Calibri" w:cs="Calibri"/>
          <w:w w:val="101"/>
          <w:sz w:val="22"/>
          <w:szCs w:val="22"/>
        </w:rPr>
        <w:t xml:space="preserve">n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2"/>
          <w:sz w:val="22"/>
          <w:szCs w:val="22"/>
        </w:rPr>
        <w:t>pub</w:t>
      </w:r>
      <w:r>
        <w:rPr>
          <w:rFonts w:ascii="Calibri" w:eastAsia="Calibri" w:hAnsi="Calibri" w:cs="Calibri"/>
          <w:spacing w:val="-1"/>
          <w:sz w:val="22"/>
          <w:szCs w:val="22"/>
        </w:rPr>
        <w:t>lik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si</w:t>
      </w:r>
      <w:r>
        <w:rPr>
          <w:rFonts w:ascii="Calibri" w:eastAsia="Calibri" w:hAnsi="Calibri" w:cs="Calibri"/>
          <w:spacing w:val="-8"/>
          <w:sz w:val="22"/>
          <w:szCs w:val="22"/>
        </w:rPr>
        <w:t>k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nn</w:t>
      </w:r>
      <w:r>
        <w:rPr>
          <w:rFonts w:ascii="Calibri" w:eastAsia="Calibri" w:hAnsi="Calibri" w:cs="Calibri"/>
          <w:sz w:val="22"/>
          <w:szCs w:val="22"/>
        </w:rPr>
        <w:t>ya</w:t>
      </w:r>
      <w:r>
        <w:rPr>
          <w:rFonts w:ascii="Calibri" w:eastAsia="Calibri" w:hAnsi="Calibri" w:cs="Calibri"/>
          <w:spacing w:val="18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d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pacing w:val="-8"/>
          <w:sz w:val="22"/>
          <w:szCs w:val="22"/>
        </w:rPr>
        <w:t>w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k</w:t>
      </w:r>
      <w:r>
        <w:rPr>
          <w:rFonts w:ascii="Calibri" w:eastAsia="Calibri" w:hAnsi="Calibri" w:cs="Calibri"/>
          <w:spacing w:val="-3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u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5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te</w:t>
      </w:r>
      <w:r>
        <w:rPr>
          <w:rFonts w:ascii="Calibri" w:eastAsia="Calibri" w:hAnsi="Calibri" w:cs="Calibri"/>
          <w:spacing w:val="-2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 xml:space="preserve">t </w:t>
      </w:r>
      <w:r>
        <w:rPr>
          <w:rFonts w:ascii="Calibri" w:eastAsia="Calibri" w:hAnsi="Calibri" w:cs="Calibri"/>
          <w:spacing w:val="-1"/>
          <w:w w:val="101"/>
          <w:sz w:val="22"/>
          <w:szCs w:val="22"/>
        </w:rPr>
        <w:t>s</w:t>
      </w:r>
      <w:r>
        <w:rPr>
          <w:rFonts w:ascii="Calibri" w:eastAsia="Calibri" w:hAnsi="Calibri" w:cs="Calibri"/>
          <w:spacing w:val="-3"/>
          <w:w w:val="101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w w:val="101"/>
          <w:sz w:val="22"/>
          <w:szCs w:val="22"/>
        </w:rPr>
        <w:t>r</w:t>
      </w:r>
      <w:r>
        <w:rPr>
          <w:rFonts w:ascii="Calibri" w:eastAsia="Calibri" w:hAnsi="Calibri" w:cs="Calibri"/>
          <w:spacing w:val="-3"/>
          <w:w w:val="101"/>
          <w:sz w:val="22"/>
          <w:szCs w:val="22"/>
        </w:rPr>
        <w:t>t</w:t>
      </w:r>
      <w:r>
        <w:rPr>
          <w:rFonts w:ascii="Calibri" w:eastAsia="Calibri" w:hAnsi="Calibri" w:cs="Calibri"/>
          <w:w w:val="101"/>
          <w:sz w:val="22"/>
          <w:szCs w:val="22"/>
        </w:rPr>
        <w:t xml:space="preserve">a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2"/>
          <w:sz w:val="22"/>
          <w:szCs w:val="22"/>
        </w:rPr>
        <w:t>b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pacing w:val="-8"/>
          <w:sz w:val="22"/>
          <w:szCs w:val="22"/>
        </w:rPr>
        <w:t>k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8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w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k</w:t>
      </w:r>
      <w:r>
        <w:rPr>
          <w:rFonts w:ascii="Calibri" w:eastAsia="Calibri" w:hAnsi="Calibri" w:cs="Calibri"/>
          <w:spacing w:val="-3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u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j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ar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 xml:space="preserve">p </w:t>
      </w:r>
      <w:r w:rsidRPr="005F5C8C">
        <w:rPr>
          <w:rFonts w:ascii="Calibri" w:eastAsia="Calibri" w:hAnsi="Calibri" w:cs="Calibri"/>
          <w:i/>
          <w:spacing w:val="-2"/>
          <w:sz w:val="22"/>
          <w:szCs w:val="22"/>
          <w:rPrChange w:id="1009" w:author="Deni Septiadi Azzub" w:date="2018-03-01T22:16:00Z">
            <w:rPr>
              <w:rFonts w:ascii="Calibri" w:eastAsia="Calibri" w:hAnsi="Calibri" w:cs="Calibri"/>
              <w:spacing w:val="-2"/>
              <w:sz w:val="22"/>
              <w:szCs w:val="22"/>
            </w:rPr>
          </w:rPrChange>
        </w:rPr>
        <w:t>p</w:t>
      </w:r>
      <w:r w:rsidRPr="005F5C8C">
        <w:rPr>
          <w:rFonts w:ascii="Calibri" w:eastAsia="Calibri" w:hAnsi="Calibri" w:cs="Calibri"/>
          <w:i/>
          <w:spacing w:val="-3"/>
          <w:sz w:val="22"/>
          <w:szCs w:val="22"/>
          <w:rPrChange w:id="1010" w:author="Deni Septiadi Azzub" w:date="2018-03-01T22:16:00Z">
            <w:rPr>
              <w:rFonts w:ascii="Calibri" w:eastAsia="Calibri" w:hAnsi="Calibri" w:cs="Calibri"/>
              <w:spacing w:val="-3"/>
              <w:sz w:val="22"/>
              <w:szCs w:val="22"/>
            </w:rPr>
          </w:rPrChange>
        </w:rPr>
        <w:t>o</w:t>
      </w:r>
      <w:r w:rsidRPr="005F5C8C">
        <w:rPr>
          <w:rFonts w:ascii="Calibri" w:eastAsia="Calibri" w:hAnsi="Calibri" w:cs="Calibri"/>
          <w:i/>
          <w:spacing w:val="-1"/>
          <w:sz w:val="22"/>
          <w:szCs w:val="22"/>
          <w:rPrChange w:id="1011" w:author="Deni Septiadi Azzub" w:date="2018-03-01T22:16:00Z">
            <w:rPr>
              <w:rFonts w:ascii="Calibri" w:eastAsia="Calibri" w:hAnsi="Calibri" w:cs="Calibri"/>
              <w:spacing w:val="-1"/>
              <w:sz w:val="22"/>
              <w:szCs w:val="22"/>
            </w:rPr>
          </w:rPrChange>
        </w:rPr>
        <w:t>s</w:t>
      </w:r>
      <w:r w:rsidRPr="005F5C8C">
        <w:rPr>
          <w:rFonts w:ascii="Calibri" w:eastAsia="Calibri" w:hAnsi="Calibri" w:cs="Calibri"/>
          <w:i/>
          <w:spacing w:val="-3"/>
          <w:sz w:val="22"/>
          <w:szCs w:val="22"/>
          <w:rPrChange w:id="1012" w:author="Deni Septiadi Azzub" w:date="2018-03-01T22:16:00Z">
            <w:rPr>
              <w:rFonts w:ascii="Calibri" w:eastAsia="Calibri" w:hAnsi="Calibri" w:cs="Calibri"/>
              <w:spacing w:val="-3"/>
              <w:sz w:val="22"/>
              <w:szCs w:val="22"/>
            </w:rPr>
          </w:rPrChange>
        </w:rPr>
        <w:t>t</w:t>
      </w:r>
      <w:r w:rsidRPr="005F5C8C">
        <w:rPr>
          <w:rFonts w:ascii="Calibri" w:eastAsia="Calibri" w:hAnsi="Calibri" w:cs="Calibri"/>
          <w:i/>
          <w:spacing w:val="-1"/>
          <w:sz w:val="22"/>
          <w:szCs w:val="22"/>
          <w:rPrChange w:id="1013" w:author="Deni Septiadi Azzub" w:date="2018-03-01T22:16:00Z">
            <w:rPr>
              <w:rFonts w:ascii="Calibri" w:eastAsia="Calibri" w:hAnsi="Calibri" w:cs="Calibri"/>
              <w:spacing w:val="-1"/>
              <w:sz w:val="22"/>
              <w:szCs w:val="22"/>
            </w:rPr>
          </w:rPrChange>
        </w:rPr>
        <w:t>i</w:t>
      </w:r>
      <w:r w:rsidRPr="005F5C8C">
        <w:rPr>
          <w:rFonts w:ascii="Calibri" w:eastAsia="Calibri" w:hAnsi="Calibri" w:cs="Calibri"/>
          <w:i/>
          <w:spacing w:val="-2"/>
          <w:sz w:val="22"/>
          <w:szCs w:val="22"/>
          <w:rPrChange w:id="1014" w:author="Deni Septiadi Azzub" w:date="2018-03-01T22:16:00Z">
            <w:rPr>
              <w:rFonts w:ascii="Calibri" w:eastAsia="Calibri" w:hAnsi="Calibri" w:cs="Calibri"/>
              <w:spacing w:val="-2"/>
              <w:sz w:val="22"/>
              <w:szCs w:val="22"/>
            </w:rPr>
          </w:rPrChange>
        </w:rPr>
        <w:t>n</w:t>
      </w:r>
      <w:r w:rsidRPr="005F5C8C">
        <w:rPr>
          <w:rFonts w:ascii="Calibri" w:eastAsia="Calibri" w:hAnsi="Calibri" w:cs="Calibri"/>
          <w:i/>
          <w:sz w:val="22"/>
          <w:szCs w:val="22"/>
          <w:rPrChange w:id="1015" w:author="Deni Septiadi Azzub" w:date="2018-03-01T22:16:00Z">
            <w:rPr>
              <w:rFonts w:ascii="Calibri" w:eastAsia="Calibri" w:hAnsi="Calibri" w:cs="Calibri"/>
              <w:sz w:val="22"/>
              <w:szCs w:val="22"/>
            </w:rPr>
          </w:rPrChange>
        </w:rPr>
        <w:t>g</w:t>
      </w:r>
      <w:r>
        <w:rPr>
          <w:rFonts w:ascii="Calibri" w:eastAsia="Calibri" w:hAnsi="Calibri" w:cs="Calibri"/>
          <w:spacing w:val="8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w w:val="101"/>
          <w:sz w:val="22"/>
          <w:szCs w:val="22"/>
        </w:rPr>
        <w:t>a</w:t>
      </w:r>
      <w:r>
        <w:rPr>
          <w:rFonts w:ascii="Calibri" w:eastAsia="Calibri" w:hAnsi="Calibri" w:cs="Calibri"/>
          <w:spacing w:val="3"/>
          <w:w w:val="101"/>
          <w:sz w:val="22"/>
          <w:szCs w:val="22"/>
        </w:rPr>
        <w:t>g</w:t>
      </w:r>
      <w:r>
        <w:rPr>
          <w:rFonts w:ascii="Calibri" w:eastAsia="Calibri" w:hAnsi="Calibri" w:cs="Calibri"/>
          <w:spacing w:val="-6"/>
          <w:w w:val="101"/>
          <w:sz w:val="22"/>
          <w:szCs w:val="22"/>
        </w:rPr>
        <w:t>a</w:t>
      </w:r>
      <w:r>
        <w:rPr>
          <w:rFonts w:ascii="Calibri" w:eastAsia="Calibri" w:hAnsi="Calibri" w:cs="Calibri"/>
          <w:w w:val="101"/>
          <w:sz w:val="22"/>
          <w:szCs w:val="22"/>
        </w:rPr>
        <w:t xml:space="preserve">r </w:t>
      </w:r>
      <w:r>
        <w:rPr>
          <w:rFonts w:ascii="Calibri" w:eastAsia="Calibri" w:hAnsi="Calibri" w:cs="Calibri"/>
          <w:spacing w:val="-1"/>
          <w:sz w:val="22"/>
          <w:szCs w:val="22"/>
        </w:rPr>
        <w:t>k</w:t>
      </w:r>
      <w:r>
        <w:rPr>
          <w:rFonts w:ascii="Calibri" w:eastAsia="Calibri" w:hAnsi="Calibri" w:cs="Calibri"/>
          <w:spacing w:val="-3"/>
          <w:sz w:val="22"/>
          <w:szCs w:val="22"/>
        </w:rPr>
        <w:t>o</w:t>
      </w:r>
      <w:r>
        <w:rPr>
          <w:rFonts w:ascii="Calibri" w:eastAsia="Calibri" w:hAnsi="Calibri" w:cs="Calibri"/>
          <w:spacing w:val="-2"/>
          <w:sz w:val="22"/>
          <w:szCs w:val="22"/>
        </w:rPr>
        <w:t>n</w:t>
      </w:r>
      <w:r>
        <w:rPr>
          <w:rFonts w:ascii="Calibri" w:eastAsia="Calibri" w:hAnsi="Calibri" w:cs="Calibri"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sz w:val="22"/>
          <w:szCs w:val="22"/>
        </w:rPr>
        <w:t>u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10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pacing w:val="-2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 xml:space="preserve">k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ra</w:t>
      </w:r>
      <w:r>
        <w:rPr>
          <w:rFonts w:ascii="Calibri" w:eastAsia="Calibri" w:hAnsi="Calibri" w:cs="Calibri"/>
          <w:spacing w:val="-8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10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te</w:t>
      </w:r>
      <w:r>
        <w:rPr>
          <w:rFonts w:ascii="Calibri" w:eastAsia="Calibri" w:hAnsi="Calibri" w:cs="Calibri"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spacing w:val="-4"/>
          <w:sz w:val="22"/>
          <w:szCs w:val="22"/>
        </w:rPr>
        <w:t>g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n</w:t>
      </w:r>
      <w:r>
        <w:rPr>
          <w:rFonts w:ascii="Calibri" w:eastAsia="Calibri" w:hAnsi="Calibri" w:cs="Calibri"/>
          <w:spacing w:val="-4"/>
          <w:sz w:val="22"/>
          <w:szCs w:val="22"/>
        </w:rPr>
        <w:t>g</w:t>
      </w:r>
      <w:r>
        <w:rPr>
          <w:rFonts w:ascii="Calibri" w:eastAsia="Calibri" w:hAnsi="Calibri" w:cs="Calibri"/>
          <w:spacing w:val="3"/>
          <w:sz w:val="22"/>
          <w:szCs w:val="22"/>
        </w:rPr>
        <w:t>g</w:t>
      </w:r>
      <w:r>
        <w:rPr>
          <w:rFonts w:ascii="Calibri" w:eastAsia="Calibri" w:hAnsi="Calibri" w:cs="Calibri"/>
          <w:spacing w:val="-2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.</w:t>
      </w:r>
      <w:r>
        <w:rPr>
          <w:rFonts w:ascii="Calibri" w:eastAsia="Calibri" w:hAnsi="Calibri" w:cs="Calibri"/>
          <w:spacing w:val="6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3"/>
          <w:w w:val="101"/>
          <w:sz w:val="22"/>
          <w:szCs w:val="22"/>
        </w:rPr>
        <w:t>O</w:t>
      </w:r>
      <w:r>
        <w:rPr>
          <w:rFonts w:ascii="Calibri" w:eastAsia="Calibri" w:hAnsi="Calibri" w:cs="Calibri"/>
          <w:spacing w:val="-2"/>
          <w:w w:val="101"/>
          <w:sz w:val="22"/>
          <w:szCs w:val="22"/>
        </w:rPr>
        <w:t>p</w:t>
      </w:r>
      <w:r>
        <w:rPr>
          <w:rFonts w:ascii="Calibri" w:eastAsia="Calibri" w:hAnsi="Calibri" w:cs="Calibri"/>
          <w:spacing w:val="-3"/>
          <w:w w:val="101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w w:val="101"/>
          <w:sz w:val="22"/>
          <w:szCs w:val="22"/>
        </w:rPr>
        <w:t>i</w:t>
      </w:r>
      <w:r>
        <w:rPr>
          <w:rFonts w:ascii="Calibri" w:eastAsia="Calibri" w:hAnsi="Calibri" w:cs="Calibri"/>
          <w:spacing w:val="-6"/>
          <w:w w:val="101"/>
          <w:sz w:val="22"/>
          <w:szCs w:val="22"/>
        </w:rPr>
        <w:t>m</w:t>
      </w:r>
      <w:r>
        <w:rPr>
          <w:rFonts w:ascii="Calibri" w:eastAsia="Calibri" w:hAnsi="Calibri" w:cs="Calibri"/>
          <w:spacing w:val="1"/>
          <w:w w:val="101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w w:val="101"/>
          <w:sz w:val="22"/>
          <w:szCs w:val="22"/>
        </w:rPr>
        <w:t>s</w:t>
      </w:r>
      <w:r>
        <w:rPr>
          <w:rFonts w:ascii="Calibri" w:eastAsia="Calibri" w:hAnsi="Calibri" w:cs="Calibri"/>
          <w:w w:val="101"/>
          <w:sz w:val="22"/>
          <w:szCs w:val="22"/>
        </w:rPr>
        <w:t xml:space="preserve">i </w:t>
      </w:r>
      <w:del w:id="1016" w:author="Deni Septiadi Azzub" w:date="2018-03-01T22:17:00Z">
        <w:r w:rsidRPr="005F5C8C" w:rsidDel="005F5C8C">
          <w:rPr>
            <w:rFonts w:ascii="Calibri" w:eastAsia="Calibri" w:hAnsi="Calibri" w:cs="Calibri"/>
            <w:i/>
            <w:spacing w:val="-1"/>
            <w:sz w:val="22"/>
            <w:szCs w:val="22"/>
            <w:rPrChange w:id="1017" w:author="Deni Septiadi Azzub" w:date="2018-03-01T22:17:00Z">
              <w:rPr>
                <w:rFonts w:ascii="Calibri" w:eastAsia="Calibri" w:hAnsi="Calibri" w:cs="Calibri"/>
                <w:spacing w:val="-1"/>
                <w:sz w:val="22"/>
                <w:szCs w:val="22"/>
              </w:rPr>
            </w:rPrChange>
          </w:rPr>
          <w:delText>s</w:delText>
        </w:r>
        <w:r w:rsidRPr="005F5C8C" w:rsidDel="005F5C8C">
          <w:rPr>
            <w:rFonts w:ascii="Calibri" w:eastAsia="Calibri" w:hAnsi="Calibri" w:cs="Calibri"/>
            <w:i/>
            <w:spacing w:val="-3"/>
            <w:sz w:val="22"/>
            <w:szCs w:val="22"/>
            <w:rPrChange w:id="1018" w:author="Deni Septiadi Azzub" w:date="2018-03-01T22:17:00Z">
              <w:rPr>
                <w:rFonts w:ascii="Calibri" w:eastAsia="Calibri" w:hAnsi="Calibri" w:cs="Calibri"/>
                <w:spacing w:val="-3"/>
                <w:sz w:val="22"/>
                <w:szCs w:val="22"/>
              </w:rPr>
            </w:rPrChange>
          </w:rPr>
          <w:delText>o</w:delText>
        </w:r>
        <w:r w:rsidRPr="005F5C8C" w:rsidDel="005F5C8C">
          <w:rPr>
            <w:rFonts w:ascii="Calibri" w:eastAsia="Calibri" w:hAnsi="Calibri" w:cs="Calibri"/>
            <w:i/>
            <w:spacing w:val="-1"/>
            <w:sz w:val="22"/>
            <w:szCs w:val="22"/>
            <w:rPrChange w:id="1019" w:author="Deni Septiadi Azzub" w:date="2018-03-01T22:17:00Z">
              <w:rPr>
                <w:rFonts w:ascii="Calibri" w:eastAsia="Calibri" w:hAnsi="Calibri" w:cs="Calibri"/>
                <w:spacing w:val="-1"/>
                <w:sz w:val="22"/>
                <w:szCs w:val="22"/>
              </w:rPr>
            </w:rPrChange>
          </w:rPr>
          <w:delText>si</w:delText>
        </w:r>
        <w:r w:rsidRPr="005F5C8C" w:rsidDel="005F5C8C">
          <w:rPr>
            <w:rFonts w:ascii="Calibri" w:eastAsia="Calibri" w:hAnsi="Calibri" w:cs="Calibri"/>
            <w:i/>
            <w:spacing w:val="1"/>
            <w:sz w:val="22"/>
            <w:szCs w:val="22"/>
            <w:rPrChange w:id="1020" w:author="Deni Septiadi Azzub" w:date="2018-03-01T22:17:00Z">
              <w:rPr>
                <w:rFonts w:ascii="Calibri" w:eastAsia="Calibri" w:hAnsi="Calibri" w:cs="Calibri"/>
                <w:spacing w:val="1"/>
                <w:sz w:val="22"/>
                <w:szCs w:val="22"/>
              </w:rPr>
            </w:rPrChange>
          </w:rPr>
          <w:delText>a</w:delText>
        </w:r>
        <w:r w:rsidRPr="005F5C8C" w:rsidDel="005F5C8C">
          <w:rPr>
            <w:rFonts w:ascii="Calibri" w:eastAsia="Calibri" w:hAnsi="Calibri" w:cs="Calibri"/>
            <w:i/>
            <w:sz w:val="22"/>
            <w:szCs w:val="22"/>
            <w:rPrChange w:id="1021" w:author="Deni Septiadi Azzub" w:date="2018-03-01T22:17:00Z">
              <w:rPr>
                <w:rFonts w:ascii="Calibri" w:eastAsia="Calibri" w:hAnsi="Calibri" w:cs="Calibri"/>
                <w:sz w:val="22"/>
                <w:szCs w:val="22"/>
              </w:rPr>
            </w:rPrChange>
          </w:rPr>
          <w:delText>l</w:delText>
        </w:r>
        <w:r w:rsidRPr="005F5C8C" w:rsidDel="005F5C8C">
          <w:rPr>
            <w:rFonts w:ascii="Calibri" w:eastAsia="Calibri" w:hAnsi="Calibri" w:cs="Calibri"/>
            <w:i/>
            <w:spacing w:val="6"/>
            <w:sz w:val="22"/>
            <w:szCs w:val="22"/>
            <w:rPrChange w:id="1022" w:author="Deni Septiadi Azzub" w:date="2018-03-01T22:17:00Z">
              <w:rPr>
                <w:rFonts w:ascii="Calibri" w:eastAsia="Calibri" w:hAnsi="Calibri" w:cs="Calibri"/>
                <w:spacing w:val="6"/>
                <w:sz w:val="22"/>
                <w:szCs w:val="22"/>
              </w:rPr>
            </w:rPrChange>
          </w:rPr>
          <w:delText xml:space="preserve"> </w:delText>
        </w:r>
        <w:r w:rsidRPr="005F5C8C" w:rsidDel="005F5C8C">
          <w:rPr>
            <w:rFonts w:ascii="Calibri" w:eastAsia="Calibri" w:hAnsi="Calibri" w:cs="Calibri"/>
            <w:i/>
            <w:spacing w:val="1"/>
            <w:sz w:val="22"/>
            <w:szCs w:val="22"/>
            <w:rPrChange w:id="1023" w:author="Deni Septiadi Azzub" w:date="2018-03-01T22:17:00Z">
              <w:rPr>
                <w:rFonts w:ascii="Calibri" w:eastAsia="Calibri" w:hAnsi="Calibri" w:cs="Calibri"/>
                <w:spacing w:val="1"/>
                <w:sz w:val="22"/>
                <w:szCs w:val="22"/>
              </w:rPr>
            </w:rPrChange>
          </w:rPr>
          <w:delText>m</w:delText>
        </w:r>
        <w:r w:rsidRPr="005F5C8C" w:rsidDel="005F5C8C">
          <w:rPr>
            <w:rFonts w:ascii="Calibri" w:eastAsia="Calibri" w:hAnsi="Calibri" w:cs="Calibri"/>
            <w:i/>
            <w:spacing w:val="-3"/>
            <w:sz w:val="22"/>
            <w:szCs w:val="22"/>
            <w:rPrChange w:id="1024" w:author="Deni Septiadi Azzub" w:date="2018-03-01T22:17:00Z">
              <w:rPr>
                <w:rFonts w:ascii="Calibri" w:eastAsia="Calibri" w:hAnsi="Calibri" w:cs="Calibri"/>
                <w:spacing w:val="-3"/>
                <w:sz w:val="22"/>
                <w:szCs w:val="22"/>
              </w:rPr>
            </w:rPrChange>
          </w:rPr>
          <w:delText>e</w:delText>
        </w:r>
        <w:r w:rsidRPr="005F5C8C" w:rsidDel="005F5C8C">
          <w:rPr>
            <w:rFonts w:ascii="Calibri" w:eastAsia="Calibri" w:hAnsi="Calibri" w:cs="Calibri"/>
            <w:i/>
            <w:spacing w:val="-2"/>
            <w:sz w:val="22"/>
            <w:szCs w:val="22"/>
            <w:rPrChange w:id="1025" w:author="Deni Septiadi Azzub" w:date="2018-03-01T22:17:00Z">
              <w:rPr>
                <w:rFonts w:ascii="Calibri" w:eastAsia="Calibri" w:hAnsi="Calibri" w:cs="Calibri"/>
                <w:spacing w:val="-2"/>
                <w:sz w:val="22"/>
                <w:szCs w:val="22"/>
              </w:rPr>
            </w:rPrChange>
          </w:rPr>
          <w:delText>d</w:delText>
        </w:r>
        <w:r w:rsidRPr="005F5C8C" w:rsidDel="005F5C8C">
          <w:rPr>
            <w:rFonts w:ascii="Calibri" w:eastAsia="Calibri" w:hAnsi="Calibri" w:cs="Calibri"/>
            <w:i/>
            <w:spacing w:val="-1"/>
            <w:sz w:val="22"/>
            <w:szCs w:val="22"/>
            <w:rPrChange w:id="1026" w:author="Deni Septiadi Azzub" w:date="2018-03-01T22:17:00Z">
              <w:rPr>
                <w:rFonts w:ascii="Calibri" w:eastAsia="Calibri" w:hAnsi="Calibri" w:cs="Calibri"/>
                <w:spacing w:val="-1"/>
                <w:sz w:val="22"/>
                <w:szCs w:val="22"/>
              </w:rPr>
            </w:rPrChange>
          </w:rPr>
          <w:delText>i</w:delText>
        </w:r>
        <w:r w:rsidRPr="005F5C8C" w:rsidDel="005F5C8C">
          <w:rPr>
            <w:rFonts w:ascii="Calibri" w:eastAsia="Calibri" w:hAnsi="Calibri" w:cs="Calibri"/>
            <w:i/>
            <w:sz w:val="22"/>
            <w:szCs w:val="22"/>
            <w:rPrChange w:id="1027" w:author="Deni Septiadi Azzub" w:date="2018-03-01T22:17:00Z">
              <w:rPr>
                <w:rFonts w:ascii="Calibri" w:eastAsia="Calibri" w:hAnsi="Calibri" w:cs="Calibri"/>
                <w:sz w:val="22"/>
                <w:szCs w:val="22"/>
              </w:rPr>
            </w:rPrChange>
          </w:rPr>
          <w:delText>a</w:delText>
        </w:r>
      </w:del>
      <w:ins w:id="1028" w:author="Deni Septiadi Azzub" w:date="2018-03-01T22:17:00Z">
        <w:r w:rsidR="005F5C8C">
          <w:rPr>
            <w:rFonts w:ascii="Calibri" w:eastAsia="Calibri" w:hAnsi="Calibri" w:cs="Calibri"/>
            <w:i/>
            <w:spacing w:val="-1"/>
            <w:sz w:val="22"/>
            <w:szCs w:val="22"/>
            <w:lang w:val="id-ID"/>
          </w:rPr>
          <w:t>social media</w:t>
        </w:r>
      </w:ins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d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n</w:t>
      </w:r>
      <w:r>
        <w:rPr>
          <w:rFonts w:ascii="Calibri" w:eastAsia="Calibri" w:hAnsi="Calibri" w:cs="Calibri"/>
          <w:spacing w:val="3"/>
          <w:sz w:val="22"/>
          <w:szCs w:val="22"/>
        </w:rPr>
        <w:t>g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 xml:space="preserve">n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nun</w:t>
      </w:r>
      <w:r>
        <w:rPr>
          <w:rFonts w:ascii="Calibri" w:eastAsia="Calibri" w:hAnsi="Calibri" w:cs="Calibri"/>
          <w:spacing w:val="-3"/>
          <w:sz w:val="22"/>
          <w:szCs w:val="22"/>
        </w:rPr>
        <w:t>j</w:t>
      </w:r>
      <w:r>
        <w:rPr>
          <w:rFonts w:ascii="Calibri" w:eastAsia="Calibri" w:hAnsi="Calibri" w:cs="Calibri"/>
          <w:spacing w:val="-2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k</w:t>
      </w:r>
      <w:r>
        <w:rPr>
          <w:rFonts w:ascii="Calibri" w:eastAsia="Calibri" w:hAnsi="Calibri" w:cs="Calibri"/>
          <w:spacing w:val="10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b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b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ra</w:t>
      </w:r>
      <w:r>
        <w:rPr>
          <w:rFonts w:ascii="Calibri" w:eastAsia="Calibri" w:hAnsi="Calibri" w:cs="Calibri"/>
          <w:spacing w:val="-2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1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w w:val="101"/>
          <w:sz w:val="22"/>
          <w:szCs w:val="22"/>
        </w:rPr>
        <w:t>s</w:t>
      </w:r>
      <w:r>
        <w:rPr>
          <w:rFonts w:ascii="Calibri" w:eastAsia="Calibri" w:hAnsi="Calibri" w:cs="Calibri"/>
          <w:spacing w:val="-10"/>
          <w:w w:val="101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w w:val="101"/>
          <w:sz w:val="22"/>
          <w:szCs w:val="22"/>
        </w:rPr>
        <w:t>r</w:t>
      </w:r>
      <w:r>
        <w:rPr>
          <w:rFonts w:ascii="Calibri" w:eastAsia="Calibri" w:hAnsi="Calibri" w:cs="Calibri"/>
          <w:w w:val="101"/>
          <w:sz w:val="22"/>
          <w:szCs w:val="22"/>
        </w:rPr>
        <w:t>v</w:t>
      </w:r>
      <w:r>
        <w:rPr>
          <w:rFonts w:ascii="Calibri" w:eastAsia="Calibri" w:hAnsi="Calibri" w:cs="Calibri"/>
          <w:spacing w:val="-1"/>
          <w:w w:val="101"/>
          <w:sz w:val="22"/>
          <w:szCs w:val="22"/>
        </w:rPr>
        <w:t>i</w:t>
      </w:r>
      <w:r>
        <w:rPr>
          <w:rFonts w:ascii="Calibri" w:eastAsia="Calibri" w:hAnsi="Calibri" w:cs="Calibri"/>
          <w:w w:val="101"/>
          <w:sz w:val="22"/>
          <w:szCs w:val="22"/>
        </w:rPr>
        <w:t xml:space="preserve">s </w:t>
      </w:r>
      <w:r>
        <w:rPr>
          <w:rFonts w:ascii="Calibri" w:eastAsia="Calibri" w:hAnsi="Calibri" w:cs="Calibri"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p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spacing w:val="-3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5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3"/>
          <w:sz w:val="22"/>
          <w:szCs w:val="22"/>
        </w:rPr>
        <w:t>G</w:t>
      </w:r>
      <w:r>
        <w:rPr>
          <w:rFonts w:ascii="Calibri" w:eastAsia="Calibri" w:hAnsi="Calibri" w:cs="Calibri"/>
          <w:spacing w:val="-3"/>
          <w:sz w:val="22"/>
          <w:szCs w:val="22"/>
        </w:rPr>
        <w:t>oo</w:t>
      </w:r>
      <w:r>
        <w:rPr>
          <w:rFonts w:ascii="Calibri" w:eastAsia="Calibri" w:hAnsi="Calibri" w:cs="Calibri"/>
          <w:spacing w:val="3"/>
          <w:sz w:val="22"/>
          <w:szCs w:val="22"/>
        </w:rPr>
        <w:t>g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d</w:t>
      </w:r>
      <w:r>
        <w:rPr>
          <w:rFonts w:ascii="Calibri" w:eastAsia="Calibri" w:hAnsi="Calibri" w:cs="Calibri"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,</w:t>
      </w:r>
      <w:r>
        <w:rPr>
          <w:rFonts w:ascii="Calibri" w:eastAsia="Calibri" w:hAnsi="Calibri" w:cs="Calibri"/>
          <w:spacing w:val="1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F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c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b</w:t>
      </w:r>
      <w:r>
        <w:rPr>
          <w:rFonts w:ascii="Calibri" w:eastAsia="Calibri" w:hAnsi="Calibri" w:cs="Calibri"/>
          <w:spacing w:val="-3"/>
          <w:sz w:val="22"/>
          <w:szCs w:val="22"/>
        </w:rPr>
        <w:t>oo</w:t>
      </w:r>
      <w:r>
        <w:rPr>
          <w:rFonts w:ascii="Calibri" w:eastAsia="Calibri" w:hAnsi="Calibri" w:cs="Calibri"/>
          <w:sz w:val="22"/>
          <w:szCs w:val="22"/>
        </w:rPr>
        <w:t>k</w:t>
      </w:r>
      <w:r>
        <w:rPr>
          <w:rFonts w:ascii="Calibri" w:eastAsia="Calibri" w:hAnsi="Calibri" w:cs="Calibri"/>
          <w:spacing w:val="7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&amp; </w:t>
      </w:r>
      <w:r>
        <w:rPr>
          <w:rFonts w:ascii="Calibri" w:eastAsia="Calibri" w:hAnsi="Calibri" w:cs="Calibri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spacing w:val="-2"/>
          <w:sz w:val="22"/>
          <w:szCs w:val="22"/>
        </w:rPr>
        <w:t>n</w:t>
      </w:r>
      <w:r>
        <w:rPr>
          <w:rFonts w:ascii="Calibri" w:eastAsia="Calibri" w:hAnsi="Calibri" w:cs="Calibri"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spacing w:val="-3"/>
          <w:sz w:val="22"/>
          <w:szCs w:val="22"/>
        </w:rPr>
        <w:t>t</w:t>
      </w:r>
      <w:r>
        <w:rPr>
          <w:rFonts w:ascii="Calibri" w:eastAsia="Calibri" w:hAnsi="Calibri" w:cs="Calibri"/>
          <w:spacing w:val="-6"/>
          <w:sz w:val="22"/>
          <w:szCs w:val="22"/>
        </w:rPr>
        <w:t>a</w:t>
      </w:r>
      <w:r>
        <w:rPr>
          <w:rFonts w:ascii="Calibri" w:eastAsia="Calibri" w:hAnsi="Calibri" w:cs="Calibri"/>
          <w:spacing w:val="3"/>
          <w:sz w:val="22"/>
          <w:szCs w:val="22"/>
        </w:rPr>
        <w:t>g</w:t>
      </w:r>
      <w:r>
        <w:rPr>
          <w:rFonts w:ascii="Calibri" w:eastAsia="Calibri" w:hAnsi="Calibri" w:cs="Calibri"/>
          <w:spacing w:val="-6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m</w:t>
      </w:r>
      <w:r>
        <w:rPr>
          <w:rFonts w:ascii="Calibri" w:eastAsia="Calibri" w:hAnsi="Calibri" w:cs="Calibri"/>
          <w:spacing w:val="9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101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w w:val="101"/>
          <w:sz w:val="22"/>
          <w:szCs w:val="22"/>
        </w:rPr>
        <w:t>d</w:t>
      </w:r>
      <w:r>
        <w:rPr>
          <w:rFonts w:ascii="Calibri" w:eastAsia="Calibri" w:hAnsi="Calibri" w:cs="Calibri"/>
          <w:spacing w:val="-8"/>
          <w:w w:val="101"/>
          <w:sz w:val="22"/>
          <w:szCs w:val="22"/>
        </w:rPr>
        <w:t>s</w:t>
      </w:r>
      <w:r>
        <w:rPr>
          <w:rFonts w:ascii="Calibri" w:eastAsia="Calibri" w:hAnsi="Calibri" w:cs="Calibri"/>
          <w:w w:val="101"/>
          <w:sz w:val="22"/>
          <w:szCs w:val="22"/>
        </w:rPr>
        <w:t xml:space="preserve">, </w:t>
      </w:r>
      <w:r>
        <w:rPr>
          <w:rFonts w:ascii="Calibri" w:eastAsia="Calibri" w:hAnsi="Calibri" w:cs="Calibri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nd</w:t>
      </w:r>
      <w:r>
        <w:rPr>
          <w:rFonts w:ascii="Calibri" w:eastAsia="Calibri" w:hAnsi="Calibri" w:cs="Calibri"/>
          <w:spacing w:val="-3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pacing w:val="-2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 xml:space="preserve">i </w:t>
      </w:r>
      <w:r>
        <w:rPr>
          <w:rFonts w:ascii="Calibri" w:eastAsia="Calibri" w:hAnsi="Calibri" w:cs="Calibri"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b</w:t>
      </w:r>
      <w:r>
        <w:rPr>
          <w:rFonts w:ascii="Calibri" w:eastAsia="Calibri" w:hAnsi="Calibri" w:cs="Calibri"/>
          <w:spacing w:val="3"/>
          <w:sz w:val="22"/>
          <w:szCs w:val="22"/>
        </w:rPr>
        <w:t>g</w:t>
      </w:r>
      <w:r>
        <w:rPr>
          <w:rFonts w:ascii="Calibri" w:eastAsia="Calibri" w:hAnsi="Calibri" w:cs="Calibri"/>
          <w:spacing w:val="-6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m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ma</w:t>
      </w:r>
      <w:r>
        <w:rPr>
          <w:rFonts w:ascii="Calibri" w:eastAsia="Calibri" w:hAnsi="Calibri" w:cs="Calibri"/>
          <w:spacing w:val="-2"/>
          <w:sz w:val="22"/>
          <w:szCs w:val="22"/>
        </w:rPr>
        <w:t>upu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d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 xml:space="preserve">a </w:t>
      </w:r>
      <w:r>
        <w:rPr>
          <w:rFonts w:ascii="Calibri" w:eastAsia="Calibri" w:hAnsi="Calibri" w:cs="Calibri"/>
          <w:spacing w:val="-8"/>
          <w:w w:val="101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w w:val="101"/>
          <w:sz w:val="22"/>
          <w:szCs w:val="22"/>
        </w:rPr>
        <w:t>kl</w:t>
      </w:r>
      <w:r>
        <w:rPr>
          <w:rFonts w:ascii="Calibri" w:eastAsia="Calibri" w:hAnsi="Calibri" w:cs="Calibri"/>
          <w:spacing w:val="1"/>
          <w:w w:val="101"/>
          <w:sz w:val="22"/>
          <w:szCs w:val="22"/>
        </w:rPr>
        <w:t>a</w:t>
      </w:r>
      <w:r>
        <w:rPr>
          <w:rFonts w:ascii="Calibri" w:eastAsia="Calibri" w:hAnsi="Calibri" w:cs="Calibri"/>
          <w:w w:val="101"/>
          <w:sz w:val="22"/>
          <w:szCs w:val="22"/>
        </w:rPr>
        <w:t xml:space="preserve">n </w:t>
      </w:r>
      <w:r>
        <w:rPr>
          <w:rFonts w:ascii="Calibri" w:eastAsia="Calibri" w:hAnsi="Calibri" w:cs="Calibri"/>
          <w:spacing w:val="-1"/>
          <w:w w:val="101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w w:val="101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w w:val="101"/>
          <w:sz w:val="22"/>
          <w:szCs w:val="22"/>
        </w:rPr>
        <w:t>i</w:t>
      </w:r>
      <w:r>
        <w:rPr>
          <w:rFonts w:ascii="Calibri" w:eastAsia="Calibri" w:hAnsi="Calibri" w:cs="Calibri"/>
          <w:spacing w:val="-2"/>
          <w:w w:val="101"/>
          <w:sz w:val="22"/>
          <w:szCs w:val="22"/>
        </w:rPr>
        <w:t>nn</w:t>
      </w:r>
      <w:r>
        <w:rPr>
          <w:rFonts w:ascii="Calibri" w:eastAsia="Calibri" w:hAnsi="Calibri" w:cs="Calibri"/>
          <w:w w:val="101"/>
          <w:sz w:val="22"/>
          <w:szCs w:val="22"/>
        </w:rPr>
        <w:t>y</w:t>
      </w:r>
      <w:r>
        <w:rPr>
          <w:rFonts w:ascii="Calibri" w:eastAsia="Calibri" w:hAnsi="Calibri" w:cs="Calibri"/>
          <w:spacing w:val="1"/>
          <w:w w:val="101"/>
          <w:sz w:val="22"/>
          <w:szCs w:val="22"/>
        </w:rPr>
        <w:t>a</w:t>
      </w:r>
      <w:r>
        <w:rPr>
          <w:rFonts w:ascii="Calibri" w:eastAsia="Calibri" w:hAnsi="Calibri" w:cs="Calibri"/>
          <w:w w:val="101"/>
          <w:sz w:val="22"/>
          <w:szCs w:val="22"/>
        </w:rPr>
        <w:t>.</w:t>
      </w:r>
    </w:p>
    <w:p w:rsidR="00143462" w:rsidRDefault="00143462">
      <w:pPr>
        <w:spacing w:line="200" w:lineRule="exact"/>
      </w:pPr>
    </w:p>
    <w:p w:rsidR="00143462" w:rsidRDefault="00143462">
      <w:pPr>
        <w:spacing w:before="19" w:line="220" w:lineRule="exact"/>
        <w:rPr>
          <w:sz w:val="22"/>
          <w:szCs w:val="22"/>
        </w:rPr>
      </w:pPr>
    </w:p>
    <w:p w:rsidR="00143462" w:rsidRPr="005F5C8C" w:rsidRDefault="009D580B">
      <w:pPr>
        <w:spacing w:line="360" w:lineRule="auto"/>
        <w:ind w:right="69"/>
        <w:jc w:val="both"/>
        <w:rPr>
          <w:rFonts w:ascii="Calibri" w:eastAsia="Calibri" w:hAnsi="Calibri" w:cs="Calibri"/>
          <w:color w:val="000000" w:themeColor="text1"/>
          <w:sz w:val="22"/>
          <w:szCs w:val="22"/>
          <w:rPrChange w:id="1029" w:author="Deni Septiadi Azzub" w:date="2018-03-01T22:17:00Z">
            <w:rPr>
              <w:rFonts w:ascii="Calibri" w:eastAsia="Calibri" w:hAnsi="Calibri" w:cs="Calibri"/>
              <w:sz w:val="22"/>
              <w:szCs w:val="22"/>
            </w:rPr>
          </w:rPrChange>
        </w:rPr>
      </w:pPr>
      <w:r w:rsidRPr="005F5C8C">
        <w:rPr>
          <w:rFonts w:ascii="Calibri" w:eastAsia="Calibri" w:hAnsi="Calibri" w:cs="Calibri"/>
          <w:color w:val="000000" w:themeColor="text1"/>
          <w:spacing w:val="3"/>
          <w:sz w:val="22"/>
          <w:szCs w:val="22"/>
          <w:rPrChange w:id="1030" w:author="Deni Septiadi Azzub" w:date="2018-03-01T22:17:00Z">
            <w:rPr>
              <w:rFonts w:ascii="Calibri" w:eastAsia="Calibri" w:hAnsi="Calibri" w:cs="Calibri"/>
              <w:color w:val="C00000"/>
              <w:spacing w:val="3"/>
              <w:sz w:val="22"/>
              <w:szCs w:val="22"/>
            </w:rPr>
          </w:rPrChange>
        </w:rPr>
        <w:t>M</w:t>
      </w:r>
      <w:r w:rsidRPr="005F5C8C">
        <w:rPr>
          <w:rFonts w:ascii="Calibri" w:eastAsia="Calibri" w:hAnsi="Calibri" w:cs="Calibri"/>
          <w:color w:val="000000" w:themeColor="text1"/>
          <w:spacing w:val="-3"/>
          <w:sz w:val="22"/>
          <w:szCs w:val="22"/>
          <w:rPrChange w:id="1031" w:author="Deni Septiadi Azzub" w:date="2018-03-01T22:17:00Z">
            <w:rPr>
              <w:rFonts w:ascii="Calibri" w:eastAsia="Calibri" w:hAnsi="Calibri" w:cs="Calibri"/>
              <w:color w:val="C00000"/>
              <w:spacing w:val="-3"/>
              <w:sz w:val="22"/>
              <w:szCs w:val="22"/>
            </w:rPr>
          </w:rPrChange>
        </w:rPr>
        <w:t>o</w:t>
      </w:r>
      <w:r w:rsidRPr="005F5C8C">
        <w:rPr>
          <w:rFonts w:ascii="Calibri" w:eastAsia="Calibri" w:hAnsi="Calibri" w:cs="Calibri"/>
          <w:color w:val="000000" w:themeColor="text1"/>
          <w:spacing w:val="-2"/>
          <w:sz w:val="22"/>
          <w:szCs w:val="22"/>
          <w:rPrChange w:id="1032" w:author="Deni Septiadi Azzub" w:date="2018-03-01T22:17:00Z">
            <w:rPr>
              <w:rFonts w:ascii="Calibri" w:eastAsia="Calibri" w:hAnsi="Calibri" w:cs="Calibri"/>
              <w:color w:val="C00000"/>
              <w:spacing w:val="-2"/>
              <w:sz w:val="22"/>
              <w:szCs w:val="22"/>
            </w:rPr>
          </w:rPrChange>
        </w:rPr>
        <w:t>n</w:t>
      </w:r>
      <w:r w:rsidRPr="005F5C8C">
        <w:rPr>
          <w:rFonts w:ascii="Calibri" w:eastAsia="Calibri" w:hAnsi="Calibri" w:cs="Calibri"/>
          <w:color w:val="000000" w:themeColor="text1"/>
          <w:spacing w:val="-1"/>
          <w:sz w:val="22"/>
          <w:szCs w:val="22"/>
          <w:rPrChange w:id="1033" w:author="Deni Septiadi Azzub" w:date="2018-03-01T22:17:00Z">
            <w:rPr>
              <w:rFonts w:ascii="Calibri" w:eastAsia="Calibri" w:hAnsi="Calibri" w:cs="Calibri"/>
              <w:color w:val="C00000"/>
              <w:spacing w:val="-1"/>
              <w:sz w:val="22"/>
              <w:szCs w:val="22"/>
            </w:rPr>
          </w:rPrChange>
        </w:rPr>
        <w:t>i</w:t>
      </w:r>
      <w:r w:rsidRPr="005F5C8C">
        <w:rPr>
          <w:rFonts w:ascii="Calibri" w:eastAsia="Calibri" w:hAnsi="Calibri" w:cs="Calibri"/>
          <w:color w:val="000000" w:themeColor="text1"/>
          <w:spacing w:val="-3"/>
          <w:sz w:val="22"/>
          <w:szCs w:val="22"/>
          <w:rPrChange w:id="1034" w:author="Deni Septiadi Azzub" w:date="2018-03-01T22:17:00Z">
            <w:rPr>
              <w:rFonts w:ascii="Calibri" w:eastAsia="Calibri" w:hAnsi="Calibri" w:cs="Calibri"/>
              <w:color w:val="C00000"/>
              <w:spacing w:val="-3"/>
              <w:sz w:val="22"/>
              <w:szCs w:val="22"/>
            </w:rPr>
          </w:rPrChange>
        </w:rPr>
        <w:t>to</w:t>
      </w:r>
      <w:r w:rsidRPr="005F5C8C">
        <w:rPr>
          <w:rFonts w:ascii="Calibri" w:eastAsia="Calibri" w:hAnsi="Calibri" w:cs="Calibri"/>
          <w:color w:val="000000" w:themeColor="text1"/>
          <w:spacing w:val="1"/>
          <w:sz w:val="22"/>
          <w:szCs w:val="22"/>
          <w:rPrChange w:id="1035" w:author="Deni Septiadi Azzub" w:date="2018-03-01T22:17:00Z">
            <w:rPr>
              <w:rFonts w:ascii="Calibri" w:eastAsia="Calibri" w:hAnsi="Calibri" w:cs="Calibri"/>
              <w:color w:val="C00000"/>
              <w:spacing w:val="1"/>
              <w:sz w:val="22"/>
              <w:szCs w:val="22"/>
            </w:rPr>
          </w:rPrChange>
        </w:rPr>
        <w:t>r</w:t>
      </w:r>
      <w:r w:rsidRPr="005F5C8C">
        <w:rPr>
          <w:rFonts w:ascii="Calibri" w:eastAsia="Calibri" w:hAnsi="Calibri" w:cs="Calibri"/>
          <w:color w:val="000000" w:themeColor="text1"/>
          <w:sz w:val="22"/>
          <w:szCs w:val="22"/>
          <w:rPrChange w:id="1036" w:author="Deni Septiadi Azzub" w:date="2018-03-01T22:17:00Z">
            <w:rPr>
              <w:rFonts w:ascii="Calibri" w:eastAsia="Calibri" w:hAnsi="Calibri" w:cs="Calibri"/>
              <w:color w:val="C00000"/>
              <w:sz w:val="22"/>
              <w:szCs w:val="22"/>
            </w:rPr>
          </w:rPrChange>
        </w:rPr>
        <w:t>,</w:t>
      </w:r>
      <w:r w:rsidRPr="005F5C8C">
        <w:rPr>
          <w:rFonts w:ascii="Calibri" w:eastAsia="Calibri" w:hAnsi="Calibri" w:cs="Calibri"/>
          <w:color w:val="000000" w:themeColor="text1"/>
          <w:spacing w:val="9"/>
          <w:sz w:val="22"/>
          <w:szCs w:val="22"/>
          <w:rPrChange w:id="1037" w:author="Deni Septiadi Azzub" w:date="2018-03-01T22:17:00Z">
            <w:rPr>
              <w:rFonts w:ascii="Calibri" w:eastAsia="Calibri" w:hAnsi="Calibri" w:cs="Calibri"/>
              <w:color w:val="C00000"/>
              <w:spacing w:val="9"/>
              <w:sz w:val="22"/>
              <w:szCs w:val="22"/>
            </w:rPr>
          </w:rPrChange>
        </w:rPr>
        <w:t xml:space="preserve"> </w:t>
      </w:r>
      <w:r w:rsidRPr="005F5C8C">
        <w:rPr>
          <w:rFonts w:ascii="Calibri" w:eastAsia="Calibri" w:hAnsi="Calibri" w:cs="Calibri"/>
          <w:color w:val="000000" w:themeColor="text1"/>
          <w:sz w:val="22"/>
          <w:szCs w:val="22"/>
          <w:rPrChange w:id="1038" w:author="Deni Septiadi Azzub" w:date="2018-03-01T22:17:00Z">
            <w:rPr>
              <w:rFonts w:ascii="Calibri" w:eastAsia="Calibri" w:hAnsi="Calibri" w:cs="Calibri"/>
              <w:color w:val="C00000"/>
              <w:sz w:val="22"/>
              <w:szCs w:val="22"/>
            </w:rPr>
          </w:rPrChange>
        </w:rPr>
        <w:t>A</w:t>
      </w:r>
      <w:r w:rsidRPr="005F5C8C">
        <w:rPr>
          <w:rFonts w:ascii="Calibri" w:eastAsia="Calibri" w:hAnsi="Calibri" w:cs="Calibri"/>
          <w:color w:val="000000" w:themeColor="text1"/>
          <w:spacing w:val="-2"/>
          <w:sz w:val="22"/>
          <w:szCs w:val="22"/>
          <w:rPrChange w:id="1039" w:author="Deni Septiadi Azzub" w:date="2018-03-01T22:17:00Z">
            <w:rPr>
              <w:rFonts w:ascii="Calibri" w:eastAsia="Calibri" w:hAnsi="Calibri" w:cs="Calibri"/>
              <w:color w:val="C00000"/>
              <w:spacing w:val="-2"/>
              <w:sz w:val="22"/>
              <w:szCs w:val="22"/>
            </w:rPr>
          </w:rPrChange>
        </w:rPr>
        <w:t>n</w:t>
      </w:r>
      <w:r w:rsidRPr="005F5C8C">
        <w:rPr>
          <w:rFonts w:ascii="Calibri" w:eastAsia="Calibri" w:hAnsi="Calibri" w:cs="Calibri"/>
          <w:color w:val="000000" w:themeColor="text1"/>
          <w:spacing w:val="1"/>
          <w:sz w:val="22"/>
          <w:szCs w:val="22"/>
          <w:rPrChange w:id="1040" w:author="Deni Septiadi Azzub" w:date="2018-03-01T22:17:00Z">
            <w:rPr>
              <w:rFonts w:ascii="Calibri" w:eastAsia="Calibri" w:hAnsi="Calibri" w:cs="Calibri"/>
              <w:color w:val="C00000"/>
              <w:spacing w:val="1"/>
              <w:sz w:val="22"/>
              <w:szCs w:val="22"/>
            </w:rPr>
          </w:rPrChange>
        </w:rPr>
        <w:t>a</w:t>
      </w:r>
      <w:r w:rsidRPr="005F5C8C">
        <w:rPr>
          <w:rFonts w:ascii="Calibri" w:eastAsia="Calibri" w:hAnsi="Calibri" w:cs="Calibri"/>
          <w:color w:val="000000" w:themeColor="text1"/>
          <w:spacing w:val="-1"/>
          <w:sz w:val="22"/>
          <w:szCs w:val="22"/>
          <w:rPrChange w:id="1041" w:author="Deni Septiadi Azzub" w:date="2018-03-01T22:17:00Z">
            <w:rPr>
              <w:rFonts w:ascii="Calibri" w:eastAsia="Calibri" w:hAnsi="Calibri" w:cs="Calibri"/>
              <w:color w:val="C00000"/>
              <w:spacing w:val="-1"/>
              <w:sz w:val="22"/>
              <w:szCs w:val="22"/>
            </w:rPr>
          </w:rPrChange>
        </w:rPr>
        <w:t>li</w:t>
      </w:r>
      <w:r w:rsidRPr="005F5C8C">
        <w:rPr>
          <w:rFonts w:ascii="Calibri" w:eastAsia="Calibri" w:hAnsi="Calibri" w:cs="Calibri"/>
          <w:color w:val="000000" w:themeColor="text1"/>
          <w:spacing w:val="-8"/>
          <w:sz w:val="22"/>
          <w:szCs w:val="22"/>
          <w:rPrChange w:id="1042" w:author="Deni Septiadi Azzub" w:date="2018-03-01T22:17:00Z">
            <w:rPr>
              <w:rFonts w:ascii="Calibri" w:eastAsia="Calibri" w:hAnsi="Calibri" w:cs="Calibri"/>
              <w:color w:val="C00000"/>
              <w:spacing w:val="-8"/>
              <w:sz w:val="22"/>
              <w:szCs w:val="22"/>
            </w:rPr>
          </w:rPrChange>
        </w:rPr>
        <w:t>s</w:t>
      </w:r>
      <w:r w:rsidRPr="005F5C8C">
        <w:rPr>
          <w:rFonts w:ascii="Calibri" w:eastAsia="Calibri" w:hAnsi="Calibri" w:cs="Calibri"/>
          <w:color w:val="000000" w:themeColor="text1"/>
          <w:sz w:val="22"/>
          <w:szCs w:val="22"/>
          <w:rPrChange w:id="1043" w:author="Deni Septiadi Azzub" w:date="2018-03-01T22:17:00Z">
            <w:rPr>
              <w:rFonts w:ascii="Calibri" w:eastAsia="Calibri" w:hAnsi="Calibri" w:cs="Calibri"/>
              <w:color w:val="C00000"/>
              <w:sz w:val="22"/>
              <w:szCs w:val="22"/>
            </w:rPr>
          </w:rPrChange>
        </w:rPr>
        <w:t>a</w:t>
      </w:r>
      <w:r w:rsidRPr="005F5C8C">
        <w:rPr>
          <w:rFonts w:ascii="Calibri" w:eastAsia="Calibri" w:hAnsi="Calibri" w:cs="Calibri"/>
          <w:color w:val="000000" w:themeColor="text1"/>
          <w:spacing w:val="13"/>
          <w:sz w:val="22"/>
          <w:szCs w:val="22"/>
          <w:rPrChange w:id="1044" w:author="Deni Septiadi Azzub" w:date="2018-03-01T22:17:00Z">
            <w:rPr>
              <w:rFonts w:ascii="Calibri" w:eastAsia="Calibri" w:hAnsi="Calibri" w:cs="Calibri"/>
              <w:color w:val="C00000"/>
              <w:spacing w:val="13"/>
              <w:sz w:val="22"/>
              <w:szCs w:val="22"/>
            </w:rPr>
          </w:rPrChange>
        </w:rPr>
        <w:t xml:space="preserve"> </w:t>
      </w:r>
      <w:r w:rsidRPr="005F5C8C">
        <w:rPr>
          <w:rFonts w:ascii="Calibri" w:eastAsia="Calibri" w:hAnsi="Calibri" w:cs="Calibri"/>
          <w:color w:val="000000" w:themeColor="text1"/>
          <w:spacing w:val="-2"/>
          <w:sz w:val="22"/>
          <w:szCs w:val="22"/>
          <w:rPrChange w:id="1045" w:author="Deni Septiadi Azzub" w:date="2018-03-01T22:17:00Z">
            <w:rPr>
              <w:rFonts w:ascii="Calibri" w:eastAsia="Calibri" w:hAnsi="Calibri" w:cs="Calibri"/>
              <w:color w:val="C00000"/>
              <w:spacing w:val="-2"/>
              <w:sz w:val="22"/>
              <w:szCs w:val="22"/>
            </w:rPr>
          </w:rPrChange>
        </w:rPr>
        <w:t>d</w:t>
      </w:r>
      <w:r w:rsidRPr="005F5C8C">
        <w:rPr>
          <w:rFonts w:ascii="Calibri" w:eastAsia="Calibri" w:hAnsi="Calibri" w:cs="Calibri"/>
          <w:color w:val="000000" w:themeColor="text1"/>
          <w:spacing w:val="1"/>
          <w:sz w:val="22"/>
          <w:szCs w:val="22"/>
          <w:rPrChange w:id="1046" w:author="Deni Septiadi Azzub" w:date="2018-03-01T22:17:00Z">
            <w:rPr>
              <w:rFonts w:ascii="Calibri" w:eastAsia="Calibri" w:hAnsi="Calibri" w:cs="Calibri"/>
              <w:color w:val="C00000"/>
              <w:spacing w:val="1"/>
              <w:sz w:val="22"/>
              <w:szCs w:val="22"/>
            </w:rPr>
          </w:rPrChange>
        </w:rPr>
        <w:t>a</w:t>
      </w:r>
      <w:r w:rsidRPr="005F5C8C">
        <w:rPr>
          <w:rFonts w:ascii="Calibri" w:eastAsia="Calibri" w:hAnsi="Calibri" w:cs="Calibri"/>
          <w:color w:val="000000" w:themeColor="text1"/>
          <w:sz w:val="22"/>
          <w:szCs w:val="22"/>
          <w:rPrChange w:id="1047" w:author="Deni Septiadi Azzub" w:date="2018-03-01T22:17:00Z">
            <w:rPr>
              <w:rFonts w:ascii="Calibri" w:eastAsia="Calibri" w:hAnsi="Calibri" w:cs="Calibri"/>
              <w:color w:val="C00000"/>
              <w:sz w:val="22"/>
              <w:szCs w:val="22"/>
            </w:rPr>
          </w:rPrChange>
        </w:rPr>
        <w:t xml:space="preserve">n </w:t>
      </w:r>
      <w:r w:rsidRPr="005F5C8C">
        <w:rPr>
          <w:rFonts w:ascii="Calibri" w:eastAsia="Calibri" w:hAnsi="Calibri" w:cs="Calibri"/>
          <w:color w:val="000000" w:themeColor="text1"/>
          <w:spacing w:val="-1"/>
          <w:sz w:val="22"/>
          <w:szCs w:val="22"/>
          <w:rPrChange w:id="1048" w:author="Deni Septiadi Azzub" w:date="2018-03-01T22:17:00Z">
            <w:rPr>
              <w:rFonts w:ascii="Calibri" w:eastAsia="Calibri" w:hAnsi="Calibri" w:cs="Calibri"/>
              <w:color w:val="C00000"/>
              <w:spacing w:val="-1"/>
              <w:sz w:val="22"/>
              <w:szCs w:val="22"/>
            </w:rPr>
          </w:rPrChange>
        </w:rPr>
        <w:t>E</w:t>
      </w:r>
      <w:r w:rsidRPr="005F5C8C">
        <w:rPr>
          <w:rFonts w:ascii="Calibri" w:eastAsia="Calibri" w:hAnsi="Calibri" w:cs="Calibri"/>
          <w:color w:val="000000" w:themeColor="text1"/>
          <w:sz w:val="22"/>
          <w:szCs w:val="22"/>
          <w:rPrChange w:id="1049" w:author="Deni Septiadi Azzub" w:date="2018-03-01T22:17:00Z">
            <w:rPr>
              <w:rFonts w:ascii="Calibri" w:eastAsia="Calibri" w:hAnsi="Calibri" w:cs="Calibri"/>
              <w:color w:val="C00000"/>
              <w:sz w:val="22"/>
              <w:szCs w:val="22"/>
            </w:rPr>
          </w:rPrChange>
        </w:rPr>
        <w:t>v</w:t>
      </w:r>
      <w:r w:rsidRPr="005F5C8C">
        <w:rPr>
          <w:rFonts w:ascii="Calibri" w:eastAsia="Calibri" w:hAnsi="Calibri" w:cs="Calibri"/>
          <w:color w:val="000000" w:themeColor="text1"/>
          <w:spacing w:val="1"/>
          <w:sz w:val="22"/>
          <w:szCs w:val="22"/>
          <w:rPrChange w:id="1050" w:author="Deni Septiadi Azzub" w:date="2018-03-01T22:17:00Z">
            <w:rPr>
              <w:rFonts w:ascii="Calibri" w:eastAsia="Calibri" w:hAnsi="Calibri" w:cs="Calibri"/>
              <w:color w:val="C00000"/>
              <w:spacing w:val="1"/>
              <w:sz w:val="22"/>
              <w:szCs w:val="22"/>
            </w:rPr>
          </w:rPrChange>
        </w:rPr>
        <w:t>a</w:t>
      </w:r>
      <w:r w:rsidRPr="005F5C8C">
        <w:rPr>
          <w:rFonts w:ascii="Calibri" w:eastAsia="Calibri" w:hAnsi="Calibri" w:cs="Calibri"/>
          <w:color w:val="000000" w:themeColor="text1"/>
          <w:spacing w:val="-1"/>
          <w:sz w:val="22"/>
          <w:szCs w:val="22"/>
          <w:rPrChange w:id="1051" w:author="Deni Septiadi Azzub" w:date="2018-03-01T22:17:00Z">
            <w:rPr>
              <w:rFonts w:ascii="Calibri" w:eastAsia="Calibri" w:hAnsi="Calibri" w:cs="Calibri"/>
              <w:color w:val="C00000"/>
              <w:spacing w:val="-1"/>
              <w:sz w:val="22"/>
              <w:szCs w:val="22"/>
            </w:rPr>
          </w:rPrChange>
        </w:rPr>
        <w:t>l</w:t>
      </w:r>
      <w:r w:rsidRPr="005F5C8C">
        <w:rPr>
          <w:rFonts w:ascii="Calibri" w:eastAsia="Calibri" w:hAnsi="Calibri" w:cs="Calibri"/>
          <w:color w:val="000000" w:themeColor="text1"/>
          <w:spacing w:val="-9"/>
          <w:sz w:val="22"/>
          <w:szCs w:val="22"/>
          <w:rPrChange w:id="1052" w:author="Deni Septiadi Azzub" w:date="2018-03-01T22:17:00Z">
            <w:rPr>
              <w:rFonts w:ascii="Calibri" w:eastAsia="Calibri" w:hAnsi="Calibri" w:cs="Calibri"/>
              <w:color w:val="C00000"/>
              <w:spacing w:val="-9"/>
              <w:sz w:val="22"/>
              <w:szCs w:val="22"/>
            </w:rPr>
          </w:rPrChange>
        </w:rPr>
        <w:t>u</w:t>
      </w:r>
      <w:r w:rsidRPr="005F5C8C">
        <w:rPr>
          <w:rFonts w:ascii="Calibri" w:eastAsia="Calibri" w:hAnsi="Calibri" w:cs="Calibri"/>
          <w:color w:val="000000" w:themeColor="text1"/>
          <w:spacing w:val="1"/>
          <w:sz w:val="22"/>
          <w:szCs w:val="22"/>
          <w:rPrChange w:id="1053" w:author="Deni Septiadi Azzub" w:date="2018-03-01T22:17:00Z">
            <w:rPr>
              <w:rFonts w:ascii="Calibri" w:eastAsia="Calibri" w:hAnsi="Calibri" w:cs="Calibri"/>
              <w:color w:val="C00000"/>
              <w:spacing w:val="1"/>
              <w:sz w:val="22"/>
              <w:szCs w:val="22"/>
            </w:rPr>
          </w:rPrChange>
        </w:rPr>
        <w:t>a</w:t>
      </w:r>
      <w:r w:rsidRPr="005F5C8C">
        <w:rPr>
          <w:rFonts w:ascii="Calibri" w:eastAsia="Calibri" w:hAnsi="Calibri" w:cs="Calibri"/>
          <w:color w:val="000000" w:themeColor="text1"/>
          <w:spacing w:val="-1"/>
          <w:sz w:val="22"/>
          <w:szCs w:val="22"/>
          <w:rPrChange w:id="1054" w:author="Deni Septiadi Azzub" w:date="2018-03-01T22:17:00Z">
            <w:rPr>
              <w:rFonts w:ascii="Calibri" w:eastAsia="Calibri" w:hAnsi="Calibri" w:cs="Calibri"/>
              <w:color w:val="C00000"/>
              <w:spacing w:val="-1"/>
              <w:sz w:val="22"/>
              <w:szCs w:val="22"/>
            </w:rPr>
          </w:rPrChange>
        </w:rPr>
        <w:t>s</w:t>
      </w:r>
      <w:r w:rsidRPr="005F5C8C">
        <w:rPr>
          <w:rFonts w:ascii="Calibri" w:eastAsia="Calibri" w:hAnsi="Calibri" w:cs="Calibri"/>
          <w:color w:val="000000" w:themeColor="text1"/>
          <w:sz w:val="22"/>
          <w:szCs w:val="22"/>
          <w:rPrChange w:id="1055" w:author="Deni Septiadi Azzub" w:date="2018-03-01T22:17:00Z">
            <w:rPr>
              <w:rFonts w:ascii="Calibri" w:eastAsia="Calibri" w:hAnsi="Calibri" w:cs="Calibri"/>
              <w:color w:val="C00000"/>
              <w:sz w:val="22"/>
              <w:szCs w:val="22"/>
            </w:rPr>
          </w:rPrChange>
        </w:rPr>
        <w:t>i</w:t>
      </w:r>
      <w:r w:rsidRPr="005F5C8C">
        <w:rPr>
          <w:rFonts w:ascii="Calibri" w:eastAsia="Calibri" w:hAnsi="Calibri" w:cs="Calibri"/>
          <w:color w:val="000000" w:themeColor="text1"/>
          <w:spacing w:val="13"/>
          <w:sz w:val="22"/>
          <w:szCs w:val="22"/>
          <w:rPrChange w:id="1056" w:author="Deni Septiadi Azzub" w:date="2018-03-01T22:17:00Z">
            <w:rPr>
              <w:rFonts w:ascii="Calibri" w:eastAsia="Calibri" w:hAnsi="Calibri" w:cs="Calibri"/>
              <w:color w:val="C00000"/>
              <w:spacing w:val="13"/>
              <w:sz w:val="22"/>
              <w:szCs w:val="22"/>
            </w:rPr>
          </w:rPrChange>
        </w:rPr>
        <w:t xml:space="preserve"> </w:t>
      </w:r>
      <w:r w:rsidRPr="005F5C8C">
        <w:rPr>
          <w:rFonts w:ascii="Calibri" w:eastAsia="Calibri" w:hAnsi="Calibri" w:cs="Calibri"/>
          <w:color w:val="000000" w:themeColor="text1"/>
          <w:spacing w:val="-2"/>
          <w:w w:val="101"/>
          <w:sz w:val="22"/>
          <w:szCs w:val="22"/>
          <w:rPrChange w:id="1057" w:author="Deni Septiadi Azzub" w:date="2018-03-01T22:17:00Z">
            <w:rPr>
              <w:rFonts w:ascii="Calibri" w:eastAsia="Calibri" w:hAnsi="Calibri" w:cs="Calibri"/>
              <w:color w:val="C00000"/>
              <w:spacing w:val="-2"/>
              <w:w w:val="101"/>
              <w:sz w:val="22"/>
              <w:szCs w:val="22"/>
            </w:rPr>
          </w:rPrChange>
        </w:rPr>
        <w:t>p</w:t>
      </w:r>
      <w:r w:rsidRPr="005F5C8C">
        <w:rPr>
          <w:rFonts w:ascii="Calibri" w:eastAsia="Calibri" w:hAnsi="Calibri" w:cs="Calibri"/>
          <w:color w:val="000000" w:themeColor="text1"/>
          <w:spacing w:val="-3"/>
          <w:w w:val="101"/>
          <w:sz w:val="22"/>
          <w:szCs w:val="22"/>
          <w:rPrChange w:id="1058" w:author="Deni Septiadi Azzub" w:date="2018-03-01T22:17:00Z">
            <w:rPr>
              <w:rFonts w:ascii="Calibri" w:eastAsia="Calibri" w:hAnsi="Calibri" w:cs="Calibri"/>
              <w:color w:val="C00000"/>
              <w:spacing w:val="-3"/>
              <w:w w:val="101"/>
              <w:sz w:val="22"/>
              <w:szCs w:val="22"/>
            </w:rPr>
          </w:rPrChange>
        </w:rPr>
        <w:t>e</w:t>
      </w:r>
      <w:r w:rsidRPr="005F5C8C">
        <w:rPr>
          <w:rFonts w:ascii="Calibri" w:eastAsia="Calibri" w:hAnsi="Calibri" w:cs="Calibri"/>
          <w:color w:val="000000" w:themeColor="text1"/>
          <w:spacing w:val="1"/>
          <w:w w:val="101"/>
          <w:sz w:val="22"/>
          <w:szCs w:val="22"/>
          <w:rPrChange w:id="1059" w:author="Deni Septiadi Azzub" w:date="2018-03-01T22:17:00Z">
            <w:rPr>
              <w:rFonts w:ascii="Calibri" w:eastAsia="Calibri" w:hAnsi="Calibri" w:cs="Calibri"/>
              <w:color w:val="C00000"/>
              <w:spacing w:val="1"/>
              <w:w w:val="101"/>
              <w:sz w:val="22"/>
              <w:szCs w:val="22"/>
            </w:rPr>
          </w:rPrChange>
        </w:rPr>
        <w:t>r</w:t>
      </w:r>
      <w:r w:rsidRPr="005F5C8C">
        <w:rPr>
          <w:rFonts w:ascii="Calibri" w:eastAsia="Calibri" w:hAnsi="Calibri" w:cs="Calibri"/>
          <w:color w:val="000000" w:themeColor="text1"/>
          <w:spacing w:val="-1"/>
          <w:w w:val="101"/>
          <w:sz w:val="22"/>
          <w:szCs w:val="22"/>
          <w:rPrChange w:id="1060" w:author="Deni Septiadi Azzub" w:date="2018-03-01T22:17:00Z">
            <w:rPr>
              <w:rFonts w:ascii="Calibri" w:eastAsia="Calibri" w:hAnsi="Calibri" w:cs="Calibri"/>
              <w:color w:val="C00000"/>
              <w:spacing w:val="-1"/>
              <w:w w:val="101"/>
              <w:sz w:val="22"/>
              <w:szCs w:val="22"/>
            </w:rPr>
          </w:rPrChange>
        </w:rPr>
        <w:t>k</w:t>
      </w:r>
      <w:r w:rsidRPr="005F5C8C">
        <w:rPr>
          <w:rFonts w:ascii="Calibri" w:eastAsia="Calibri" w:hAnsi="Calibri" w:cs="Calibri"/>
          <w:color w:val="000000" w:themeColor="text1"/>
          <w:spacing w:val="-10"/>
          <w:w w:val="101"/>
          <w:sz w:val="22"/>
          <w:szCs w:val="22"/>
          <w:rPrChange w:id="1061" w:author="Deni Septiadi Azzub" w:date="2018-03-01T22:17:00Z">
            <w:rPr>
              <w:rFonts w:ascii="Calibri" w:eastAsia="Calibri" w:hAnsi="Calibri" w:cs="Calibri"/>
              <w:color w:val="C00000"/>
              <w:spacing w:val="-10"/>
              <w:w w:val="101"/>
              <w:sz w:val="22"/>
              <w:szCs w:val="22"/>
            </w:rPr>
          </w:rPrChange>
        </w:rPr>
        <w:t>e</w:t>
      </w:r>
      <w:r w:rsidRPr="005F5C8C">
        <w:rPr>
          <w:rFonts w:ascii="Calibri" w:eastAsia="Calibri" w:hAnsi="Calibri" w:cs="Calibri"/>
          <w:color w:val="000000" w:themeColor="text1"/>
          <w:spacing w:val="1"/>
          <w:w w:val="101"/>
          <w:sz w:val="22"/>
          <w:szCs w:val="22"/>
          <w:rPrChange w:id="1062" w:author="Deni Septiadi Azzub" w:date="2018-03-01T22:17:00Z">
            <w:rPr>
              <w:rFonts w:ascii="Calibri" w:eastAsia="Calibri" w:hAnsi="Calibri" w:cs="Calibri"/>
              <w:color w:val="C00000"/>
              <w:spacing w:val="1"/>
              <w:w w:val="101"/>
              <w:sz w:val="22"/>
              <w:szCs w:val="22"/>
            </w:rPr>
          </w:rPrChange>
        </w:rPr>
        <w:t>m</w:t>
      </w:r>
      <w:r w:rsidRPr="005F5C8C">
        <w:rPr>
          <w:rFonts w:ascii="Calibri" w:eastAsia="Calibri" w:hAnsi="Calibri" w:cs="Calibri"/>
          <w:color w:val="000000" w:themeColor="text1"/>
          <w:spacing w:val="-2"/>
          <w:w w:val="101"/>
          <w:sz w:val="22"/>
          <w:szCs w:val="22"/>
          <w:rPrChange w:id="1063" w:author="Deni Septiadi Azzub" w:date="2018-03-01T22:17:00Z">
            <w:rPr>
              <w:rFonts w:ascii="Calibri" w:eastAsia="Calibri" w:hAnsi="Calibri" w:cs="Calibri"/>
              <w:color w:val="C00000"/>
              <w:spacing w:val="-2"/>
              <w:w w:val="101"/>
              <w:sz w:val="22"/>
              <w:szCs w:val="22"/>
            </w:rPr>
          </w:rPrChange>
        </w:rPr>
        <w:t>b</w:t>
      </w:r>
      <w:r w:rsidRPr="005F5C8C">
        <w:rPr>
          <w:rFonts w:ascii="Calibri" w:eastAsia="Calibri" w:hAnsi="Calibri" w:cs="Calibri"/>
          <w:color w:val="000000" w:themeColor="text1"/>
          <w:spacing w:val="1"/>
          <w:w w:val="101"/>
          <w:sz w:val="22"/>
          <w:szCs w:val="22"/>
          <w:rPrChange w:id="1064" w:author="Deni Septiadi Azzub" w:date="2018-03-01T22:17:00Z">
            <w:rPr>
              <w:rFonts w:ascii="Calibri" w:eastAsia="Calibri" w:hAnsi="Calibri" w:cs="Calibri"/>
              <w:color w:val="C00000"/>
              <w:spacing w:val="1"/>
              <w:w w:val="101"/>
              <w:sz w:val="22"/>
              <w:szCs w:val="22"/>
            </w:rPr>
          </w:rPrChange>
        </w:rPr>
        <w:t>a</w:t>
      </w:r>
      <w:r w:rsidRPr="005F5C8C">
        <w:rPr>
          <w:rFonts w:ascii="Calibri" w:eastAsia="Calibri" w:hAnsi="Calibri" w:cs="Calibri"/>
          <w:color w:val="000000" w:themeColor="text1"/>
          <w:spacing w:val="-9"/>
          <w:w w:val="101"/>
          <w:sz w:val="22"/>
          <w:szCs w:val="22"/>
          <w:rPrChange w:id="1065" w:author="Deni Septiadi Azzub" w:date="2018-03-01T22:17:00Z">
            <w:rPr>
              <w:rFonts w:ascii="Calibri" w:eastAsia="Calibri" w:hAnsi="Calibri" w:cs="Calibri"/>
              <w:color w:val="C00000"/>
              <w:spacing w:val="-9"/>
              <w:w w:val="101"/>
              <w:sz w:val="22"/>
              <w:szCs w:val="22"/>
            </w:rPr>
          </w:rPrChange>
        </w:rPr>
        <w:t>n</w:t>
      </w:r>
      <w:r w:rsidRPr="005F5C8C">
        <w:rPr>
          <w:rFonts w:ascii="Calibri" w:eastAsia="Calibri" w:hAnsi="Calibri" w:cs="Calibri"/>
          <w:color w:val="000000" w:themeColor="text1"/>
          <w:spacing w:val="3"/>
          <w:w w:val="101"/>
          <w:sz w:val="22"/>
          <w:szCs w:val="22"/>
          <w:rPrChange w:id="1066" w:author="Deni Septiadi Azzub" w:date="2018-03-01T22:17:00Z">
            <w:rPr>
              <w:rFonts w:ascii="Calibri" w:eastAsia="Calibri" w:hAnsi="Calibri" w:cs="Calibri"/>
              <w:color w:val="C00000"/>
              <w:spacing w:val="3"/>
              <w:w w:val="101"/>
              <w:sz w:val="22"/>
              <w:szCs w:val="22"/>
            </w:rPr>
          </w:rPrChange>
        </w:rPr>
        <w:t>g</w:t>
      </w:r>
      <w:r w:rsidRPr="005F5C8C">
        <w:rPr>
          <w:rFonts w:ascii="Calibri" w:eastAsia="Calibri" w:hAnsi="Calibri" w:cs="Calibri"/>
          <w:color w:val="000000" w:themeColor="text1"/>
          <w:spacing w:val="1"/>
          <w:w w:val="101"/>
          <w:sz w:val="22"/>
          <w:szCs w:val="22"/>
          <w:rPrChange w:id="1067" w:author="Deni Septiadi Azzub" w:date="2018-03-01T22:17:00Z">
            <w:rPr>
              <w:rFonts w:ascii="Calibri" w:eastAsia="Calibri" w:hAnsi="Calibri" w:cs="Calibri"/>
              <w:color w:val="C00000"/>
              <w:spacing w:val="1"/>
              <w:w w:val="101"/>
              <w:sz w:val="22"/>
              <w:szCs w:val="22"/>
            </w:rPr>
          </w:rPrChange>
        </w:rPr>
        <w:t>a</w:t>
      </w:r>
      <w:r w:rsidRPr="005F5C8C">
        <w:rPr>
          <w:rFonts w:ascii="Calibri" w:eastAsia="Calibri" w:hAnsi="Calibri" w:cs="Calibri"/>
          <w:color w:val="000000" w:themeColor="text1"/>
          <w:w w:val="101"/>
          <w:sz w:val="22"/>
          <w:szCs w:val="22"/>
          <w:rPrChange w:id="1068" w:author="Deni Septiadi Azzub" w:date="2018-03-01T22:17:00Z">
            <w:rPr>
              <w:rFonts w:ascii="Calibri" w:eastAsia="Calibri" w:hAnsi="Calibri" w:cs="Calibri"/>
              <w:color w:val="C00000"/>
              <w:w w:val="101"/>
              <w:sz w:val="22"/>
              <w:szCs w:val="22"/>
            </w:rPr>
          </w:rPrChange>
        </w:rPr>
        <w:t xml:space="preserve">n </w:t>
      </w:r>
      <w:r w:rsidRPr="005F5C8C">
        <w:rPr>
          <w:rFonts w:ascii="Calibri" w:eastAsia="Calibri" w:hAnsi="Calibri" w:cs="Calibri"/>
          <w:color w:val="000000" w:themeColor="text1"/>
          <w:spacing w:val="-1"/>
          <w:w w:val="101"/>
          <w:sz w:val="22"/>
          <w:szCs w:val="22"/>
          <w:rPrChange w:id="1069" w:author="Deni Septiadi Azzub" w:date="2018-03-01T22:17:00Z">
            <w:rPr>
              <w:rFonts w:ascii="Calibri" w:eastAsia="Calibri" w:hAnsi="Calibri" w:cs="Calibri"/>
              <w:color w:val="C00000"/>
              <w:spacing w:val="-1"/>
              <w:w w:val="101"/>
              <w:sz w:val="22"/>
              <w:szCs w:val="22"/>
            </w:rPr>
          </w:rPrChange>
        </w:rPr>
        <w:t>k</w:t>
      </w:r>
      <w:r w:rsidRPr="005F5C8C">
        <w:rPr>
          <w:rFonts w:ascii="Calibri" w:eastAsia="Calibri" w:hAnsi="Calibri" w:cs="Calibri"/>
          <w:color w:val="000000" w:themeColor="text1"/>
          <w:spacing w:val="-3"/>
          <w:w w:val="101"/>
          <w:sz w:val="22"/>
          <w:szCs w:val="22"/>
          <w:rPrChange w:id="1070" w:author="Deni Septiadi Azzub" w:date="2018-03-01T22:17:00Z">
            <w:rPr>
              <w:rFonts w:ascii="Calibri" w:eastAsia="Calibri" w:hAnsi="Calibri" w:cs="Calibri"/>
              <w:color w:val="C00000"/>
              <w:spacing w:val="-3"/>
              <w:w w:val="101"/>
              <w:sz w:val="22"/>
              <w:szCs w:val="22"/>
            </w:rPr>
          </w:rPrChange>
        </w:rPr>
        <w:t>o</w:t>
      </w:r>
      <w:r w:rsidRPr="005F5C8C">
        <w:rPr>
          <w:rFonts w:ascii="Calibri" w:eastAsia="Calibri" w:hAnsi="Calibri" w:cs="Calibri"/>
          <w:color w:val="000000" w:themeColor="text1"/>
          <w:spacing w:val="-2"/>
          <w:w w:val="101"/>
          <w:sz w:val="22"/>
          <w:szCs w:val="22"/>
          <w:rPrChange w:id="1071" w:author="Deni Septiadi Azzub" w:date="2018-03-01T22:17:00Z">
            <w:rPr>
              <w:rFonts w:ascii="Calibri" w:eastAsia="Calibri" w:hAnsi="Calibri" w:cs="Calibri"/>
              <w:color w:val="C00000"/>
              <w:spacing w:val="-2"/>
              <w:w w:val="101"/>
              <w:sz w:val="22"/>
              <w:szCs w:val="22"/>
            </w:rPr>
          </w:rPrChange>
        </w:rPr>
        <w:t>n</w:t>
      </w:r>
      <w:r w:rsidRPr="005F5C8C">
        <w:rPr>
          <w:rFonts w:ascii="Calibri" w:eastAsia="Calibri" w:hAnsi="Calibri" w:cs="Calibri"/>
          <w:color w:val="000000" w:themeColor="text1"/>
          <w:spacing w:val="-3"/>
          <w:w w:val="101"/>
          <w:sz w:val="22"/>
          <w:szCs w:val="22"/>
          <w:rPrChange w:id="1072" w:author="Deni Septiadi Azzub" w:date="2018-03-01T22:17:00Z">
            <w:rPr>
              <w:rFonts w:ascii="Calibri" w:eastAsia="Calibri" w:hAnsi="Calibri" w:cs="Calibri"/>
              <w:color w:val="C00000"/>
              <w:spacing w:val="-3"/>
              <w:w w:val="101"/>
              <w:sz w:val="22"/>
              <w:szCs w:val="22"/>
            </w:rPr>
          </w:rPrChange>
        </w:rPr>
        <w:t>te</w:t>
      </w:r>
      <w:r w:rsidRPr="005F5C8C">
        <w:rPr>
          <w:rFonts w:ascii="Calibri" w:eastAsia="Calibri" w:hAnsi="Calibri" w:cs="Calibri"/>
          <w:color w:val="000000" w:themeColor="text1"/>
          <w:w w:val="101"/>
          <w:sz w:val="22"/>
          <w:szCs w:val="22"/>
          <w:rPrChange w:id="1073" w:author="Deni Septiadi Azzub" w:date="2018-03-01T22:17:00Z">
            <w:rPr>
              <w:rFonts w:ascii="Calibri" w:eastAsia="Calibri" w:hAnsi="Calibri" w:cs="Calibri"/>
              <w:color w:val="C00000"/>
              <w:w w:val="101"/>
              <w:sz w:val="22"/>
              <w:szCs w:val="22"/>
            </w:rPr>
          </w:rPrChange>
        </w:rPr>
        <w:t>n</w:t>
      </w:r>
    </w:p>
    <w:p w:rsidR="00143462" w:rsidRDefault="009D580B">
      <w:pPr>
        <w:spacing w:line="354" w:lineRule="auto"/>
        <w:ind w:right="69"/>
        <w:jc w:val="both"/>
        <w:rPr>
          <w:rFonts w:ascii="Calibri" w:eastAsia="Calibri" w:hAnsi="Calibri" w:cs="Calibri"/>
          <w:sz w:val="22"/>
          <w:szCs w:val="22"/>
        </w:rPr>
        <w:sectPr w:rsidR="00143462">
          <w:pgSz w:w="11920" w:h="16860"/>
          <w:pgMar w:top="1380" w:right="1320" w:bottom="280" w:left="1340" w:header="0" w:footer="1012" w:gutter="0"/>
          <w:cols w:num="2" w:space="720" w:equalWidth="0">
            <w:col w:w="4370" w:space="508"/>
            <w:col w:w="4382"/>
          </w:cols>
        </w:sectPr>
      </w:pP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pacing w:val="-3"/>
          <w:sz w:val="22"/>
          <w:szCs w:val="22"/>
        </w:rPr>
        <w:t>ete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 xml:space="preserve">h </w:t>
      </w:r>
      <w:r>
        <w:rPr>
          <w:rFonts w:ascii="Calibri" w:eastAsia="Calibri" w:hAnsi="Calibri" w:cs="Calibri"/>
          <w:spacing w:val="-1"/>
          <w:sz w:val="22"/>
          <w:szCs w:val="22"/>
        </w:rPr>
        <w:t>k</w:t>
      </w:r>
      <w:r>
        <w:rPr>
          <w:rFonts w:ascii="Calibri" w:eastAsia="Calibri" w:hAnsi="Calibri" w:cs="Calibri"/>
          <w:spacing w:val="-3"/>
          <w:sz w:val="22"/>
          <w:szCs w:val="22"/>
        </w:rPr>
        <w:t>o</w:t>
      </w:r>
      <w:r>
        <w:rPr>
          <w:rFonts w:ascii="Calibri" w:eastAsia="Calibri" w:hAnsi="Calibri" w:cs="Calibri"/>
          <w:spacing w:val="-2"/>
          <w:sz w:val="22"/>
          <w:szCs w:val="22"/>
        </w:rPr>
        <w:t>n</w:t>
      </w:r>
      <w:r>
        <w:rPr>
          <w:rFonts w:ascii="Calibri" w:eastAsia="Calibri" w:hAnsi="Calibri" w:cs="Calibri"/>
          <w:spacing w:val="-3"/>
          <w:sz w:val="22"/>
          <w:szCs w:val="22"/>
        </w:rPr>
        <w:t>te</w:t>
      </w:r>
      <w:r>
        <w:rPr>
          <w:rFonts w:ascii="Calibri" w:eastAsia="Calibri" w:hAnsi="Calibri" w:cs="Calibri"/>
          <w:sz w:val="22"/>
          <w:szCs w:val="22"/>
        </w:rPr>
        <w:t xml:space="preserve">n </w:t>
      </w:r>
      <w:r>
        <w:rPr>
          <w:rFonts w:ascii="Calibri" w:eastAsia="Calibri" w:hAnsi="Calibri" w:cs="Calibri"/>
          <w:spacing w:val="-3"/>
          <w:sz w:val="22"/>
          <w:szCs w:val="22"/>
        </w:rPr>
        <w:t>te</w:t>
      </w:r>
      <w:r>
        <w:rPr>
          <w:rFonts w:ascii="Calibri" w:eastAsia="Calibri" w:hAnsi="Calibri" w:cs="Calibri"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spacing w:val="-2"/>
          <w:sz w:val="22"/>
          <w:szCs w:val="22"/>
        </w:rPr>
        <w:t>pub</w:t>
      </w:r>
      <w:r>
        <w:rPr>
          <w:rFonts w:ascii="Calibri" w:eastAsia="Calibri" w:hAnsi="Calibri" w:cs="Calibri"/>
          <w:spacing w:val="-1"/>
          <w:sz w:val="22"/>
          <w:szCs w:val="22"/>
        </w:rPr>
        <w:t>lik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si</w:t>
      </w:r>
      <w:r>
        <w:rPr>
          <w:rFonts w:ascii="Calibri" w:eastAsia="Calibri" w:hAnsi="Calibri" w:cs="Calibri"/>
          <w:sz w:val="22"/>
          <w:szCs w:val="22"/>
        </w:rPr>
        <w:t>,</w:t>
      </w:r>
      <w:r>
        <w:rPr>
          <w:rFonts w:ascii="Calibri" w:eastAsia="Calibri" w:hAnsi="Calibri" w:cs="Calibri"/>
          <w:spacing w:val="9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w w:val="101"/>
          <w:sz w:val="22"/>
          <w:szCs w:val="22"/>
        </w:rPr>
        <w:t>d</w:t>
      </w:r>
      <w:r>
        <w:rPr>
          <w:rFonts w:ascii="Calibri" w:eastAsia="Calibri" w:hAnsi="Calibri" w:cs="Calibri"/>
          <w:spacing w:val="-1"/>
          <w:w w:val="101"/>
          <w:sz w:val="22"/>
          <w:szCs w:val="22"/>
        </w:rPr>
        <w:t>il</w:t>
      </w:r>
      <w:r>
        <w:rPr>
          <w:rFonts w:ascii="Calibri" w:eastAsia="Calibri" w:hAnsi="Calibri" w:cs="Calibri"/>
          <w:spacing w:val="1"/>
          <w:w w:val="101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w w:val="101"/>
          <w:sz w:val="22"/>
          <w:szCs w:val="22"/>
        </w:rPr>
        <w:t>k</w:t>
      </w:r>
      <w:r>
        <w:rPr>
          <w:rFonts w:ascii="Calibri" w:eastAsia="Calibri" w:hAnsi="Calibri" w:cs="Calibri"/>
          <w:spacing w:val="-9"/>
          <w:w w:val="101"/>
          <w:sz w:val="22"/>
          <w:szCs w:val="22"/>
        </w:rPr>
        <w:t>u</w:t>
      </w:r>
      <w:r>
        <w:rPr>
          <w:rFonts w:ascii="Calibri" w:eastAsia="Calibri" w:hAnsi="Calibri" w:cs="Calibri"/>
          <w:spacing w:val="-1"/>
          <w:w w:val="101"/>
          <w:sz w:val="22"/>
          <w:szCs w:val="22"/>
        </w:rPr>
        <w:t>k</w:t>
      </w:r>
      <w:r>
        <w:rPr>
          <w:rFonts w:ascii="Calibri" w:eastAsia="Calibri" w:hAnsi="Calibri" w:cs="Calibri"/>
          <w:spacing w:val="1"/>
          <w:w w:val="101"/>
          <w:sz w:val="22"/>
          <w:szCs w:val="22"/>
        </w:rPr>
        <w:t>a</w:t>
      </w:r>
      <w:r>
        <w:rPr>
          <w:rFonts w:ascii="Calibri" w:eastAsia="Calibri" w:hAnsi="Calibri" w:cs="Calibri"/>
          <w:w w:val="101"/>
          <w:sz w:val="22"/>
          <w:szCs w:val="22"/>
        </w:rPr>
        <w:t xml:space="preserve">n </w:t>
      </w:r>
      <w:r>
        <w:rPr>
          <w:rFonts w:ascii="Calibri" w:eastAsia="Calibri" w:hAnsi="Calibri" w:cs="Calibri"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n</w:t>
      </w:r>
      <w:r>
        <w:rPr>
          <w:rFonts w:ascii="Calibri" w:eastAsia="Calibri" w:hAnsi="Calibri" w:cs="Calibri"/>
          <w:spacing w:val="-3"/>
          <w:sz w:val="22"/>
          <w:szCs w:val="22"/>
        </w:rPr>
        <w:t>j</w:t>
      </w:r>
      <w:r>
        <w:rPr>
          <w:rFonts w:ascii="Calibri" w:eastAsia="Calibri" w:hAnsi="Calibri" w:cs="Calibri"/>
          <w:spacing w:val="-2"/>
          <w:sz w:val="22"/>
          <w:szCs w:val="22"/>
        </w:rPr>
        <w:t>u</w:t>
      </w:r>
      <w:r>
        <w:rPr>
          <w:rFonts w:ascii="Calibri" w:eastAsia="Calibri" w:hAnsi="Calibri" w:cs="Calibri"/>
          <w:spacing w:val="-3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 xml:space="preserve">ya </w:t>
      </w:r>
      <w:del w:id="1074" w:author="Deni Septiadi Azzub" w:date="2018-03-01T22:18:00Z">
        <w:r w:rsidDel="000356DE">
          <w:rPr>
            <w:rFonts w:ascii="Calibri" w:eastAsia="Calibri" w:hAnsi="Calibri" w:cs="Calibri"/>
            <w:spacing w:val="33"/>
            <w:sz w:val="22"/>
            <w:szCs w:val="22"/>
          </w:rPr>
          <w:delText xml:space="preserve"> </w:delText>
        </w:r>
      </w:del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 xml:space="preserve">h </w:t>
      </w:r>
      <w:r>
        <w:rPr>
          <w:rFonts w:ascii="Calibri" w:eastAsia="Calibri" w:hAnsi="Calibri" w:cs="Calibri"/>
          <w:spacing w:val="19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n</w:t>
      </w:r>
      <w:r>
        <w:rPr>
          <w:rFonts w:ascii="Calibri" w:eastAsia="Calibri" w:hAnsi="Calibri" w:cs="Calibri"/>
          <w:spacing w:val="3"/>
          <w:sz w:val="22"/>
          <w:szCs w:val="22"/>
        </w:rPr>
        <w:t>g</w:t>
      </w:r>
      <w:r>
        <w:rPr>
          <w:rFonts w:ascii="Calibri" w:eastAsia="Calibri" w:hAnsi="Calibri" w:cs="Calibri"/>
          <w:spacing w:val="-9"/>
          <w:sz w:val="22"/>
          <w:szCs w:val="22"/>
        </w:rPr>
        <w:t>u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2"/>
          <w:sz w:val="22"/>
          <w:szCs w:val="22"/>
        </w:rPr>
        <w:t>pu</w:t>
      </w:r>
      <w:r>
        <w:rPr>
          <w:rFonts w:ascii="Calibri" w:eastAsia="Calibri" w:hAnsi="Calibri" w:cs="Calibri"/>
          <w:spacing w:val="-1"/>
          <w:sz w:val="22"/>
          <w:szCs w:val="22"/>
        </w:rPr>
        <w:t>lk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 xml:space="preserve">n </w:t>
      </w:r>
      <w:r>
        <w:rPr>
          <w:rFonts w:ascii="Calibri" w:eastAsia="Calibri" w:hAnsi="Calibri" w:cs="Calibri"/>
          <w:spacing w:val="35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9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3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 xml:space="preserve">a </w:t>
      </w:r>
      <w:r>
        <w:rPr>
          <w:rFonts w:ascii="Calibri" w:eastAsia="Calibri" w:hAnsi="Calibri" w:cs="Calibri"/>
          <w:spacing w:val="28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w w:val="101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w w:val="101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w w:val="101"/>
          <w:sz w:val="22"/>
          <w:szCs w:val="22"/>
        </w:rPr>
        <w:t>a</w:t>
      </w:r>
      <w:r>
        <w:rPr>
          <w:rFonts w:ascii="Calibri" w:eastAsia="Calibri" w:hAnsi="Calibri" w:cs="Calibri"/>
          <w:w w:val="101"/>
          <w:sz w:val="22"/>
          <w:szCs w:val="22"/>
        </w:rPr>
        <w:t>p</w:t>
      </w:r>
    </w:p>
    <w:p w:rsidR="00143462" w:rsidRDefault="009D580B">
      <w:pPr>
        <w:spacing w:before="51" w:line="360" w:lineRule="auto"/>
        <w:ind w:left="101" w:right="4480"/>
        <w:jc w:val="both"/>
        <w:rPr>
          <w:rFonts w:ascii="Calibri" w:eastAsia="Calibri" w:hAnsi="Calibri" w:cs="Calibri"/>
          <w:sz w:val="22"/>
          <w:szCs w:val="22"/>
        </w:rPr>
      </w:pPr>
      <w:r w:rsidRPr="000356DE">
        <w:rPr>
          <w:rFonts w:ascii="Calibri" w:eastAsia="Calibri" w:hAnsi="Calibri" w:cs="Calibri"/>
          <w:i/>
          <w:spacing w:val="-2"/>
          <w:sz w:val="22"/>
          <w:szCs w:val="22"/>
          <w:rPrChange w:id="1075" w:author="Deni Septiadi Azzub" w:date="2018-03-01T22:18:00Z">
            <w:rPr>
              <w:rFonts w:ascii="Calibri" w:eastAsia="Calibri" w:hAnsi="Calibri" w:cs="Calibri"/>
              <w:spacing w:val="-2"/>
              <w:sz w:val="22"/>
              <w:szCs w:val="22"/>
            </w:rPr>
          </w:rPrChange>
        </w:rPr>
        <w:lastRenderedPageBreak/>
        <w:t>p</w:t>
      </w:r>
      <w:r w:rsidRPr="000356DE">
        <w:rPr>
          <w:rFonts w:ascii="Calibri" w:eastAsia="Calibri" w:hAnsi="Calibri" w:cs="Calibri"/>
          <w:i/>
          <w:spacing w:val="-3"/>
          <w:sz w:val="22"/>
          <w:szCs w:val="22"/>
          <w:rPrChange w:id="1076" w:author="Deni Septiadi Azzub" w:date="2018-03-01T22:18:00Z">
            <w:rPr>
              <w:rFonts w:ascii="Calibri" w:eastAsia="Calibri" w:hAnsi="Calibri" w:cs="Calibri"/>
              <w:spacing w:val="-3"/>
              <w:sz w:val="22"/>
              <w:szCs w:val="22"/>
            </w:rPr>
          </w:rPrChange>
        </w:rPr>
        <w:t>o</w:t>
      </w:r>
      <w:r w:rsidRPr="000356DE">
        <w:rPr>
          <w:rFonts w:ascii="Calibri" w:eastAsia="Calibri" w:hAnsi="Calibri" w:cs="Calibri"/>
          <w:i/>
          <w:spacing w:val="-1"/>
          <w:sz w:val="22"/>
          <w:szCs w:val="22"/>
          <w:rPrChange w:id="1077" w:author="Deni Septiadi Azzub" w:date="2018-03-01T22:18:00Z">
            <w:rPr>
              <w:rFonts w:ascii="Calibri" w:eastAsia="Calibri" w:hAnsi="Calibri" w:cs="Calibri"/>
              <w:spacing w:val="-1"/>
              <w:sz w:val="22"/>
              <w:szCs w:val="22"/>
            </w:rPr>
          </w:rPrChange>
        </w:rPr>
        <w:t>s</w:t>
      </w:r>
      <w:r w:rsidRPr="000356DE">
        <w:rPr>
          <w:rFonts w:ascii="Calibri" w:eastAsia="Calibri" w:hAnsi="Calibri" w:cs="Calibri"/>
          <w:i/>
          <w:spacing w:val="-3"/>
          <w:sz w:val="22"/>
          <w:szCs w:val="22"/>
          <w:rPrChange w:id="1078" w:author="Deni Septiadi Azzub" w:date="2018-03-01T22:18:00Z">
            <w:rPr>
              <w:rFonts w:ascii="Calibri" w:eastAsia="Calibri" w:hAnsi="Calibri" w:cs="Calibri"/>
              <w:spacing w:val="-3"/>
              <w:sz w:val="22"/>
              <w:szCs w:val="22"/>
            </w:rPr>
          </w:rPrChange>
        </w:rPr>
        <w:t>t</w:t>
      </w:r>
      <w:r w:rsidRPr="000356DE">
        <w:rPr>
          <w:rFonts w:ascii="Calibri" w:eastAsia="Calibri" w:hAnsi="Calibri" w:cs="Calibri"/>
          <w:i/>
          <w:spacing w:val="-1"/>
          <w:sz w:val="22"/>
          <w:szCs w:val="22"/>
          <w:rPrChange w:id="1079" w:author="Deni Septiadi Azzub" w:date="2018-03-01T22:18:00Z">
            <w:rPr>
              <w:rFonts w:ascii="Calibri" w:eastAsia="Calibri" w:hAnsi="Calibri" w:cs="Calibri"/>
              <w:spacing w:val="-1"/>
              <w:sz w:val="22"/>
              <w:szCs w:val="22"/>
            </w:rPr>
          </w:rPrChange>
        </w:rPr>
        <w:t>i</w:t>
      </w:r>
      <w:r w:rsidRPr="000356DE">
        <w:rPr>
          <w:rFonts w:ascii="Calibri" w:eastAsia="Calibri" w:hAnsi="Calibri" w:cs="Calibri"/>
          <w:i/>
          <w:spacing w:val="-2"/>
          <w:sz w:val="22"/>
          <w:szCs w:val="22"/>
          <w:rPrChange w:id="1080" w:author="Deni Septiadi Azzub" w:date="2018-03-01T22:18:00Z">
            <w:rPr>
              <w:rFonts w:ascii="Calibri" w:eastAsia="Calibri" w:hAnsi="Calibri" w:cs="Calibri"/>
              <w:spacing w:val="-2"/>
              <w:sz w:val="22"/>
              <w:szCs w:val="22"/>
            </w:rPr>
          </w:rPrChange>
        </w:rPr>
        <w:t>n</w:t>
      </w:r>
      <w:r w:rsidRPr="000356DE">
        <w:rPr>
          <w:rFonts w:ascii="Calibri" w:eastAsia="Calibri" w:hAnsi="Calibri" w:cs="Calibri"/>
          <w:i/>
          <w:spacing w:val="3"/>
          <w:sz w:val="22"/>
          <w:szCs w:val="22"/>
          <w:rPrChange w:id="1081" w:author="Deni Septiadi Azzub" w:date="2018-03-01T22:18:00Z">
            <w:rPr>
              <w:rFonts w:ascii="Calibri" w:eastAsia="Calibri" w:hAnsi="Calibri" w:cs="Calibri"/>
              <w:spacing w:val="3"/>
              <w:sz w:val="22"/>
              <w:szCs w:val="22"/>
            </w:rPr>
          </w:rPrChange>
        </w:rPr>
        <w:t>g</w:t>
      </w:r>
      <w:r w:rsidRPr="000356DE">
        <w:rPr>
          <w:rFonts w:ascii="Calibri" w:eastAsia="Calibri" w:hAnsi="Calibri" w:cs="Calibri"/>
          <w:i/>
          <w:spacing w:val="1"/>
          <w:sz w:val="22"/>
          <w:szCs w:val="22"/>
          <w:rPrChange w:id="1082" w:author="Deni Septiadi Azzub" w:date="2018-03-01T22:18:00Z">
            <w:rPr>
              <w:rFonts w:ascii="Calibri" w:eastAsia="Calibri" w:hAnsi="Calibri" w:cs="Calibri"/>
              <w:spacing w:val="1"/>
              <w:sz w:val="22"/>
              <w:szCs w:val="22"/>
            </w:rPr>
          </w:rPrChange>
        </w:rPr>
        <w:t>a</w:t>
      </w:r>
      <w:r w:rsidRPr="000356DE">
        <w:rPr>
          <w:rFonts w:ascii="Calibri" w:eastAsia="Calibri" w:hAnsi="Calibri" w:cs="Calibri"/>
          <w:i/>
          <w:sz w:val="22"/>
          <w:szCs w:val="22"/>
          <w:rPrChange w:id="1083" w:author="Deni Septiadi Azzub" w:date="2018-03-01T22:18:00Z">
            <w:rPr>
              <w:rFonts w:ascii="Calibri" w:eastAsia="Calibri" w:hAnsi="Calibri" w:cs="Calibri"/>
              <w:sz w:val="22"/>
              <w:szCs w:val="22"/>
            </w:rPr>
          </w:rPrChange>
        </w:rPr>
        <w:t>n</w:t>
      </w:r>
      <w:r>
        <w:rPr>
          <w:rFonts w:ascii="Calibri" w:eastAsia="Calibri" w:hAnsi="Calibri" w:cs="Calibri"/>
          <w:spacing w:val="7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te</w:t>
      </w:r>
      <w:r>
        <w:rPr>
          <w:rFonts w:ascii="Calibri" w:eastAsia="Calibri" w:hAnsi="Calibri" w:cs="Calibri"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bu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8"/>
          <w:sz w:val="22"/>
          <w:szCs w:val="22"/>
        </w:rPr>
        <w:t>y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 xml:space="preserve">g </w:t>
      </w:r>
      <w:r>
        <w:rPr>
          <w:rFonts w:ascii="Calibri" w:eastAsia="Calibri" w:hAnsi="Calibri" w:cs="Calibri"/>
          <w:spacing w:val="-2"/>
          <w:sz w:val="22"/>
          <w:szCs w:val="22"/>
        </w:rPr>
        <w:t>b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spacing w:val="-2"/>
          <w:sz w:val="22"/>
          <w:szCs w:val="22"/>
        </w:rPr>
        <w:t>up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7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9"/>
          <w:w w:val="101"/>
          <w:sz w:val="22"/>
          <w:szCs w:val="22"/>
        </w:rPr>
        <w:t>b</w:t>
      </w:r>
      <w:r>
        <w:rPr>
          <w:rFonts w:ascii="Calibri" w:eastAsia="Calibri" w:hAnsi="Calibri" w:cs="Calibri"/>
          <w:spacing w:val="1"/>
          <w:w w:val="101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w w:val="101"/>
          <w:sz w:val="22"/>
          <w:szCs w:val="22"/>
        </w:rPr>
        <w:t>n</w:t>
      </w:r>
      <w:r>
        <w:rPr>
          <w:rFonts w:ascii="Calibri" w:eastAsia="Calibri" w:hAnsi="Calibri" w:cs="Calibri"/>
          <w:w w:val="101"/>
          <w:sz w:val="22"/>
          <w:szCs w:val="22"/>
        </w:rPr>
        <w:t>y</w:t>
      </w:r>
      <w:r>
        <w:rPr>
          <w:rFonts w:ascii="Calibri" w:eastAsia="Calibri" w:hAnsi="Calibri" w:cs="Calibri"/>
          <w:spacing w:val="1"/>
          <w:w w:val="101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w w:val="101"/>
          <w:sz w:val="22"/>
          <w:szCs w:val="22"/>
        </w:rPr>
        <w:t>k</w:t>
      </w:r>
      <w:r>
        <w:rPr>
          <w:rFonts w:ascii="Calibri" w:eastAsia="Calibri" w:hAnsi="Calibri" w:cs="Calibri"/>
          <w:spacing w:val="-2"/>
          <w:w w:val="101"/>
          <w:sz w:val="22"/>
          <w:szCs w:val="22"/>
        </w:rPr>
        <w:t>n</w:t>
      </w:r>
      <w:r>
        <w:rPr>
          <w:rFonts w:ascii="Calibri" w:eastAsia="Calibri" w:hAnsi="Calibri" w:cs="Calibri"/>
          <w:spacing w:val="-8"/>
          <w:w w:val="101"/>
          <w:sz w:val="22"/>
          <w:szCs w:val="22"/>
        </w:rPr>
        <w:t>y</w:t>
      </w:r>
      <w:r>
        <w:rPr>
          <w:rFonts w:ascii="Calibri" w:eastAsia="Calibri" w:hAnsi="Calibri" w:cs="Calibri"/>
          <w:w w:val="101"/>
          <w:sz w:val="22"/>
          <w:szCs w:val="22"/>
        </w:rPr>
        <w:t xml:space="preserve">a </w:t>
      </w:r>
      <w:r w:rsidRPr="000356DE">
        <w:rPr>
          <w:rFonts w:ascii="Calibri" w:eastAsia="Calibri" w:hAnsi="Calibri" w:cs="Calibri"/>
          <w:i/>
          <w:spacing w:val="-3"/>
          <w:sz w:val="22"/>
          <w:szCs w:val="22"/>
          <w:rPrChange w:id="1084" w:author="Deni Septiadi Azzub" w:date="2018-03-01T22:19:00Z">
            <w:rPr>
              <w:rFonts w:ascii="Calibri" w:eastAsia="Calibri" w:hAnsi="Calibri" w:cs="Calibri"/>
              <w:spacing w:val="-3"/>
              <w:sz w:val="22"/>
              <w:szCs w:val="22"/>
            </w:rPr>
          </w:rPrChange>
        </w:rPr>
        <w:t>fo</w:t>
      </w:r>
      <w:r w:rsidRPr="000356DE">
        <w:rPr>
          <w:rFonts w:ascii="Calibri" w:eastAsia="Calibri" w:hAnsi="Calibri" w:cs="Calibri"/>
          <w:i/>
          <w:spacing w:val="-1"/>
          <w:sz w:val="22"/>
          <w:szCs w:val="22"/>
          <w:rPrChange w:id="1085" w:author="Deni Septiadi Azzub" w:date="2018-03-01T22:19:00Z">
            <w:rPr>
              <w:rFonts w:ascii="Calibri" w:eastAsia="Calibri" w:hAnsi="Calibri" w:cs="Calibri"/>
              <w:spacing w:val="-1"/>
              <w:sz w:val="22"/>
              <w:szCs w:val="22"/>
            </w:rPr>
          </w:rPrChange>
        </w:rPr>
        <w:t>ll</w:t>
      </w:r>
      <w:r w:rsidRPr="000356DE">
        <w:rPr>
          <w:rFonts w:ascii="Calibri" w:eastAsia="Calibri" w:hAnsi="Calibri" w:cs="Calibri"/>
          <w:i/>
          <w:spacing w:val="-3"/>
          <w:sz w:val="22"/>
          <w:szCs w:val="22"/>
          <w:rPrChange w:id="1086" w:author="Deni Septiadi Azzub" w:date="2018-03-01T22:19:00Z">
            <w:rPr>
              <w:rFonts w:ascii="Calibri" w:eastAsia="Calibri" w:hAnsi="Calibri" w:cs="Calibri"/>
              <w:spacing w:val="-3"/>
              <w:sz w:val="22"/>
              <w:szCs w:val="22"/>
            </w:rPr>
          </w:rPrChange>
        </w:rPr>
        <w:t>o</w:t>
      </w:r>
      <w:r w:rsidRPr="000356DE">
        <w:rPr>
          <w:rFonts w:ascii="Calibri" w:eastAsia="Calibri" w:hAnsi="Calibri" w:cs="Calibri"/>
          <w:i/>
          <w:spacing w:val="-1"/>
          <w:sz w:val="22"/>
          <w:szCs w:val="22"/>
          <w:rPrChange w:id="1087" w:author="Deni Septiadi Azzub" w:date="2018-03-01T22:19:00Z">
            <w:rPr>
              <w:rFonts w:ascii="Calibri" w:eastAsia="Calibri" w:hAnsi="Calibri" w:cs="Calibri"/>
              <w:spacing w:val="-1"/>
              <w:sz w:val="22"/>
              <w:szCs w:val="22"/>
            </w:rPr>
          </w:rPrChange>
        </w:rPr>
        <w:t>w</w:t>
      </w:r>
      <w:r w:rsidRPr="000356DE">
        <w:rPr>
          <w:rFonts w:ascii="Calibri" w:eastAsia="Calibri" w:hAnsi="Calibri" w:cs="Calibri"/>
          <w:i/>
          <w:spacing w:val="-3"/>
          <w:sz w:val="22"/>
          <w:szCs w:val="22"/>
          <w:rPrChange w:id="1088" w:author="Deni Septiadi Azzub" w:date="2018-03-01T22:19:00Z">
            <w:rPr>
              <w:rFonts w:ascii="Calibri" w:eastAsia="Calibri" w:hAnsi="Calibri" w:cs="Calibri"/>
              <w:spacing w:val="-3"/>
              <w:sz w:val="22"/>
              <w:szCs w:val="22"/>
            </w:rPr>
          </w:rPrChange>
        </w:rPr>
        <w:t>e</w:t>
      </w:r>
      <w:r w:rsidRPr="000356DE">
        <w:rPr>
          <w:rFonts w:ascii="Calibri" w:eastAsia="Calibri" w:hAnsi="Calibri" w:cs="Calibri"/>
          <w:i/>
          <w:spacing w:val="1"/>
          <w:sz w:val="22"/>
          <w:szCs w:val="22"/>
          <w:rPrChange w:id="1089" w:author="Deni Septiadi Azzub" w:date="2018-03-01T22:19:00Z">
            <w:rPr>
              <w:rFonts w:ascii="Calibri" w:eastAsia="Calibri" w:hAnsi="Calibri" w:cs="Calibri"/>
              <w:spacing w:val="1"/>
              <w:sz w:val="22"/>
              <w:szCs w:val="22"/>
            </w:rPr>
          </w:rPrChange>
        </w:rPr>
        <w:t>r</w:t>
      </w:r>
      <w:r w:rsidRPr="000356DE">
        <w:rPr>
          <w:rFonts w:ascii="Calibri" w:eastAsia="Calibri" w:hAnsi="Calibri" w:cs="Calibri"/>
          <w:i/>
          <w:spacing w:val="-1"/>
          <w:sz w:val="22"/>
          <w:szCs w:val="22"/>
          <w:rPrChange w:id="1090" w:author="Deni Septiadi Azzub" w:date="2018-03-01T22:19:00Z">
            <w:rPr>
              <w:rFonts w:ascii="Calibri" w:eastAsia="Calibri" w:hAnsi="Calibri" w:cs="Calibri"/>
              <w:spacing w:val="-1"/>
              <w:sz w:val="22"/>
              <w:szCs w:val="22"/>
            </w:rPr>
          </w:rPrChange>
        </w:rPr>
        <w:t>s</w:t>
      </w:r>
      <w:r>
        <w:rPr>
          <w:rFonts w:ascii="Calibri" w:eastAsia="Calibri" w:hAnsi="Calibri" w:cs="Calibri"/>
          <w:sz w:val="22"/>
          <w:szCs w:val="22"/>
        </w:rPr>
        <w:t>,</w:t>
      </w:r>
      <w:r>
        <w:rPr>
          <w:rFonts w:ascii="Calibri" w:eastAsia="Calibri" w:hAnsi="Calibri" w:cs="Calibri"/>
          <w:spacing w:val="9"/>
          <w:sz w:val="22"/>
          <w:szCs w:val="22"/>
        </w:rPr>
        <w:t xml:space="preserve"> </w:t>
      </w:r>
      <w:r w:rsidRPr="000356DE">
        <w:rPr>
          <w:rFonts w:ascii="Calibri" w:eastAsia="Calibri" w:hAnsi="Calibri" w:cs="Calibri"/>
          <w:i/>
          <w:spacing w:val="-1"/>
          <w:sz w:val="22"/>
          <w:szCs w:val="22"/>
          <w:rPrChange w:id="1091" w:author="Deni Septiadi Azzub" w:date="2018-03-01T22:19:00Z">
            <w:rPr>
              <w:rFonts w:ascii="Calibri" w:eastAsia="Calibri" w:hAnsi="Calibri" w:cs="Calibri"/>
              <w:spacing w:val="-1"/>
              <w:sz w:val="22"/>
              <w:szCs w:val="22"/>
            </w:rPr>
          </w:rPrChange>
        </w:rPr>
        <w:t>lik</w:t>
      </w:r>
      <w:r w:rsidRPr="000356DE">
        <w:rPr>
          <w:rFonts w:ascii="Calibri" w:eastAsia="Calibri" w:hAnsi="Calibri" w:cs="Calibri"/>
          <w:i/>
          <w:spacing w:val="-3"/>
          <w:sz w:val="22"/>
          <w:szCs w:val="22"/>
          <w:rPrChange w:id="1092" w:author="Deni Septiadi Azzub" w:date="2018-03-01T22:19:00Z">
            <w:rPr>
              <w:rFonts w:ascii="Calibri" w:eastAsia="Calibri" w:hAnsi="Calibri" w:cs="Calibri"/>
              <w:spacing w:val="-3"/>
              <w:sz w:val="22"/>
              <w:szCs w:val="22"/>
            </w:rPr>
          </w:rPrChange>
        </w:rPr>
        <w:t>e</w:t>
      </w:r>
      <w:r>
        <w:rPr>
          <w:rFonts w:ascii="Calibri" w:eastAsia="Calibri" w:hAnsi="Calibri" w:cs="Calibri"/>
          <w:sz w:val="22"/>
          <w:szCs w:val="22"/>
        </w:rPr>
        <w:t>,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 xml:space="preserve">n </w:t>
      </w:r>
      <w:r>
        <w:rPr>
          <w:rFonts w:ascii="Calibri" w:eastAsia="Calibri" w:hAnsi="Calibri" w:cs="Calibri"/>
          <w:spacing w:val="-2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spacing w:val="-3"/>
          <w:sz w:val="22"/>
          <w:szCs w:val="22"/>
        </w:rPr>
        <w:t>of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 w:rsidRPr="00AB31F6">
        <w:rPr>
          <w:rFonts w:ascii="Calibri" w:eastAsia="Calibri" w:hAnsi="Calibri" w:cs="Calibri"/>
          <w:i/>
          <w:spacing w:val="-3"/>
          <w:sz w:val="22"/>
          <w:szCs w:val="22"/>
          <w:rPrChange w:id="1093" w:author="Deni Septiadi Azzub" w:date="2018-03-01T22:19:00Z">
            <w:rPr>
              <w:rFonts w:ascii="Calibri" w:eastAsia="Calibri" w:hAnsi="Calibri" w:cs="Calibri"/>
              <w:spacing w:val="-3"/>
              <w:sz w:val="22"/>
              <w:szCs w:val="22"/>
            </w:rPr>
          </w:rPrChange>
        </w:rPr>
        <w:t>fo</w:t>
      </w:r>
      <w:r w:rsidRPr="00AB31F6">
        <w:rPr>
          <w:rFonts w:ascii="Calibri" w:eastAsia="Calibri" w:hAnsi="Calibri" w:cs="Calibri"/>
          <w:i/>
          <w:spacing w:val="-1"/>
          <w:sz w:val="22"/>
          <w:szCs w:val="22"/>
          <w:rPrChange w:id="1094" w:author="Deni Septiadi Azzub" w:date="2018-03-01T22:19:00Z">
            <w:rPr>
              <w:rFonts w:ascii="Calibri" w:eastAsia="Calibri" w:hAnsi="Calibri" w:cs="Calibri"/>
              <w:spacing w:val="-1"/>
              <w:sz w:val="22"/>
              <w:szCs w:val="22"/>
            </w:rPr>
          </w:rPrChange>
        </w:rPr>
        <w:t>ll</w:t>
      </w:r>
      <w:r w:rsidRPr="00AB31F6">
        <w:rPr>
          <w:rFonts w:ascii="Calibri" w:eastAsia="Calibri" w:hAnsi="Calibri" w:cs="Calibri"/>
          <w:i/>
          <w:spacing w:val="-3"/>
          <w:sz w:val="22"/>
          <w:szCs w:val="22"/>
          <w:rPrChange w:id="1095" w:author="Deni Septiadi Azzub" w:date="2018-03-01T22:19:00Z">
            <w:rPr>
              <w:rFonts w:ascii="Calibri" w:eastAsia="Calibri" w:hAnsi="Calibri" w:cs="Calibri"/>
              <w:spacing w:val="-3"/>
              <w:sz w:val="22"/>
              <w:szCs w:val="22"/>
            </w:rPr>
          </w:rPrChange>
        </w:rPr>
        <w:t>o</w:t>
      </w:r>
      <w:r w:rsidRPr="00AB31F6">
        <w:rPr>
          <w:rFonts w:ascii="Calibri" w:eastAsia="Calibri" w:hAnsi="Calibri" w:cs="Calibri"/>
          <w:i/>
          <w:spacing w:val="-1"/>
          <w:sz w:val="22"/>
          <w:szCs w:val="22"/>
          <w:rPrChange w:id="1096" w:author="Deni Septiadi Azzub" w:date="2018-03-01T22:19:00Z">
            <w:rPr>
              <w:rFonts w:ascii="Calibri" w:eastAsia="Calibri" w:hAnsi="Calibri" w:cs="Calibri"/>
              <w:spacing w:val="-1"/>
              <w:sz w:val="22"/>
              <w:szCs w:val="22"/>
            </w:rPr>
          </w:rPrChange>
        </w:rPr>
        <w:t>w</w:t>
      </w:r>
      <w:r w:rsidRPr="00AB31F6">
        <w:rPr>
          <w:rFonts w:ascii="Calibri" w:eastAsia="Calibri" w:hAnsi="Calibri" w:cs="Calibri"/>
          <w:i/>
          <w:spacing w:val="-3"/>
          <w:sz w:val="22"/>
          <w:szCs w:val="22"/>
          <w:rPrChange w:id="1097" w:author="Deni Septiadi Azzub" w:date="2018-03-01T22:19:00Z">
            <w:rPr>
              <w:rFonts w:ascii="Calibri" w:eastAsia="Calibri" w:hAnsi="Calibri" w:cs="Calibri"/>
              <w:spacing w:val="-3"/>
              <w:sz w:val="22"/>
              <w:szCs w:val="22"/>
            </w:rPr>
          </w:rPrChange>
        </w:rPr>
        <w:t>e</w:t>
      </w:r>
      <w:r w:rsidRPr="00AB31F6">
        <w:rPr>
          <w:rFonts w:ascii="Calibri" w:eastAsia="Calibri" w:hAnsi="Calibri" w:cs="Calibri"/>
          <w:i/>
          <w:sz w:val="22"/>
          <w:szCs w:val="22"/>
          <w:rPrChange w:id="1098" w:author="Deni Septiadi Azzub" w:date="2018-03-01T22:19:00Z">
            <w:rPr>
              <w:rFonts w:ascii="Calibri" w:eastAsia="Calibri" w:hAnsi="Calibri" w:cs="Calibri"/>
              <w:sz w:val="22"/>
              <w:szCs w:val="22"/>
            </w:rPr>
          </w:rPrChange>
        </w:rPr>
        <w:t>r</w:t>
      </w:r>
      <w:r>
        <w:rPr>
          <w:rFonts w:ascii="Calibri" w:eastAsia="Calibri" w:hAnsi="Calibri" w:cs="Calibri"/>
          <w:spacing w:val="7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w w:val="101"/>
          <w:sz w:val="22"/>
          <w:szCs w:val="22"/>
        </w:rPr>
        <w:t>un</w:t>
      </w:r>
      <w:r>
        <w:rPr>
          <w:rFonts w:ascii="Calibri" w:eastAsia="Calibri" w:hAnsi="Calibri" w:cs="Calibri"/>
          <w:spacing w:val="-3"/>
          <w:w w:val="101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w w:val="101"/>
          <w:sz w:val="22"/>
          <w:szCs w:val="22"/>
        </w:rPr>
        <w:t>u</w:t>
      </w:r>
      <w:r>
        <w:rPr>
          <w:rFonts w:ascii="Calibri" w:eastAsia="Calibri" w:hAnsi="Calibri" w:cs="Calibri"/>
          <w:w w:val="101"/>
          <w:sz w:val="22"/>
          <w:szCs w:val="22"/>
        </w:rPr>
        <w:t xml:space="preserve">k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2"/>
          <w:sz w:val="22"/>
          <w:szCs w:val="22"/>
        </w:rPr>
        <w:t>p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3"/>
          <w:sz w:val="22"/>
          <w:szCs w:val="22"/>
        </w:rPr>
        <w:t>j</w:t>
      </w:r>
      <w:r>
        <w:rPr>
          <w:rFonts w:ascii="Calibri" w:eastAsia="Calibri" w:hAnsi="Calibri" w:cs="Calibri"/>
          <w:spacing w:val="1"/>
          <w:sz w:val="22"/>
          <w:szCs w:val="22"/>
        </w:rPr>
        <w:t>ar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p</w:t>
      </w:r>
      <w:r>
        <w:rPr>
          <w:rFonts w:ascii="Calibri" w:eastAsia="Calibri" w:hAnsi="Calibri" w:cs="Calibri"/>
          <w:spacing w:val="-3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5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8"/>
          <w:sz w:val="22"/>
          <w:szCs w:val="22"/>
        </w:rPr>
        <w:t>y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 xml:space="preserve">g </w:t>
      </w:r>
      <w:r>
        <w:rPr>
          <w:rFonts w:ascii="Calibri" w:eastAsia="Calibri" w:hAnsi="Calibri" w:cs="Calibri"/>
          <w:spacing w:val="-2"/>
          <w:sz w:val="22"/>
          <w:szCs w:val="22"/>
        </w:rPr>
        <w:t>d</w:t>
      </w:r>
      <w:r>
        <w:rPr>
          <w:rFonts w:ascii="Calibri" w:eastAsia="Calibri" w:hAnsi="Calibri" w:cs="Calibri"/>
          <w:spacing w:val="-1"/>
          <w:sz w:val="22"/>
          <w:szCs w:val="22"/>
        </w:rPr>
        <w:t>is</w:t>
      </w:r>
      <w:r>
        <w:rPr>
          <w:rFonts w:ascii="Calibri" w:eastAsia="Calibri" w:hAnsi="Calibri" w:cs="Calibri"/>
          <w:spacing w:val="-2"/>
          <w:sz w:val="22"/>
          <w:szCs w:val="22"/>
        </w:rPr>
        <w:t>u</w:t>
      </w:r>
      <w:r>
        <w:rPr>
          <w:rFonts w:ascii="Calibri" w:eastAsia="Calibri" w:hAnsi="Calibri" w:cs="Calibri"/>
          <w:spacing w:val="-1"/>
          <w:sz w:val="22"/>
          <w:szCs w:val="22"/>
        </w:rPr>
        <w:t>k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5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9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n</w:t>
      </w:r>
      <w:ins w:id="1099" w:author="Deni Septiadi Azzub" w:date="2018-03-01T22:19:00Z">
        <w:r w:rsidR="00AB31F6">
          <w:rPr>
            <w:rFonts w:ascii="Calibri" w:eastAsia="Calibri" w:hAnsi="Calibri" w:cs="Calibri"/>
            <w:sz w:val="22"/>
            <w:szCs w:val="22"/>
            <w:lang w:val="id-ID"/>
          </w:rPr>
          <w:t xml:space="preserve"> kecenderungan</w:t>
        </w:r>
      </w:ins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del w:id="1100" w:author="Deni Septiadi Azzub" w:date="2018-03-01T22:19:00Z">
        <w:r w:rsidDel="00AB31F6">
          <w:rPr>
            <w:rFonts w:ascii="Calibri" w:eastAsia="Calibri" w:hAnsi="Calibri" w:cs="Calibri"/>
            <w:spacing w:val="-2"/>
            <w:w w:val="101"/>
            <w:sz w:val="22"/>
            <w:szCs w:val="22"/>
          </w:rPr>
          <w:delText>p</w:delText>
        </w:r>
        <w:r w:rsidDel="00AB31F6">
          <w:rPr>
            <w:rFonts w:ascii="Calibri" w:eastAsia="Calibri" w:hAnsi="Calibri" w:cs="Calibri"/>
            <w:spacing w:val="1"/>
            <w:w w:val="101"/>
            <w:sz w:val="22"/>
            <w:szCs w:val="22"/>
          </w:rPr>
          <w:delText>a</w:delText>
        </w:r>
        <w:r w:rsidDel="00AB31F6">
          <w:rPr>
            <w:rFonts w:ascii="Calibri" w:eastAsia="Calibri" w:hAnsi="Calibri" w:cs="Calibri"/>
            <w:spacing w:val="-1"/>
            <w:w w:val="101"/>
            <w:sz w:val="22"/>
            <w:szCs w:val="22"/>
          </w:rPr>
          <w:delText>li</w:delText>
        </w:r>
        <w:r w:rsidDel="00AB31F6">
          <w:rPr>
            <w:rFonts w:ascii="Calibri" w:eastAsia="Calibri" w:hAnsi="Calibri" w:cs="Calibri"/>
            <w:spacing w:val="-9"/>
            <w:w w:val="101"/>
            <w:sz w:val="22"/>
            <w:szCs w:val="22"/>
          </w:rPr>
          <w:delText>n</w:delText>
        </w:r>
        <w:r w:rsidDel="00AB31F6">
          <w:rPr>
            <w:rFonts w:ascii="Calibri" w:eastAsia="Calibri" w:hAnsi="Calibri" w:cs="Calibri"/>
            <w:w w:val="101"/>
            <w:sz w:val="22"/>
            <w:szCs w:val="22"/>
          </w:rPr>
          <w:delText xml:space="preserve">g </w:delText>
        </w:r>
        <w:r w:rsidDel="00AB31F6">
          <w:rPr>
            <w:rFonts w:ascii="Calibri" w:eastAsia="Calibri" w:hAnsi="Calibri" w:cs="Calibri"/>
            <w:spacing w:val="1"/>
            <w:sz w:val="22"/>
            <w:szCs w:val="22"/>
          </w:rPr>
          <w:delText>m</w:delText>
        </w:r>
        <w:r w:rsidDel="00AB31F6">
          <w:rPr>
            <w:rFonts w:ascii="Calibri" w:eastAsia="Calibri" w:hAnsi="Calibri" w:cs="Calibri"/>
            <w:spacing w:val="-3"/>
            <w:sz w:val="22"/>
            <w:szCs w:val="22"/>
          </w:rPr>
          <w:delText>e</w:delText>
        </w:r>
        <w:r w:rsidDel="00AB31F6">
          <w:rPr>
            <w:rFonts w:ascii="Calibri" w:eastAsia="Calibri" w:hAnsi="Calibri" w:cs="Calibri"/>
            <w:spacing w:val="-2"/>
            <w:sz w:val="22"/>
            <w:szCs w:val="22"/>
          </w:rPr>
          <w:delText>n</w:delText>
        </w:r>
        <w:r w:rsidDel="00AB31F6">
          <w:rPr>
            <w:rFonts w:ascii="Calibri" w:eastAsia="Calibri" w:hAnsi="Calibri" w:cs="Calibri"/>
            <w:spacing w:val="1"/>
            <w:sz w:val="22"/>
            <w:szCs w:val="22"/>
          </w:rPr>
          <w:delText>ar</w:delText>
        </w:r>
        <w:r w:rsidDel="00AB31F6">
          <w:rPr>
            <w:rFonts w:ascii="Calibri" w:eastAsia="Calibri" w:hAnsi="Calibri" w:cs="Calibri"/>
            <w:spacing w:val="-1"/>
            <w:sz w:val="22"/>
            <w:szCs w:val="22"/>
          </w:rPr>
          <w:delText>i</w:delText>
        </w:r>
        <w:r w:rsidDel="00AB31F6">
          <w:rPr>
            <w:rFonts w:ascii="Calibri" w:eastAsia="Calibri" w:hAnsi="Calibri" w:cs="Calibri"/>
            <w:sz w:val="22"/>
            <w:szCs w:val="22"/>
          </w:rPr>
          <w:delText xml:space="preserve">k </w:delText>
        </w:r>
      </w:del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pacing w:val="-2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9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ar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p</w:t>
      </w:r>
      <w:r>
        <w:rPr>
          <w:rFonts w:ascii="Calibri" w:eastAsia="Calibri" w:hAnsi="Calibri" w:cs="Calibri"/>
          <w:spacing w:val="-6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6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p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pacing w:val="-9"/>
          <w:sz w:val="22"/>
          <w:szCs w:val="22"/>
        </w:rPr>
        <w:t>n</w:t>
      </w:r>
      <w:r>
        <w:rPr>
          <w:rFonts w:ascii="Calibri" w:eastAsia="Calibri" w:hAnsi="Calibri" w:cs="Calibri"/>
          <w:spacing w:val="3"/>
          <w:sz w:val="22"/>
          <w:szCs w:val="22"/>
        </w:rPr>
        <w:t>gg</w:t>
      </w:r>
      <w:r>
        <w:rPr>
          <w:rFonts w:ascii="Calibri" w:eastAsia="Calibri" w:hAnsi="Calibri" w:cs="Calibri"/>
          <w:spacing w:val="-2"/>
          <w:sz w:val="22"/>
          <w:szCs w:val="22"/>
        </w:rPr>
        <w:t>u</w:t>
      </w:r>
      <w:r>
        <w:rPr>
          <w:rFonts w:ascii="Calibri" w:eastAsia="Calibri" w:hAnsi="Calibri" w:cs="Calibri"/>
          <w:spacing w:val="-9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10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un</w:t>
      </w:r>
      <w:r>
        <w:rPr>
          <w:rFonts w:ascii="Calibri" w:eastAsia="Calibri" w:hAnsi="Calibri" w:cs="Calibri"/>
          <w:spacing w:val="-3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k</w:t>
      </w:r>
      <w:r>
        <w:rPr>
          <w:rFonts w:ascii="Calibri" w:eastAsia="Calibri" w:hAnsi="Calibri" w:cs="Calibri"/>
          <w:spacing w:val="9"/>
          <w:sz w:val="22"/>
          <w:szCs w:val="22"/>
        </w:rPr>
        <w:t xml:space="preserve"> </w:t>
      </w:r>
      <w:r w:rsidRPr="00AB31F6">
        <w:rPr>
          <w:rFonts w:ascii="Calibri" w:eastAsia="Calibri" w:hAnsi="Calibri" w:cs="Calibri"/>
          <w:i/>
          <w:spacing w:val="1"/>
          <w:w w:val="101"/>
          <w:sz w:val="22"/>
          <w:szCs w:val="22"/>
          <w:rPrChange w:id="1101" w:author="Deni Septiadi Azzub" w:date="2018-03-01T22:20:00Z">
            <w:rPr>
              <w:rFonts w:ascii="Calibri" w:eastAsia="Calibri" w:hAnsi="Calibri" w:cs="Calibri"/>
              <w:spacing w:val="1"/>
              <w:w w:val="101"/>
              <w:sz w:val="22"/>
              <w:szCs w:val="22"/>
            </w:rPr>
          </w:rPrChange>
        </w:rPr>
        <w:t>a</w:t>
      </w:r>
      <w:r w:rsidRPr="00AB31F6">
        <w:rPr>
          <w:rFonts w:ascii="Calibri" w:eastAsia="Calibri" w:hAnsi="Calibri" w:cs="Calibri"/>
          <w:i/>
          <w:spacing w:val="-8"/>
          <w:w w:val="101"/>
          <w:sz w:val="22"/>
          <w:szCs w:val="22"/>
          <w:rPrChange w:id="1102" w:author="Deni Septiadi Azzub" w:date="2018-03-01T22:20:00Z">
            <w:rPr>
              <w:rFonts w:ascii="Calibri" w:eastAsia="Calibri" w:hAnsi="Calibri" w:cs="Calibri"/>
              <w:spacing w:val="-8"/>
              <w:w w:val="101"/>
              <w:sz w:val="22"/>
              <w:szCs w:val="22"/>
            </w:rPr>
          </w:rPrChange>
        </w:rPr>
        <w:t>w</w:t>
      </w:r>
      <w:r w:rsidRPr="00AB31F6">
        <w:rPr>
          <w:rFonts w:ascii="Calibri" w:eastAsia="Calibri" w:hAnsi="Calibri" w:cs="Calibri"/>
          <w:i/>
          <w:spacing w:val="1"/>
          <w:w w:val="101"/>
          <w:sz w:val="22"/>
          <w:szCs w:val="22"/>
          <w:rPrChange w:id="1103" w:author="Deni Septiadi Azzub" w:date="2018-03-01T22:20:00Z">
            <w:rPr>
              <w:rFonts w:ascii="Calibri" w:eastAsia="Calibri" w:hAnsi="Calibri" w:cs="Calibri"/>
              <w:spacing w:val="1"/>
              <w:w w:val="101"/>
              <w:sz w:val="22"/>
              <w:szCs w:val="22"/>
            </w:rPr>
          </w:rPrChange>
        </w:rPr>
        <w:t>ar</w:t>
      </w:r>
      <w:r w:rsidRPr="00AB31F6">
        <w:rPr>
          <w:rFonts w:ascii="Calibri" w:eastAsia="Calibri" w:hAnsi="Calibri" w:cs="Calibri"/>
          <w:i/>
          <w:w w:val="101"/>
          <w:sz w:val="22"/>
          <w:szCs w:val="22"/>
          <w:rPrChange w:id="1104" w:author="Deni Septiadi Azzub" w:date="2018-03-01T22:20:00Z">
            <w:rPr>
              <w:rFonts w:ascii="Calibri" w:eastAsia="Calibri" w:hAnsi="Calibri" w:cs="Calibri"/>
              <w:w w:val="101"/>
              <w:sz w:val="22"/>
              <w:szCs w:val="22"/>
            </w:rPr>
          </w:rPrChange>
        </w:rPr>
        <w:t>e</w:t>
      </w:r>
      <w:r>
        <w:rPr>
          <w:rFonts w:ascii="Calibri" w:eastAsia="Calibri" w:hAnsi="Calibri" w:cs="Calibri"/>
          <w:w w:val="10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spacing w:val="-3"/>
          <w:sz w:val="22"/>
          <w:szCs w:val="22"/>
        </w:rPr>
        <w:t>o</w:t>
      </w:r>
      <w:r>
        <w:rPr>
          <w:rFonts w:ascii="Calibri" w:eastAsia="Calibri" w:hAnsi="Calibri" w:cs="Calibri"/>
          <w:spacing w:val="-2"/>
          <w:sz w:val="22"/>
          <w:szCs w:val="22"/>
        </w:rPr>
        <w:t>du</w:t>
      </w:r>
      <w:r>
        <w:rPr>
          <w:rFonts w:ascii="Calibri" w:eastAsia="Calibri" w:hAnsi="Calibri" w:cs="Calibri"/>
          <w:sz w:val="22"/>
          <w:szCs w:val="22"/>
        </w:rPr>
        <w:t>k</w:t>
      </w:r>
      <w:r>
        <w:rPr>
          <w:rFonts w:ascii="Calibri" w:eastAsia="Calibri" w:hAnsi="Calibri" w:cs="Calibri"/>
          <w:spacing w:val="5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3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u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p</w:t>
      </w:r>
      <w:r>
        <w:rPr>
          <w:rFonts w:ascii="Calibri" w:eastAsia="Calibri" w:hAnsi="Calibri" w:cs="Calibri"/>
          <w:spacing w:val="-3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spacing w:val="-3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pacing w:val="-2"/>
          <w:sz w:val="22"/>
          <w:szCs w:val="22"/>
        </w:rPr>
        <w:t>n</w:t>
      </w:r>
      <w:r>
        <w:rPr>
          <w:rFonts w:ascii="Calibri" w:eastAsia="Calibri" w:hAnsi="Calibri" w:cs="Calibri"/>
          <w:spacing w:val="3"/>
          <w:sz w:val="22"/>
          <w:szCs w:val="22"/>
        </w:rPr>
        <w:t>g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5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k</w:t>
      </w:r>
      <w:r>
        <w:rPr>
          <w:rFonts w:ascii="Calibri" w:eastAsia="Calibri" w:hAnsi="Calibri" w:cs="Calibri"/>
          <w:spacing w:val="3"/>
          <w:sz w:val="22"/>
          <w:szCs w:val="22"/>
        </w:rPr>
        <w:t>i</w:t>
      </w:r>
      <w:r>
        <w:rPr>
          <w:rFonts w:ascii="Calibri" w:eastAsia="Calibri" w:hAnsi="Calibri" w:cs="Calibri"/>
          <w:spacing w:val="-3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del w:id="1105" w:author="Deni Septiadi Azzub" w:date="2018-03-01T22:20:00Z">
        <w:r w:rsidDel="00AB31F6">
          <w:rPr>
            <w:rFonts w:ascii="Calibri" w:eastAsia="Calibri" w:hAnsi="Calibri" w:cs="Calibri"/>
            <w:sz w:val="22"/>
            <w:szCs w:val="22"/>
          </w:rPr>
          <w:delText>,</w:delText>
        </w:r>
      </w:del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 xml:space="preserve">n </w:t>
      </w:r>
      <w:r>
        <w:rPr>
          <w:rFonts w:ascii="Calibri" w:eastAsia="Calibri" w:hAnsi="Calibri" w:cs="Calibri"/>
          <w:spacing w:val="1"/>
          <w:w w:val="101"/>
          <w:sz w:val="22"/>
          <w:szCs w:val="22"/>
        </w:rPr>
        <w:t>m</w:t>
      </w:r>
      <w:r>
        <w:rPr>
          <w:rFonts w:ascii="Calibri" w:eastAsia="Calibri" w:hAnsi="Calibri" w:cs="Calibri"/>
          <w:spacing w:val="-3"/>
          <w:w w:val="10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w w:val="101"/>
          <w:sz w:val="22"/>
          <w:szCs w:val="22"/>
        </w:rPr>
        <w:t>li</w:t>
      </w:r>
      <w:r>
        <w:rPr>
          <w:rFonts w:ascii="Calibri" w:eastAsia="Calibri" w:hAnsi="Calibri" w:cs="Calibri"/>
          <w:spacing w:val="-2"/>
          <w:w w:val="101"/>
          <w:sz w:val="22"/>
          <w:szCs w:val="22"/>
        </w:rPr>
        <w:t>h</w:t>
      </w:r>
      <w:r>
        <w:rPr>
          <w:rFonts w:ascii="Calibri" w:eastAsia="Calibri" w:hAnsi="Calibri" w:cs="Calibri"/>
          <w:spacing w:val="1"/>
          <w:w w:val="101"/>
          <w:sz w:val="22"/>
          <w:szCs w:val="22"/>
        </w:rPr>
        <w:t>a</w:t>
      </w:r>
      <w:r>
        <w:rPr>
          <w:rFonts w:ascii="Calibri" w:eastAsia="Calibri" w:hAnsi="Calibri" w:cs="Calibri"/>
          <w:w w:val="101"/>
          <w:sz w:val="22"/>
          <w:szCs w:val="22"/>
        </w:rPr>
        <w:t xml:space="preserve">t </w:t>
      </w:r>
      <w:r>
        <w:rPr>
          <w:rFonts w:ascii="Calibri" w:eastAsia="Calibri" w:hAnsi="Calibri" w:cs="Calibri"/>
          <w:spacing w:val="-2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am</w:t>
      </w:r>
      <w:r>
        <w:rPr>
          <w:rFonts w:ascii="Calibri" w:eastAsia="Calibri" w:hAnsi="Calibri" w:cs="Calibri"/>
          <w:spacing w:val="-2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k y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9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7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w w:val="101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w w:val="101"/>
          <w:sz w:val="22"/>
          <w:szCs w:val="22"/>
        </w:rPr>
        <w:t>d</w:t>
      </w:r>
      <w:r>
        <w:rPr>
          <w:rFonts w:ascii="Calibri" w:eastAsia="Calibri" w:hAnsi="Calibri" w:cs="Calibri"/>
          <w:spacing w:val="-6"/>
          <w:w w:val="101"/>
          <w:sz w:val="22"/>
          <w:szCs w:val="22"/>
        </w:rPr>
        <w:t>a</w:t>
      </w:r>
      <w:r>
        <w:rPr>
          <w:rFonts w:ascii="Calibri" w:eastAsia="Calibri" w:hAnsi="Calibri" w:cs="Calibri"/>
          <w:w w:val="101"/>
          <w:sz w:val="22"/>
          <w:szCs w:val="22"/>
        </w:rPr>
        <w:t>.</w:t>
      </w:r>
    </w:p>
    <w:p w:rsidR="00143462" w:rsidRDefault="009D580B">
      <w:pPr>
        <w:spacing w:line="359" w:lineRule="auto"/>
        <w:ind w:left="101" w:right="4482" w:firstLine="720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Da</w:t>
      </w:r>
      <w:r>
        <w:rPr>
          <w:rFonts w:ascii="Calibri" w:eastAsia="Calibri" w:hAnsi="Calibri" w:cs="Calibri"/>
          <w:spacing w:val="2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 xml:space="preserve">i  </w:t>
      </w:r>
      <w:r>
        <w:rPr>
          <w:rFonts w:ascii="Calibri" w:eastAsia="Calibri" w:hAnsi="Calibri" w:cs="Calibri"/>
          <w:spacing w:val="7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9"/>
          <w:sz w:val="22"/>
          <w:szCs w:val="22"/>
        </w:rPr>
        <w:t>h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si</w:t>
      </w:r>
      <w:r>
        <w:rPr>
          <w:rFonts w:ascii="Calibri" w:eastAsia="Calibri" w:hAnsi="Calibri" w:cs="Calibri"/>
          <w:sz w:val="22"/>
          <w:szCs w:val="22"/>
        </w:rPr>
        <w:t xml:space="preserve">l  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3"/>
          <w:sz w:val="22"/>
          <w:szCs w:val="22"/>
        </w:rPr>
        <w:t>o</w:t>
      </w:r>
      <w:r>
        <w:rPr>
          <w:rFonts w:ascii="Calibri" w:eastAsia="Calibri" w:hAnsi="Calibri" w:cs="Calibri"/>
          <w:spacing w:val="-2"/>
          <w:sz w:val="22"/>
          <w:szCs w:val="22"/>
        </w:rPr>
        <w:t>n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pacing w:val="-3"/>
          <w:sz w:val="22"/>
          <w:szCs w:val="22"/>
        </w:rPr>
        <w:t>to</w:t>
      </w:r>
      <w:r>
        <w:rPr>
          <w:rFonts w:ascii="Calibri" w:eastAsia="Calibri" w:hAnsi="Calibri" w:cs="Calibri"/>
          <w:sz w:val="22"/>
          <w:szCs w:val="22"/>
        </w:rPr>
        <w:t xml:space="preserve">r  </w:t>
      </w:r>
      <w:r>
        <w:rPr>
          <w:rFonts w:ascii="Calibri" w:eastAsia="Calibri" w:hAnsi="Calibri" w:cs="Calibri"/>
          <w:spacing w:val="1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te</w:t>
      </w:r>
      <w:r>
        <w:rPr>
          <w:rFonts w:ascii="Calibri" w:eastAsia="Calibri" w:hAnsi="Calibri" w:cs="Calibri"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bu</w:t>
      </w:r>
      <w:r>
        <w:rPr>
          <w:rFonts w:ascii="Calibri" w:eastAsia="Calibri" w:hAnsi="Calibri" w:cs="Calibri"/>
          <w:spacing w:val="-3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 xml:space="preserve">,  </w:t>
      </w:r>
      <w:r>
        <w:rPr>
          <w:rFonts w:ascii="Calibri" w:eastAsia="Calibri" w:hAnsi="Calibri" w:cs="Calibri"/>
          <w:spacing w:val="6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w w:val="101"/>
          <w:sz w:val="22"/>
          <w:szCs w:val="22"/>
        </w:rPr>
        <w:t>K</w:t>
      </w:r>
      <w:r>
        <w:rPr>
          <w:rFonts w:ascii="Calibri" w:eastAsia="Calibri" w:hAnsi="Calibri" w:cs="Calibri"/>
          <w:spacing w:val="-3"/>
          <w:w w:val="101"/>
          <w:sz w:val="22"/>
          <w:szCs w:val="22"/>
        </w:rPr>
        <w:t>ot</w:t>
      </w:r>
      <w:r>
        <w:rPr>
          <w:rFonts w:ascii="Calibri" w:eastAsia="Calibri" w:hAnsi="Calibri" w:cs="Calibri"/>
          <w:spacing w:val="1"/>
          <w:w w:val="101"/>
          <w:sz w:val="22"/>
          <w:szCs w:val="22"/>
        </w:rPr>
        <w:t>ar</w:t>
      </w:r>
      <w:r>
        <w:rPr>
          <w:rFonts w:ascii="Calibri" w:eastAsia="Calibri" w:hAnsi="Calibri" w:cs="Calibri"/>
          <w:w w:val="101"/>
          <w:sz w:val="22"/>
          <w:szCs w:val="22"/>
        </w:rPr>
        <w:t xml:space="preserve">o </w:t>
      </w:r>
      <w:r>
        <w:rPr>
          <w:rFonts w:ascii="Calibri" w:eastAsia="Calibri" w:hAnsi="Calibri" w:cs="Calibri"/>
          <w:spacing w:val="3"/>
          <w:sz w:val="22"/>
          <w:szCs w:val="22"/>
        </w:rPr>
        <w:t>M</w:t>
      </w:r>
      <w:r>
        <w:rPr>
          <w:rFonts w:ascii="Calibri" w:eastAsia="Calibri" w:hAnsi="Calibri" w:cs="Calibri"/>
          <w:spacing w:val="-6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7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8"/>
          <w:sz w:val="22"/>
          <w:szCs w:val="22"/>
        </w:rPr>
        <w:t>k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 xml:space="preserve">n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n</w:t>
      </w:r>
      <w:r>
        <w:rPr>
          <w:rFonts w:ascii="Calibri" w:eastAsia="Calibri" w:hAnsi="Calibri" w:cs="Calibri"/>
          <w:spacing w:val="-4"/>
          <w:sz w:val="22"/>
          <w:szCs w:val="22"/>
        </w:rPr>
        <w:t>g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lisi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8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spacing w:val="-3"/>
          <w:sz w:val="22"/>
          <w:szCs w:val="22"/>
        </w:rPr>
        <w:t>et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p</w:t>
      </w:r>
      <w:r>
        <w:rPr>
          <w:rFonts w:ascii="Calibri" w:eastAsia="Calibri" w:hAnsi="Calibri" w:cs="Calibri"/>
          <w:spacing w:val="8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k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pacing w:val="-2"/>
          <w:sz w:val="22"/>
          <w:szCs w:val="22"/>
        </w:rPr>
        <w:t>uh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101"/>
          <w:sz w:val="22"/>
          <w:szCs w:val="22"/>
        </w:rPr>
        <w:t>y</w:t>
      </w:r>
      <w:r>
        <w:rPr>
          <w:rFonts w:ascii="Calibri" w:eastAsia="Calibri" w:hAnsi="Calibri" w:cs="Calibri"/>
          <w:spacing w:val="1"/>
          <w:w w:val="101"/>
          <w:sz w:val="22"/>
          <w:szCs w:val="22"/>
        </w:rPr>
        <w:t>a</w:t>
      </w:r>
      <w:r>
        <w:rPr>
          <w:rFonts w:ascii="Calibri" w:eastAsia="Calibri" w:hAnsi="Calibri" w:cs="Calibri"/>
          <w:spacing w:val="-9"/>
          <w:w w:val="101"/>
          <w:sz w:val="22"/>
          <w:szCs w:val="22"/>
        </w:rPr>
        <w:t>n</w:t>
      </w:r>
      <w:r>
        <w:rPr>
          <w:rFonts w:ascii="Calibri" w:eastAsia="Calibri" w:hAnsi="Calibri" w:cs="Calibri"/>
          <w:w w:val="101"/>
          <w:sz w:val="22"/>
          <w:szCs w:val="22"/>
        </w:rPr>
        <w:t xml:space="preserve">g </w:t>
      </w:r>
      <w:r>
        <w:rPr>
          <w:rFonts w:ascii="Calibri" w:eastAsia="Calibri" w:hAnsi="Calibri" w:cs="Calibri"/>
          <w:spacing w:val="1"/>
          <w:sz w:val="22"/>
          <w:szCs w:val="22"/>
        </w:rPr>
        <w:t>ma</w:t>
      </w:r>
      <w:r>
        <w:rPr>
          <w:rFonts w:ascii="Calibri" w:eastAsia="Calibri" w:hAnsi="Calibri" w:cs="Calibri"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k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un</w:t>
      </w:r>
      <w:r>
        <w:rPr>
          <w:rFonts w:ascii="Calibri" w:eastAsia="Calibri" w:hAnsi="Calibri" w:cs="Calibri"/>
          <w:spacing w:val="-3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 xml:space="preserve">k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n</w:t>
      </w:r>
      <w:r>
        <w:rPr>
          <w:rFonts w:ascii="Calibri" w:eastAsia="Calibri" w:hAnsi="Calibri" w:cs="Calibri"/>
          <w:spacing w:val="3"/>
          <w:sz w:val="22"/>
          <w:szCs w:val="22"/>
        </w:rPr>
        <w:t>g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pacing w:val="-2"/>
          <w:sz w:val="22"/>
          <w:szCs w:val="22"/>
        </w:rPr>
        <w:t>d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n</w:t>
      </w:r>
      <w:r>
        <w:rPr>
          <w:rFonts w:ascii="Calibri" w:eastAsia="Calibri" w:hAnsi="Calibri" w:cs="Calibri"/>
          <w:spacing w:val="-3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pacing w:val="-3"/>
          <w:sz w:val="22"/>
          <w:szCs w:val="22"/>
        </w:rPr>
        <w:t>f</w:t>
      </w:r>
      <w:r>
        <w:rPr>
          <w:rFonts w:ascii="Calibri" w:eastAsia="Calibri" w:hAnsi="Calibri" w:cs="Calibri"/>
          <w:spacing w:val="-1"/>
          <w:sz w:val="22"/>
          <w:szCs w:val="22"/>
        </w:rPr>
        <w:t>ik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10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p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b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b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w w:val="101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w w:val="101"/>
          <w:sz w:val="22"/>
          <w:szCs w:val="22"/>
        </w:rPr>
        <w:t>ar</w:t>
      </w:r>
      <w:r>
        <w:rPr>
          <w:rFonts w:ascii="Calibri" w:eastAsia="Calibri" w:hAnsi="Calibri" w:cs="Calibri"/>
          <w:w w:val="101"/>
          <w:sz w:val="22"/>
          <w:szCs w:val="22"/>
        </w:rPr>
        <w:t xml:space="preserve">i </w:t>
      </w:r>
      <w:r>
        <w:rPr>
          <w:rFonts w:ascii="Calibri" w:eastAsia="Calibri" w:hAnsi="Calibri" w:cs="Calibri"/>
          <w:spacing w:val="-1"/>
          <w:sz w:val="22"/>
          <w:szCs w:val="22"/>
        </w:rPr>
        <w:t>k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h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 xml:space="preserve">n </w:t>
      </w:r>
      <w:del w:id="1106" w:author="Deni Septiadi Azzub" w:date="2018-03-01T22:20:00Z">
        <w:r w:rsidDel="00AB31F6">
          <w:rPr>
            <w:rFonts w:ascii="Calibri" w:eastAsia="Calibri" w:hAnsi="Calibri" w:cs="Calibri"/>
            <w:spacing w:val="6"/>
            <w:sz w:val="22"/>
            <w:szCs w:val="22"/>
          </w:rPr>
          <w:delText xml:space="preserve"> </w:delText>
        </w:r>
      </w:del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pu</w:t>
      </w:r>
      <w:r>
        <w:rPr>
          <w:rFonts w:ascii="Calibri" w:eastAsia="Calibri" w:hAnsi="Calibri" w:cs="Calibri"/>
          <w:sz w:val="22"/>
          <w:szCs w:val="22"/>
        </w:rPr>
        <w:t xml:space="preserve">n 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del w:id="1107" w:author="Deni Septiadi Azzub" w:date="2018-03-01T22:20:00Z">
        <w:r w:rsidDel="00AB31F6">
          <w:rPr>
            <w:rFonts w:ascii="Calibri" w:eastAsia="Calibri" w:hAnsi="Calibri" w:cs="Calibri"/>
            <w:spacing w:val="-2"/>
            <w:sz w:val="22"/>
            <w:szCs w:val="22"/>
          </w:rPr>
          <w:delText>d</w:delText>
        </w:r>
        <w:r w:rsidDel="00AB31F6">
          <w:rPr>
            <w:rFonts w:ascii="Calibri" w:eastAsia="Calibri" w:hAnsi="Calibri" w:cs="Calibri"/>
            <w:spacing w:val="1"/>
            <w:sz w:val="22"/>
            <w:szCs w:val="22"/>
          </w:rPr>
          <w:delText>a</w:delText>
        </w:r>
        <w:r w:rsidDel="00AB31F6">
          <w:rPr>
            <w:rFonts w:ascii="Calibri" w:eastAsia="Calibri" w:hAnsi="Calibri" w:cs="Calibri"/>
            <w:sz w:val="22"/>
            <w:szCs w:val="22"/>
          </w:rPr>
          <w:delText xml:space="preserve">n  </w:delText>
        </w:r>
      </w:del>
      <w:ins w:id="1108" w:author="Deni Septiadi Azzub" w:date="2018-03-01T22:20:00Z">
        <w:r w:rsidR="00AB31F6">
          <w:rPr>
            <w:rFonts w:ascii="Calibri" w:eastAsia="Calibri" w:hAnsi="Calibri" w:cs="Calibri"/>
            <w:spacing w:val="-2"/>
            <w:sz w:val="22"/>
            <w:szCs w:val="22"/>
            <w:lang w:val="id-ID"/>
          </w:rPr>
          <w:t>serta</w:t>
        </w:r>
        <w:r w:rsidR="00AB31F6">
          <w:rPr>
            <w:rFonts w:ascii="Calibri" w:eastAsia="Calibri" w:hAnsi="Calibri" w:cs="Calibri"/>
            <w:sz w:val="22"/>
            <w:szCs w:val="22"/>
          </w:rPr>
          <w:t xml:space="preserve">  </w:t>
        </w:r>
      </w:ins>
      <w:r>
        <w:rPr>
          <w:rFonts w:ascii="Calibri" w:eastAsia="Calibri" w:hAnsi="Calibri" w:cs="Calibri"/>
          <w:spacing w:val="1"/>
          <w:w w:val="101"/>
          <w:sz w:val="22"/>
          <w:szCs w:val="22"/>
        </w:rPr>
        <w:t>m</w:t>
      </w:r>
      <w:r>
        <w:rPr>
          <w:rFonts w:ascii="Calibri" w:eastAsia="Calibri" w:hAnsi="Calibri" w:cs="Calibri"/>
          <w:spacing w:val="-10"/>
          <w:w w:val="101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w w:val="101"/>
          <w:sz w:val="22"/>
          <w:szCs w:val="22"/>
        </w:rPr>
        <w:t>m</w:t>
      </w:r>
      <w:r>
        <w:rPr>
          <w:rFonts w:ascii="Calibri" w:eastAsia="Calibri" w:hAnsi="Calibri" w:cs="Calibri"/>
          <w:spacing w:val="-2"/>
          <w:w w:val="101"/>
          <w:sz w:val="22"/>
          <w:szCs w:val="22"/>
        </w:rPr>
        <w:t>b</w:t>
      </w:r>
      <w:r>
        <w:rPr>
          <w:rFonts w:ascii="Calibri" w:eastAsia="Calibri" w:hAnsi="Calibri" w:cs="Calibri"/>
          <w:spacing w:val="1"/>
          <w:w w:val="101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w w:val="101"/>
          <w:sz w:val="22"/>
          <w:szCs w:val="22"/>
        </w:rPr>
        <w:t>n</w:t>
      </w:r>
      <w:r>
        <w:rPr>
          <w:rFonts w:ascii="Calibri" w:eastAsia="Calibri" w:hAnsi="Calibri" w:cs="Calibri"/>
          <w:spacing w:val="-3"/>
          <w:w w:val="101"/>
          <w:sz w:val="22"/>
          <w:szCs w:val="22"/>
        </w:rPr>
        <w:t>t</w:t>
      </w:r>
      <w:r>
        <w:rPr>
          <w:rFonts w:ascii="Calibri" w:eastAsia="Calibri" w:hAnsi="Calibri" w:cs="Calibri"/>
          <w:w w:val="101"/>
          <w:sz w:val="22"/>
          <w:szCs w:val="22"/>
        </w:rPr>
        <w:t xml:space="preserve">u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n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pacing w:val="-2"/>
          <w:sz w:val="22"/>
          <w:szCs w:val="22"/>
        </w:rPr>
        <w:t>n</w:t>
      </w:r>
      <w:r>
        <w:rPr>
          <w:rFonts w:ascii="Calibri" w:eastAsia="Calibri" w:hAnsi="Calibri" w:cs="Calibri"/>
          <w:spacing w:val="3"/>
          <w:sz w:val="22"/>
          <w:szCs w:val="22"/>
        </w:rPr>
        <w:t>g</w:t>
      </w:r>
      <w:r>
        <w:rPr>
          <w:rFonts w:ascii="Calibri" w:eastAsia="Calibri" w:hAnsi="Calibri" w:cs="Calibri"/>
          <w:spacing w:val="-1"/>
          <w:sz w:val="22"/>
          <w:szCs w:val="22"/>
        </w:rPr>
        <w:t>k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3"/>
          <w:sz w:val="22"/>
          <w:szCs w:val="22"/>
        </w:rPr>
        <w:t>t</w:t>
      </w:r>
      <w:r>
        <w:rPr>
          <w:rFonts w:ascii="Calibri" w:eastAsia="Calibri" w:hAnsi="Calibri" w:cs="Calibri"/>
          <w:spacing w:val="-8"/>
          <w:sz w:val="22"/>
          <w:szCs w:val="22"/>
        </w:rPr>
        <w:t>k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5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k</w:t>
      </w:r>
      <w:r>
        <w:rPr>
          <w:rFonts w:ascii="Calibri" w:eastAsia="Calibri" w:hAnsi="Calibri" w:cs="Calibri"/>
          <w:spacing w:val="-2"/>
          <w:sz w:val="22"/>
          <w:szCs w:val="22"/>
        </w:rPr>
        <w:t>u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li</w:t>
      </w:r>
      <w:r>
        <w:rPr>
          <w:rFonts w:ascii="Calibri" w:eastAsia="Calibri" w:hAnsi="Calibri" w:cs="Calibri"/>
          <w:spacing w:val="-3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 xml:space="preserve">s </w:t>
      </w:r>
      <w:r>
        <w:rPr>
          <w:rFonts w:ascii="Calibri" w:eastAsia="Calibri" w:hAnsi="Calibri" w:cs="Calibri"/>
          <w:spacing w:val="-2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spacing w:val="-3"/>
          <w:sz w:val="22"/>
          <w:szCs w:val="22"/>
        </w:rPr>
        <w:t>o</w:t>
      </w:r>
      <w:r>
        <w:rPr>
          <w:rFonts w:ascii="Calibri" w:eastAsia="Calibri" w:hAnsi="Calibri" w:cs="Calibri"/>
          <w:spacing w:val="-2"/>
          <w:sz w:val="22"/>
          <w:szCs w:val="22"/>
        </w:rPr>
        <w:t>du</w:t>
      </w:r>
      <w:r>
        <w:rPr>
          <w:rFonts w:ascii="Calibri" w:eastAsia="Calibri" w:hAnsi="Calibri" w:cs="Calibri"/>
          <w:sz w:val="22"/>
          <w:szCs w:val="22"/>
        </w:rPr>
        <w:t xml:space="preserve">k </w:t>
      </w:r>
      <w:r>
        <w:rPr>
          <w:rFonts w:ascii="Calibri" w:eastAsia="Calibri" w:hAnsi="Calibri" w:cs="Calibri"/>
          <w:spacing w:val="-8"/>
          <w:sz w:val="22"/>
          <w:szCs w:val="22"/>
        </w:rPr>
        <w:t>y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3"/>
          <w:w w:val="101"/>
          <w:sz w:val="22"/>
          <w:szCs w:val="22"/>
        </w:rPr>
        <w:t>d</w:t>
      </w:r>
      <w:r>
        <w:rPr>
          <w:rFonts w:ascii="Calibri" w:eastAsia="Calibri" w:hAnsi="Calibri" w:cs="Calibri"/>
          <w:spacing w:val="-1"/>
          <w:w w:val="101"/>
          <w:sz w:val="22"/>
          <w:szCs w:val="22"/>
        </w:rPr>
        <w:t>i</w:t>
      </w:r>
      <w:r>
        <w:rPr>
          <w:rFonts w:ascii="Calibri" w:eastAsia="Calibri" w:hAnsi="Calibri" w:cs="Calibri"/>
          <w:spacing w:val="-9"/>
          <w:w w:val="101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w w:val="101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w w:val="101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w w:val="101"/>
          <w:sz w:val="22"/>
          <w:szCs w:val="22"/>
        </w:rPr>
        <w:t>a</w:t>
      </w:r>
      <w:r>
        <w:rPr>
          <w:rFonts w:ascii="Calibri" w:eastAsia="Calibri" w:hAnsi="Calibri" w:cs="Calibri"/>
          <w:spacing w:val="-6"/>
          <w:w w:val="101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w w:val="101"/>
          <w:sz w:val="22"/>
          <w:szCs w:val="22"/>
        </w:rPr>
        <w:t>k</w:t>
      </w:r>
      <w:r>
        <w:rPr>
          <w:rFonts w:ascii="Calibri" w:eastAsia="Calibri" w:hAnsi="Calibri" w:cs="Calibri"/>
          <w:spacing w:val="1"/>
          <w:w w:val="101"/>
          <w:sz w:val="22"/>
          <w:szCs w:val="22"/>
        </w:rPr>
        <w:t>a</w:t>
      </w:r>
      <w:r>
        <w:rPr>
          <w:rFonts w:ascii="Calibri" w:eastAsia="Calibri" w:hAnsi="Calibri" w:cs="Calibri"/>
          <w:w w:val="101"/>
          <w:sz w:val="22"/>
          <w:szCs w:val="22"/>
        </w:rPr>
        <w:t xml:space="preserve">n </w:t>
      </w:r>
      <w:r>
        <w:rPr>
          <w:rFonts w:ascii="Calibri" w:eastAsia="Calibri" w:hAnsi="Calibri" w:cs="Calibri"/>
          <w:spacing w:val="-1"/>
          <w:sz w:val="22"/>
          <w:szCs w:val="22"/>
        </w:rPr>
        <w:t>k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2"/>
          <w:sz w:val="22"/>
          <w:szCs w:val="22"/>
        </w:rPr>
        <w:t>b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7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k</w:t>
      </w:r>
      <w:r>
        <w:rPr>
          <w:rFonts w:ascii="Calibri" w:eastAsia="Calibri" w:hAnsi="Calibri" w:cs="Calibri"/>
          <w:sz w:val="22"/>
          <w:szCs w:val="22"/>
        </w:rPr>
        <w:t xml:space="preserve">e </w:t>
      </w:r>
      <w:r>
        <w:rPr>
          <w:rFonts w:ascii="Calibri" w:eastAsia="Calibri" w:hAnsi="Calibri" w:cs="Calibri"/>
          <w:spacing w:val="-6"/>
          <w:w w:val="101"/>
          <w:sz w:val="22"/>
          <w:szCs w:val="22"/>
        </w:rPr>
        <w:t>m</w:t>
      </w:r>
      <w:r>
        <w:rPr>
          <w:rFonts w:ascii="Calibri" w:eastAsia="Calibri" w:hAnsi="Calibri" w:cs="Calibri"/>
          <w:spacing w:val="1"/>
          <w:w w:val="101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w w:val="101"/>
          <w:sz w:val="22"/>
          <w:szCs w:val="22"/>
        </w:rPr>
        <w:t>s</w:t>
      </w:r>
      <w:r>
        <w:rPr>
          <w:rFonts w:ascii="Calibri" w:eastAsia="Calibri" w:hAnsi="Calibri" w:cs="Calibri"/>
          <w:w w:val="101"/>
          <w:sz w:val="22"/>
          <w:szCs w:val="22"/>
        </w:rPr>
        <w:t>y</w:t>
      </w:r>
      <w:r>
        <w:rPr>
          <w:rFonts w:ascii="Calibri" w:eastAsia="Calibri" w:hAnsi="Calibri" w:cs="Calibri"/>
          <w:spacing w:val="-6"/>
          <w:w w:val="101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w w:val="101"/>
          <w:sz w:val="22"/>
          <w:szCs w:val="22"/>
        </w:rPr>
        <w:t>ra</w:t>
      </w:r>
      <w:r>
        <w:rPr>
          <w:rFonts w:ascii="Calibri" w:eastAsia="Calibri" w:hAnsi="Calibri" w:cs="Calibri"/>
          <w:spacing w:val="-8"/>
          <w:w w:val="101"/>
          <w:sz w:val="22"/>
          <w:szCs w:val="22"/>
        </w:rPr>
        <w:t>k</w:t>
      </w:r>
      <w:r>
        <w:rPr>
          <w:rFonts w:ascii="Calibri" w:eastAsia="Calibri" w:hAnsi="Calibri" w:cs="Calibri"/>
          <w:spacing w:val="1"/>
          <w:w w:val="101"/>
          <w:sz w:val="22"/>
          <w:szCs w:val="22"/>
        </w:rPr>
        <w:t>a</w:t>
      </w:r>
      <w:r>
        <w:rPr>
          <w:rFonts w:ascii="Calibri" w:eastAsia="Calibri" w:hAnsi="Calibri" w:cs="Calibri"/>
          <w:spacing w:val="-3"/>
          <w:w w:val="101"/>
          <w:sz w:val="22"/>
          <w:szCs w:val="22"/>
        </w:rPr>
        <w:t>t</w:t>
      </w:r>
      <w:r>
        <w:rPr>
          <w:rFonts w:ascii="Calibri" w:eastAsia="Calibri" w:hAnsi="Calibri" w:cs="Calibri"/>
          <w:w w:val="101"/>
          <w:sz w:val="22"/>
          <w:szCs w:val="22"/>
        </w:rPr>
        <w:t>.</w:t>
      </w:r>
    </w:p>
    <w:p w:rsidR="00143462" w:rsidRDefault="00143462">
      <w:pPr>
        <w:spacing w:before="7" w:line="160" w:lineRule="exact"/>
        <w:rPr>
          <w:sz w:val="17"/>
          <w:szCs w:val="17"/>
        </w:rPr>
      </w:pPr>
    </w:p>
    <w:p w:rsidR="00143462" w:rsidRDefault="00143462">
      <w:pPr>
        <w:spacing w:line="200" w:lineRule="exact"/>
      </w:pPr>
    </w:p>
    <w:p w:rsidR="00143462" w:rsidRDefault="00143462">
      <w:pPr>
        <w:spacing w:line="200" w:lineRule="exact"/>
      </w:pPr>
    </w:p>
    <w:p w:rsidR="00143462" w:rsidRPr="00E10870" w:rsidRDefault="009D580B">
      <w:pPr>
        <w:ind w:left="101" w:right="6988"/>
        <w:jc w:val="both"/>
        <w:rPr>
          <w:rFonts w:ascii="Calibri" w:eastAsia="Calibri" w:hAnsi="Calibri" w:cs="Calibri"/>
          <w:sz w:val="22"/>
          <w:szCs w:val="22"/>
          <w:lang w:val="id-ID"/>
          <w:rPrChange w:id="1109" w:author="Deni Septiadi Azzub" w:date="2018-03-01T22:20:00Z">
            <w:rPr>
              <w:rFonts w:ascii="Calibri" w:eastAsia="Calibri" w:hAnsi="Calibri" w:cs="Calibri"/>
              <w:sz w:val="22"/>
              <w:szCs w:val="22"/>
            </w:rPr>
          </w:rPrChange>
        </w:rPr>
      </w:pPr>
      <w:r>
        <w:rPr>
          <w:rFonts w:ascii="Calibri" w:eastAsia="Calibri" w:hAnsi="Calibri" w:cs="Calibri"/>
          <w:sz w:val="22"/>
          <w:szCs w:val="22"/>
        </w:rPr>
        <w:t xml:space="preserve">D.         </w:t>
      </w:r>
      <w:r>
        <w:rPr>
          <w:rFonts w:ascii="Calibri" w:eastAsia="Calibri" w:hAnsi="Calibri" w:cs="Calibri"/>
          <w:spacing w:val="32"/>
          <w:sz w:val="22"/>
          <w:szCs w:val="22"/>
        </w:rPr>
        <w:t xml:space="preserve"> </w:t>
      </w:r>
      <w:del w:id="1110" w:author="Deni Septiadi Azzub" w:date="2018-03-01T22:20:00Z">
        <w:r w:rsidRPr="00E10870" w:rsidDel="00E10870">
          <w:rPr>
            <w:rFonts w:ascii="Calibri" w:eastAsia="Calibri" w:hAnsi="Calibri" w:cs="Calibri"/>
            <w:i/>
            <w:spacing w:val="-1"/>
            <w:w w:val="101"/>
            <w:sz w:val="22"/>
            <w:szCs w:val="22"/>
            <w:rPrChange w:id="1111" w:author="Deni Septiadi Azzub" w:date="2018-03-01T22:20:00Z">
              <w:rPr>
                <w:rFonts w:ascii="Calibri" w:eastAsia="Calibri" w:hAnsi="Calibri" w:cs="Calibri"/>
                <w:spacing w:val="-1"/>
                <w:w w:val="101"/>
                <w:sz w:val="22"/>
                <w:szCs w:val="22"/>
              </w:rPr>
            </w:rPrChange>
          </w:rPr>
          <w:delText>K</w:delText>
        </w:r>
        <w:r w:rsidRPr="00E10870" w:rsidDel="00E10870">
          <w:rPr>
            <w:rFonts w:ascii="Calibri" w:eastAsia="Calibri" w:hAnsi="Calibri" w:cs="Calibri"/>
            <w:i/>
            <w:spacing w:val="-3"/>
            <w:w w:val="101"/>
            <w:sz w:val="22"/>
            <w:szCs w:val="22"/>
            <w:rPrChange w:id="1112" w:author="Deni Septiadi Azzub" w:date="2018-03-01T22:20:00Z">
              <w:rPr>
                <w:rFonts w:ascii="Calibri" w:eastAsia="Calibri" w:hAnsi="Calibri" w:cs="Calibri"/>
                <w:spacing w:val="-3"/>
                <w:w w:val="101"/>
                <w:sz w:val="22"/>
                <w:szCs w:val="22"/>
              </w:rPr>
            </w:rPrChange>
          </w:rPr>
          <w:delText>e</w:delText>
        </w:r>
        <w:r w:rsidRPr="00E10870" w:rsidDel="00E10870">
          <w:rPr>
            <w:rFonts w:ascii="Calibri" w:eastAsia="Calibri" w:hAnsi="Calibri" w:cs="Calibri"/>
            <w:i/>
            <w:spacing w:val="-1"/>
            <w:w w:val="101"/>
            <w:sz w:val="22"/>
            <w:szCs w:val="22"/>
            <w:rPrChange w:id="1113" w:author="Deni Septiadi Azzub" w:date="2018-03-01T22:20:00Z">
              <w:rPr>
                <w:rFonts w:ascii="Calibri" w:eastAsia="Calibri" w:hAnsi="Calibri" w:cs="Calibri"/>
                <w:spacing w:val="-1"/>
                <w:w w:val="101"/>
                <w:sz w:val="22"/>
                <w:szCs w:val="22"/>
              </w:rPr>
            </w:rPrChange>
          </w:rPr>
          <w:delText>si</w:delText>
        </w:r>
        <w:r w:rsidRPr="00E10870" w:rsidDel="00E10870">
          <w:rPr>
            <w:rFonts w:ascii="Calibri" w:eastAsia="Calibri" w:hAnsi="Calibri" w:cs="Calibri"/>
            <w:i/>
            <w:spacing w:val="1"/>
            <w:w w:val="101"/>
            <w:sz w:val="22"/>
            <w:szCs w:val="22"/>
            <w:rPrChange w:id="1114" w:author="Deni Septiadi Azzub" w:date="2018-03-01T22:20:00Z">
              <w:rPr>
                <w:rFonts w:ascii="Calibri" w:eastAsia="Calibri" w:hAnsi="Calibri" w:cs="Calibri"/>
                <w:spacing w:val="1"/>
                <w:w w:val="101"/>
                <w:sz w:val="22"/>
                <w:szCs w:val="22"/>
              </w:rPr>
            </w:rPrChange>
          </w:rPr>
          <w:delText>m</w:delText>
        </w:r>
        <w:r w:rsidRPr="00E10870" w:rsidDel="00E10870">
          <w:rPr>
            <w:rFonts w:ascii="Calibri" w:eastAsia="Calibri" w:hAnsi="Calibri" w:cs="Calibri"/>
            <w:i/>
            <w:spacing w:val="-2"/>
            <w:w w:val="101"/>
            <w:sz w:val="22"/>
            <w:szCs w:val="22"/>
            <w:rPrChange w:id="1115" w:author="Deni Septiadi Azzub" w:date="2018-03-01T22:20:00Z">
              <w:rPr>
                <w:rFonts w:ascii="Calibri" w:eastAsia="Calibri" w:hAnsi="Calibri" w:cs="Calibri"/>
                <w:spacing w:val="-2"/>
                <w:w w:val="101"/>
                <w:sz w:val="22"/>
                <w:szCs w:val="22"/>
              </w:rPr>
            </w:rPrChange>
          </w:rPr>
          <w:delText>pu</w:delText>
        </w:r>
        <w:r w:rsidRPr="00E10870" w:rsidDel="00E10870">
          <w:rPr>
            <w:rFonts w:ascii="Calibri" w:eastAsia="Calibri" w:hAnsi="Calibri" w:cs="Calibri"/>
            <w:i/>
            <w:spacing w:val="-1"/>
            <w:w w:val="101"/>
            <w:sz w:val="22"/>
            <w:szCs w:val="22"/>
            <w:rPrChange w:id="1116" w:author="Deni Septiadi Azzub" w:date="2018-03-01T22:20:00Z">
              <w:rPr>
                <w:rFonts w:ascii="Calibri" w:eastAsia="Calibri" w:hAnsi="Calibri" w:cs="Calibri"/>
                <w:spacing w:val="-1"/>
                <w:w w:val="101"/>
                <w:sz w:val="22"/>
                <w:szCs w:val="22"/>
              </w:rPr>
            </w:rPrChange>
          </w:rPr>
          <w:delText>l</w:delText>
        </w:r>
        <w:r w:rsidRPr="00E10870" w:rsidDel="00E10870">
          <w:rPr>
            <w:rFonts w:ascii="Calibri" w:eastAsia="Calibri" w:hAnsi="Calibri" w:cs="Calibri"/>
            <w:i/>
            <w:spacing w:val="1"/>
            <w:w w:val="101"/>
            <w:sz w:val="22"/>
            <w:szCs w:val="22"/>
            <w:rPrChange w:id="1117" w:author="Deni Septiadi Azzub" w:date="2018-03-01T22:20:00Z">
              <w:rPr>
                <w:rFonts w:ascii="Calibri" w:eastAsia="Calibri" w:hAnsi="Calibri" w:cs="Calibri"/>
                <w:spacing w:val="1"/>
                <w:w w:val="101"/>
                <w:sz w:val="22"/>
                <w:szCs w:val="22"/>
              </w:rPr>
            </w:rPrChange>
          </w:rPr>
          <w:delText>a</w:delText>
        </w:r>
        <w:r w:rsidRPr="00E10870" w:rsidDel="00E10870">
          <w:rPr>
            <w:rFonts w:ascii="Calibri" w:eastAsia="Calibri" w:hAnsi="Calibri" w:cs="Calibri"/>
            <w:i/>
            <w:w w:val="101"/>
            <w:sz w:val="22"/>
            <w:szCs w:val="22"/>
            <w:rPrChange w:id="1118" w:author="Deni Septiadi Azzub" w:date="2018-03-01T22:20:00Z">
              <w:rPr>
                <w:rFonts w:ascii="Calibri" w:eastAsia="Calibri" w:hAnsi="Calibri" w:cs="Calibri"/>
                <w:w w:val="101"/>
                <w:sz w:val="22"/>
                <w:szCs w:val="22"/>
              </w:rPr>
            </w:rPrChange>
          </w:rPr>
          <w:delText>n</w:delText>
        </w:r>
      </w:del>
      <w:ins w:id="1119" w:author="Deni Septiadi Azzub" w:date="2018-03-01T22:20:00Z">
        <w:r w:rsidR="00E10870">
          <w:rPr>
            <w:rFonts w:ascii="Calibri" w:eastAsia="Calibri" w:hAnsi="Calibri" w:cs="Calibri"/>
            <w:i/>
            <w:spacing w:val="-1"/>
            <w:w w:val="101"/>
            <w:sz w:val="22"/>
            <w:szCs w:val="22"/>
            <w:lang w:val="id-ID"/>
          </w:rPr>
          <w:t>Conclusion</w:t>
        </w:r>
      </w:ins>
    </w:p>
    <w:p w:rsidR="00143462" w:rsidRDefault="00143462">
      <w:pPr>
        <w:spacing w:before="6" w:line="280" w:lineRule="exact"/>
        <w:rPr>
          <w:sz w:val="28"/>
          <w:szCs w:val="28"/>
        </w:rPr>
      </w:pPr>
    </w:p>
    <w:p w:rsidR="00143462" w:rsidRDefault="009D580B">
      <w:pPr>
        <w:spacing w:line="360" w:lineRule="auto"/>
        <w:ind w:left="101" w:right="4483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Da</w:t>
      </w:r>
      <w:r>
        <w:rPr>
          <w:rFonts w:ascii="Calibri" w:eastAsia="Calibri" w:hAnsi="Calibri" w:cs="Calibri"/>
          <w:spacing w:val="2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a</w:t>
      </w:r>
      <w:r>
        <w:rPr>
          <w:rFonts w:ascii="Calibri" w:eastAsia="Calibri" w:hAnsi="Calibri" w:cs="Calibri"/>
          <w:spacing w:val="-2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li</w:t>
      </w:r>
      <w:r>
        <w:rPr>
          <w:rFonts w:ascii="Calibri" w:eastAsia="Calibri" w:hAnsi="Calibri" w:cs="Calibri"/>
          <w:spacing w:val="-8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5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9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5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te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 xml:space="preserve">h </w:t>
      </w:r>
      <w:r>
        <w:rPr>
          <w:rFonts w:ascii="Calibri" w:eastAsia="Calibri" w:hAnsi="Calibri" w:cs="Calibri"/>
          <w:spacing w:val="-2"/>
          <w:sz w:val="22"/>
          <w:szCs w:val="22"/>
        </w:rPr>
        <w:t>d</w:t>
      </w:r>
      <w:r>
        <w:rPr>
          <w:rFonts w:ascii="Calibri" w:eastAsia="Calibri" w:hAnsi="Calibri" w:cs="Calibri"/>
          <w:spacing w:val="-1"/>
          <w:sz w:val="22"/>
          <w:szCs w:val="22"/>
        </w:rPr>
        <w:t>il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k</w:t>
      </w:r>
      <w:r>
        <w:rPr>
          <w:rFonts w:ascii="Calibri" w:eastAsia="Calibri" w:hAnsi="Calibri" w:cs="Calibri"/>
          <w:spacing w:val="-2"/>
          <w:sz w:val="22"/>
          <w:szCs w:val="22"/>
        </w:rPr>
        <w:t>u</w:t>
      </w:r>
      <w:r>
        <w:rPr>
          <w:rFonts w:ascii="Calibri" w:eastAsia="Calibri" w:hAnsi="Calibri" w:cs="Calibri"/>
          <w:spacing w:val="-1"/>
          <w:sz w:val="22"/>
          <w:szCs w:val="22"/>
        </w:rPr>
        <w:t>k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w w:val="101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w w:val="101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w w:val="101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w w:val="101"/>
          <w:sz w:val="22"/>
          <w:szCs w:val="22"/>
        </w:rPr>
        <w:t>a</w:t>
      </w:r>
      <w:r>
        <w:rPr>
          <w:rFonts w:ascii="Calibri" w:eastAsia="Calibri" w:hAnsi="Calibri" w:cs="Calibri"/>
          <w:w w:val="101"/>
          <w:sz w:val="22"/>
          <w:szCs w:val="22"/>
        </w:rPr>
        <w:t xml:space="preserve">t </w:t>
      </w:r>
      <w:r>
        <w:rPr>
          <w:rFonts w:ascii="Calibri" w:eastAsia="Calibri" w:hAnsi="Calibri" w:cs="Calibri"/>
          <w:spacing w:val="-2"/>
          <w:sz w:val="22"/>
          <w:szCs w:val="22"/>
        </w:rPr>
        <w:t>d</w:t>
      </w:r>
      <w:r>
        <w:rPr>
          <w:rFonts w:ascii="Calibri" w:eastAsia="Calibri" w:hAnsi="Calibri" w:cs="Calibri"/>
          <w:spacing w:val="-1"/>
          <w:sz w:val="22"/>
          <w:szCs w:val="22"/>
        </w:rPr>
        <w:t>isi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2"/>
          <w:sz w:val="22"/>
          <w:szCs w:val="22"/>
        </w:rPr>
        <w:t>pu</w:t>
      </w:r>
      <w:r>
        <w:rPr>
          <w:rFonts w:ascii="Calibri" w:eastAsia="Calibri" w:hAnsi="Calibri" w:cs="Calibri"/>
          <w:spacing w:val="-1"/>
          <w:sz w:val="22"/>
          <w:szCs w:val="22"/>
        </w:rPr>
        <w:t>lk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1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9"/>
          <w:sz w:val="22"/>
          <w:szCs w:val="22"/>
        </w:rPr>
        <w:t>b</w:t>
      </w:r>
      <w:r>
        <w:rPr>
          <w:rFonts w:ascii="Calibri" w:eastAsia="Calibri" w:hAnsi="Calibri" w:cs="Calibri"/>
          <w:spacing w:val="1"/>
          <w:sz w:val="22"/>
          <w:szCs w:val="22"/>
        </w:rPr>
        <w:t>awa</w:t>
      </w:r>
      <w:r>
        <w:rPr>
          <w:rFonts w:ascii="Calibri" w:eastAsia="Calibri" w:hAnsi="Calibri" w:cs="Calibri"/>
          <w:sz w:val="22"/>
          <w:szCs w:val="22"/>
        </w:rPr>
        <w:t xml:space="preserve">h </w:t>
      </w:r>
      <w:r>
        <w:rPr>
          <w:rFonts w:ascii="Calibri" w:eastAsia="Calibri" w:hAnsi="Calibri" w:cs="Calibri"/>
          <w:spacing w:val="-2"/>
          <w:sz w:val="22"/>
          <w:szCs w:val="22"/>
        </w:rPr>
        <w:t>un</w:t>
      </w:r>
      <w:r>
        <w:rPr>
          <w:rFonts w:ascii="Calibri" w:eastAsia="Calibri" w:hAnsi="Calibri" w:cs="Calibri"/>
          <w:spacing w:val="-3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k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w w:val="101"/>
          <w:sz w:val="22"/>
          <w:szCs w:val="22"/>
        </w:rPr>
        <w:t>m</w:t>
      </w:r>
      <w:r>
        <w:rPr>
          <w:rFonts w:ascii="Calibri" w:eastAsia="Calibri" w:hAnsi="Calibri" w:cs="Calibri"/>
          <w:spacing w:val="-3"/>
          <w:w w:val="101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w w:val="101"/>
          <w:sz w:val="22"/>
          <w:szCs w:val="22"/>
        </w:rPr>
        <w:t>nun</w:t>
      </w:r>
      <w:r>
        <w:rPr>
          <w:rFonts w:ascii="Calibri" w:eastAsia="Calibri" w:hAnsi="Calibri" w:cs="Calibri"/>
          <w:spacing w:val="-3"/>
          <w:w w:val="101"/>
          <w:sz w:val="22"/>
          <w:szCs w:val="22"/>
        </w:rPr>
        <w:t>j</w:t>
      </w:r>
      <w:r>
        <w:rPr>
          <w:rFonts w:ascii="Calibri" w:eastAsia="Calibri" w:hAnsi="Calibri" w:cs="Calibri"/>
          <w:spacing w:val="1"/>
          <w:w w:val="101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w w:val="101"/>
          <w:sz w:val="22"/>
          <w:szCs w:val="22"/>
        </w:rPr>
        <w:t>n</w:t>
      </w:r>
      <w:r>
        <w:rPr>
          <w:rFonts w:ascii="Calibri" w:eastAsia="Calibri" w:hAnsi="Calibri" w:cs="Calibri"/>
          <w:w w:val="101"/>
          <w:sz w:val="22"/>
          <w:szCs w:val="22"/>
        </w:rPr>
        <w:t xml:space="preserve">g </w:t>
      </w:r>
      <w:r>
        <w:rPr>
          <w:rFonts w:ascii="Calibri" w:eastAsia="Calibri" w:hAnsi="Calibri" w:cs="Calibri"/>
          <w:spacing w:val="-2"/>
          <w:sz w:val="22"/>
          <w:szCs w:val="22"/>
        </w:rPr>
        <w:t>p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ma</w:t>
      </w:r>
      <w:r>
        <w:rPr>
          <w:rFonts w:ascii="Calibri" w:eastAsia="Calibri" w:hAnsi="Calibri" w:cs="Calibri"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6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,</w:t>
      </w:r>
      <w:del w:id="1120" w:author="Deni Septiadi Azzub" w:date="2018-03-01T22:21:00Z">
        <w:r w:rsidDel="00CB7CE8">
          <w:rPr>
            <w:rFonts w:ascii="Calibri" w:eastAsia="Calibri" w:hAnsi="Calibri" w:cs="Calibri"/>
            <w:sz w:val="22"/>
            <w:szCs w:val="22"/>
          </w:rPr>
          <w:delText xml:space="preserve"> </w:delText>
        </w:r>
      </w:del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ins w:id="1121" w:author="Deni Septiadi Azzub" w:date="2018-03-01T22:21:00Z">
        <w:r w:rsidR="00CB7CE8">
          <w:rPr>
            <w:rFonts w:ascii="Calibri" w:eastAsia="Calibri" w:hAnsi="Calibri" w:cs="Calibri"/>
            <w:spacing w:val="2"/>
            <w:sz w:val="22"/>
            <w:szCs w:val="22"/>
            <w:lang w:val="id-ID"/>
          </w:rPr>
          <w:t xml:space="preserve">kita </w:t>
        </w:r>
      </w:ins>
      <w:r>
        <w:rPr>
          <w:rFonts w:ascii="Calibri" w:eastAsia="Calibri" w:hAnsi="Calibri" w:cs="Calibri"/>
          <w:spacing w:val="-2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9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4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pacing w:val="-9"/>
          <w:sz w:val="22"/>
          <w:szCs w:val="22"/>
        </w:rPr>
        <w:t>n</w:t>
      </w:r>
      <w:r>
        <w:rPr>
          <w:rFonts w:ascii="Calibri" w:eastAsia="Calibri" w:hAnsi="Calibri" w:cs="Calibri"/>
          <w:spacing w:val="3"/>
          <w:sz w:val="22"/>
          <w:szCs w:val="22"/>
        </w:rPr>
        <w:t>gg</w:t>
      </w:r>
      <w:r>
        <w:rPr>
          <w:rFonts w:ascii="Calibri" w:eastAsia="Calibri" w:hAnsi="Calibri" w:cs="Calibri"/>
          <w:spacing w:val="-2"/>
          <w:sz w:val="22"/>
          <w:szCs w:val="22"/>
        </w:rPr>
        <w:t>un</w:t>
      </w:r>
      <w:r>
        <w:rPr>
          <w:rFonts w:ascii="Calibri" w:eastAsia="Calibri" w:hAnsi="Calibri" w:cs="Calibri"/>
          <w:spacing w:val="-6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k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 xml:space="preserve">n  </w:t>
      </w:r>
      <w:del w:id="1122" w:author="Deni Septiadi Azzub" w:date="2018-03-01T22:21:00Z">
        <w:r w:rsidRPr="00CB7CE8" w:rsidDel="00CB7CE8">
          <w:rPr>
            <w:rFonts w:ascii="Calibri" w:eastAsia="Calibri" w:hAnsi="Calibri" w:cs="Calibri"/>
            <w:i/>
            <w:spacing w:val="-1"/>
            <w:sz w:val="22"/>
            <w:szCs w:val="22"/>
            <w:rPrChange w:id="1123" w:author="Deni Septiadi Azzub" w:date="2018-03-01T22:21:00Z">
              <w:rPr>
                <w:rFonts w:ascii="Calibri" w:eastAsia="Calibri" w:hAnsi="Calibri" w:cs="Calibri"/>
                <w:spacing w:val="-1"/>
                <w:sz w:val="22"/>
                <w:szCs w:val="22"/>
              </w:rPr>
            </w:rPrChange>
          </w:rPr>
          <w:delText>s</w:delText>
        </w:r>
        <w:r w:rsidRPr="00CB7CE8" w:rsidDel="00CB7CE8">
          <w:rPr>
            <w:rFonts w:ascii="Calibri" w:eastAsia="Calibri" w:hAnsi="Calibri" w:cs="Calibri"/>
            <w:i/>
            <w:spacing w:val="-3"/>
            <w:sz w:val="22"/>
            <w:szCs w:val="22"/>
            <w:rPrChange w:id="1124" w:author="Deni Septiadi Azzub" w:date="2018-03-01T22:21:00Z">
              <w:rPr>
                <w:rFonts w:ascii="Calibri" w:eastAsia="Calibri" w:hAnsi="Calibri" w:cs="Calibri"/>
                <w:spacing w:val="-3"/>
                <w:sz w:val="22"/>
                <w:szCs w:val="22"/>
              </w:rPr>
            </w:rPrChange>
          </w:rPr>
          <w:delText>o</w:delText>
        </w:r>
        <w:r w:rsidRPr="00CB7CE8" w:rsidDel="00CB7CE8">
          <w:rPr>
            <w:rFonts w:ascii="Calibri" w:eastAsia="Calibri" w:hAnsi="Calibri" w:cs="Calibri"/>
            <w:i/>
            <w:spacing w:val="-1"/>
            <w:sz w:val="22"/>
            <w:szCs w:val="22"/>
            <w:rPrChange w:id="1125" w:author="Deni Septiadi Azzub" w:date="2018-03-01T22:21:00Z">
              <w:rPr>
                <w:rFonts w:ascii="Calibri" w:eastAsia="Calibri" w:hAnsi="Calibri" w:cs="Calibri"/>
                <w:spacing w:val="-1"/>
                <w:sz w:val="22"/>
                <w:szCs w:val="22"/>
              </w:rPr>
            </w:rPrChange>
          </w:rPr>
          <w:delText>si</w:delText>
        </w:r>
        <w:r w:rsidRPr="00CB7CE8" w:rsidDel="00CB7CE8">
          <w:rPr>
            <w:rFonts w:ascii="Calibri" w:eastAsia="Calibri" w:hAnsi="Calibri" w:cs="Calibri"/>
            <w:i/>
            <w:spacing w:val="1"/>
            <w:sz w:val="22"/>
            <w:szCs w:val="22"/>
            <w:rPrChange w:id="1126" w:author="Deni Septiadi Azzub" w:date="2018-03-01T22:21:00Z">
              <w:rPr>
                <w:rFonts w:ascii="Calibri" w:eastAsia="Calibri" w:hAnsi="Calibri" w:cs="Calibri"/>
                <w:spacing w:val="1"/>
                <w:sz w:val="22"/>
                <w:szCs w:val="22"/>
              </w:rPr>
            </w:rPrChange>
          </w:rPr>
          <w:delText>a</w:delText>
        </w:r>
        <w:r w:rsidRPr="00CB7CE8" w:rsidDel="00CB7CE8">
          <w:rPr>
            <w:rFonts w:ascii="Calibri" w:eastAsia="Calibri" w:hAnsi="Calibri" w:cs="Calibri"/>
            <w:i/>
            <w:sz w:val="22"/>
            <w:szCs w:val="22"/>
            <w:rPrChange w:id="1127" w:author="Deni Septiadi Azzub" w:date="2018-03-01T22:21:00Z">
              <w:rPr>
                <w:rFonts w:ascii="Calibri" w:eastAsia="Calibri" w:hAnsi="Calibri" w:cs="Calibri"/>
                <w:sz w:val="22"/>
                <w:szCs w:val="22"/>
              </w:rPr>
            </w:rPrChange>
          </w:rPr>
          <w:delText>l</w:delText>
        </w:r>
        <w:r w:rsidRPr="00CB7CE8" w:rsidDel="00CB7CE8">
          <w:rPr>
            <w:rFonts w:ascii="Calibri" w:eastAsia="Calibri" w:hAnsi="Calibri" w:cs="Calibri"/>
            <w:i/>
            <w:spacing w:val="36"/>
            <w:sz w:val="22"/>
            <w:szCs w:val="22"/>
            <w:rPrChange w:id="1128" w:author="Deni Septiadi Azzub" w:date="2018-03-01T22:21:00Z">
              <w:rPr>
                <w:rFonts w:ascii="Calibri" w:eastAsia="Calibri" w:hAnsi="Calibri" w:cs="Calibri"/>
                <w:spacing w:val="36"/>
                <w:sz w:val="22"/>
                <w:szCs w:val="22"/>
              </w:rPr>
            </w:rPrChange>
          </w:rPr>
          <w:delText xml:space="preserve"> </w:delText>
        </w:r>
        <w:r w:rsidRPr="00CB7CE8" w:rsidDel="00CB7CE8">
          <w:rPr>
            <w:rFonts w:ascii="Calibri" w:eastAsia="Calibri" w:hAnsi="Calibri" w:cs="Calibri"/>
            <w:i/>
            <w:spacing w:val="1"/>
            <w:w w:val="101"/>
            <w:sz w:val="22"/>
            <w:szCs w:val="22"/>
            <w:rPrChange w:id="1129" w:author="Deni Septiadi Azzub" w:date="2018-03-01T22:21:00Z">
              <w:rPr>
                <w:rFonts w:ascii="Calibri" w:eastAsia="Calibri" w:hAnsi="Calibri" w:cs="Calibri"/>
                <w:spacing w:val="1"/>
                <w:w w:val="101"/>
                <w:sz w:val="22"/>
                <w:szCs w:val="22"/>
              </w:rPr>
            </w:rPrChange>
          </w:rPr>
          <w:delText>m</w:delText>
        </w:r>
        <w:r w:rsidRPr="00CB7CE8" w:rsidDel="00CB7CE8">
          <w:rPr>
            <w:rFonts w:ascii="Calibri" w:eastAsia="Calibri" w:hAnsi="Calibri" w:cs="Calibri"/>
            <w:i/>
            <w:spacing w:val="-3"/>
            <w:w w:val="101"/>
            <w:sz w:val="22"/>
            <w:szCs w:val="22"/>
            <w:rPrChange w:id="1130" w:author="Deni Septiadi Azzub" w:date="2018-03-01T22:21:00Z">
              <w:rPr>
                <w:rFonts w:ascii="Calibri" w:eastAsia="Calibri" w:hAnsi="Calibri" w:cs="Calibri"/>
                <w:spacing w:val="-3"/>
                <w:w w:val="101"/>
                <w:sz w:val="22"/>
                <w:szCs w:val="22"/>
              </w:rPr>
            </w:rPrChange>
          </w:rPr>
          <w:delText>e</w:delText>
        </w:r>
        <w:r w:rsidRPr="00CB7CE8" w:rsidDel="00CB7CE8">
          <w:rPr>
            <w:rFonts w:ascii="Calibri" w:eastAsia="Calibri" w:hAnsi="Calibri" w:cs="Calibri"/>
            <w:i/>
            <w:spacing w:val="-2"/>
            <w:w w:val="101"/>
            <w:sz w:val="22"/>
            <w:szCs w:val="22"/>
            <w:rPrChange w:id="1131" w:author="Deni Septiadi Azzub" w:date="2018-03-01T22:21:00Z">
              <w:rPr>
                <w:rFonts w:ascii="Calibri" w:eastAsia="Calibri" w:hAnsi="Calibri" w:cs="Calibri"/>
                <w:spacing w:val="-2"/>
                <w:w w:val="101"/>
                <w:sz w:val="22"/>
                <w:szCs w:val="22"/>
              </w:rPr>
            </w:rPrChange>
          </w:rPr>
          <w:delText>d</w:delText>
        </w:r>
        <w:r w:rsidRPr="00CB7CE8" w:rsidDel="00CB7CE8">
          <w:rPr>
            <w:rFonts w:ascii="Calibri" w:eastAsia="Calibri" w:hAnsi="Calibri" w:cs="Calibri"/>
            <w:i/>
            <w:spacing w:val="-1"/>
            <w:w w:val="101"/>
            <w:sz w:val="22"/>
            <w:szCs w:val="22"/>
            <w:rPrChange w:id="1132" w:author="Deni Septiadi Azzub" w:date="2018-03-01T22:21:00Z">
              <w:rPr>
                <w:rFonts w:ascii="Calibri" w:eastAsia="Calibri" w:hAnsi="Calibri" w:cs="Calibri"/>
                <w:spacing w:val="-1"/>
                <w:w w:val="101"/>
                <w:sz w:val="22"/>
                <w:szCs w:val="22"/>
              </w:rPr>
            </w:rPrChange>
          </w:rPr>
          <w:delText>i</w:delText>
        </w:r>
        <w:r w:rsidRPr="00CB7CE8" w:rsidDel="00CB7CE8">
          <w:rPr>
            <w:rFonts w:ascii="Calibri" w:eastAsia="Calibri" w:hAnsi="Calibri" w:cs="Calibri"/>
            <w:i/>
            <w:w w:val="101"/>
            <w:sz w:val="22"/>
            <w:szCs w:val="22"/>
            <w:rPrChange w:id="1133" w:author="Deni Septiadi Azzub" w:date="2018-03-01T22:21:00Z">
              <w:rPr>
                <w:rFonts w:ascii="Calibri" w:eastAsia="Calibri" w:hAnsi="Calibri" w:cs="Calibri"/>
                <w:w w:val="101"/>
                <w:sz w:val="22"/>
                <w:szCs w:val="22"/>
              </w:rPr>
            </w:rPrChange>
          </w:rPr>
          <w:delText>a</w:delText>
        </w:r>
      </w:del>
      <w:ins w:id="1134" w:author="Deni Septiadi Azzub" w:date="2018-03-01T22:21:00Z">
        <w:r w:rsidR="00CB7CE8">
          <w:rPr>
            <w:rFonts w:ascii="Calibri" w:eastAsia="Calibri" w:hAnsi="Calibri" w:cs="Calibri"/>
            <w:i/>
            <w:spacing w:val="-1"/>
            <w:sz w:val="22"/>
            <w:szCs w:val="22"/>
            <w:lang w:val="id-ID"/>
          </w:rPr>
          <w:t>social media</w:t>
        </w:r>
      </w:ins>
      <w:r>
        <w:rPr>
          <w:rFonts w:ascii="Calibri" w:eastAsia="Calibri" w:hAnsi="Calibri" w:cs="Calibri"/>
          <w:w w:val="10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un</w:t>
      </w:r>
      <w:r>
        <w:rPr>
          <w:rFonts w:ascii="Calibri" w:eastAsia="Calibri" w:hAnsi="Calibri" w:cs="Calibri"/>
          <w:spacing w:val="-3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 xml:space="preserve">k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nuh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p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n</w:t>
      </w:r>
      <w:r>
        <w:rPr>
          <w:rFonts w:ascii="Calibri" w:eastAsia="Calibri" w:hAnsi="Calibri" w:cs="Calibri"/>
          <w:spacing w:val="-1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w w:val="101"/>
          <w:sz w:val="22"/>
          <w:szCs w:val="22"/>
        </w:rPr>
        <w:t>p</w:t>
      </w:r>
      <w:r>
        <w:rPr>
          <w:rFonts w:ascii="Calibri" w:eastAsia="Calibri" w:hAnsi="Calibri" w:cs="Calibri"/>
          <w:spacing w:val="-3"/>
          <w:w w:val="101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w w:val="101"/>
          <w:sz w:val="22"/>
          <w:szCs w:val="22"/>
        </w:rPr>
        <w:t>ma</w:t>
      </w:r>
      <w:r>
        <w:rPr>
          <w:rFonts w:ascii="Calibri" w:eastAsia="Calibri" w:hAnsi="Calibri" w:cs="Calibri"/>
          <w:spacing w:val="-1"/>
          <w:w w:val="101"/>
          <w:sz w:val="22"/>
          <w:szCs w:val="22"/>
        </w:rPr>
        <w:t>s</w:t>
      </w:r>
      <w:r>
        <w:rPr>
          <w:rFonts w:ascii="Calibri" w:eastAsia="Calibri" w:hAnsi="Calibri" w:cs="Calibri"/>
          <w:spacing w:val="-6"/>
          <w:w w:val="101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w w:val="101"/>
          <w:sz w:val="22"/>
          <w:szCs w:val="22"/>
        </w:rPr>
        <w:t>ra</w:t>
      </w:r>
      <w:r>
        <w:rPr>
          <w:rFonts w:ascii="Calibri" w:eastAsia="Calibri" w:hAnsi="Calibri" w:cs="Calibri"/>
          <w:w w:val="101"/>
          <w:sz w:val="22"/>
          <w:szCs w:val="22"/>
        </w:rPr>
        <w:t xml:space="preserve">n </w:t>
      </w:r>
      <w:r>
        <w:rPr>
          <w:rFonts w:ascii="Calibri" w:eastAsia="Calibri" w:hAnsi="Calibri" w:cs="Calibri"/>
          <w:spacing w:val="-2"/>
          <w:sz w:val="22"/>
          <w:szCs w:val="22"/>
        </w:rPr>
        <w:t>p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spacing w:val="-2"/>
          <w:sz w:val="22"/>
          <w:szCs w:val="22"/>
        </w:rPr>
        <w:t>u</w:t>
      </w:r>
      <w:r>
        <w:rPr>
          <w:rFonts w:ascii="Calibri" w:eastAsia="Calibri" w:hAnsi="Calibri" w:cs="Calibri"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h</w:t>
      </w:r>
      <w:r>
        <w:rPr>
          <w:rFonts w:ascii="Calibri" w:eastAsia="Calibri" w:hAnsi="Calibri" w:cs="Calibri"/>
          <w:spacing w:val="1"/>
          <w:sz w:val="22"/>
          <w:szCs w:val="22"/>
        </w:rPr>
        <w:t>aa</w:t>
      </w:r>
      <w:r>
        <w:rPr>
          <w:rFonts w:ascii="Calibri" w:eastAsia="Calibri" w:hAnsi="Calibri" w:cs="Calibri"/>
          <w:spacing w:val="-2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.</w:t>
      </w:r>
      <w:r>
        <w:rPr>
          <w:rFonts w:ascii="Calibri" w:eastAsia="Calibri" w:hAnsi="Calibri" w:cs="Calibri"/>
          <w:spacing w:val="8"/>
          <w:sz w:val="22"/>
          <w:szCs w:val="22"/>
        </w:rPr>
        <w:t xml:space="preserve"> </w:t>
      </w:r>
      <w:del w:id="1135" w:author="Deni Septiadi Azzub" w:date="2018-03-01T22:21:00Z">
        <w:r w:rsidDel="00CB7CE8">
          <w:rPr>
            <w:rFonts w:ascii="Calibri" w:eastAsia="Calibri" w:hAnsi="Calibri" w:cs="Calibri"/>
            <w:spacing w:val="-2"/>
            <w:sz w:val="22"/>
            <w:szCs w:val="22"/>
          </w:rPr>
          <w:delText>S</w:delText>
        </w:r>
        <w:r w:rsidDel="00CB7CE8">
          <w:rPr>
            <w:rFonts w:ascii="Calibri" w:eastAsia="Calibri" w:hAnsi="Calibri" w:cs="Calibri"/>
            <w:spacing w:val="-3"/>
            <w:sz w:val="22"/>
            <w:szCs w:val="22"/>
          </w:rPr>
          <w:delText>o</w:delText>
        </w:r>
        <w:r w:rsidDel="00CB7CE8">
          <w:rPr>
            <w:rFonts w:ascii="Calibri" w:eastAsia="Calibri" w:hAnsi="Calibri" w:cs="Calibri"/>
            <w:spacing w:val="-1"/>
            <w:sz w:val="22"/>
            <w:szCs w:val="22"/>
          </w:rPr>
          <w:delText>si</w:delText>
        </w:r>
        <w:r w:rsidDel="00CB7CE8">
          <w:rPr>
            <w:rFonts w:ascii="Calibri" w:eastAsia="Calibri" w:hAnsi="Calibri" w:cs="Calibri"/>
            <w:spacing w:val="1"/>
            <w:sz w:val="22"/>
            <w:szCs w:val="22"/>
          </w:rPr>
          <w:delText>a</w:delText>
        </w:r>
        <w:r w:rsidDel="00CB7CE8">
          <w:rPr>
            <w:rFonts w:ascii="Calibri" w:eastAsia="Calibri" w:hAnsi="Calibri" w:cs="Calibri"/>
            <w:sz w:val="22"/>
            <w:szCs w:val="22"/>
          </w:rPr>
          <w:delText xml:space="preserve">l </w:delText>
        </w:r>
        <w:r w:rsidDel="00CB7CE8">
          <w:rPr>
            <w:rFonts w:ascii="Calibri" w:eastAsia="Calibri" w:hAnsi="Calibri" w:cs="Calibri"/>
            <w:spacing w:val="1"/>
            <w:sz w:val="22"/>
            <w:szCs w:val="22"/>
          </w:rPr>
          <w:delText>m</w:delText>
        </w:r>
        <w:r w:rsidDel="00CB7CE8">
          <w:rPr>
            <w:rFonts w:ascii="Calibri" w:eastAsia="Calibri" w:hAnsi="Calibri" w:cs="Calibri"/>
            <w:spacing w:val="-3"/>
            <w:sz w:val="22"/>
            <w:szCs w:val="22"/>
          </w:rPr>
          <w:delText>e</w:delText>
        </w:r>
        <w:r w:rsidDel="00CB7CE8">
          <w:rPr>
            <w:rFonts w:ascii="Calibri" w:eastAsia="Calibri" w:hAnsi="Calibri" w:cs="Calibri"/>
            <w:spacing w:val="-2"/>
            <w:sz w:val="22"/>
            <w:szCs w:val="22"/>
          </w:rPr>
          <w:delText>d</w:delText>
        </w:r>
        <w:r w:rsidDel="00CB7CE8">
          <w:rPr>
            <w:rFonts w:ascii="Calibri" w:eastAsia="Calibri" w:hAnsi="Calibri" w:cs="Calibri"/>
            <w:spacing w:val="-1"/>
            <w:sz w:val="22"/>
            <w:szCs w:val="22"/>
          </w:rPr>
          <w:delText>i</w:delText>
        </w:r>
        <w:r w:rsidDel="00CB7CE8">
          <w:rPr>
            <w:rFonts w:ascii="Calibri" w:eastAsia="Calibri" w:hAnsi="Calibri" w:cs="Calibri"/>
            <w:sz w:val="22"/>
            <w:szCs w:val="22"/>
          </w:rPr>
          <w:delText>a</w:delText>
        </w:r>
      </w:del>
      <w:ins w:id="1136" w:author="Deni Septiadi Azzub" w:date="2018-03-01T22:21:00Z">
        <w:r w:rsidR="00CB7CE8">
          <w:rPr>
            <w:rFonts w:ascii="Calibri" w:eastAsia="Calibri" w:hAnsi="Calibri" w:cs="Calibri"/>
            <w:spacing w:val="-2"/>
            <w:sz w:val="22"/>
            <w:szCs w:val="22"/>
            <w:lang w:val="id-ID"/>
          </w:rPr>
          <w:t>Social media</w:t>
        </w:r>
      </w:ins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9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spacing w:val="-2"/>
          <w:sz w:val="22"/>
          <w:szCs w:val="22"/>
        </w:rPr>
        <w:t>up</w:t>
      </w:r>
      <w:r>
        <w:rPr>
          <w:rFonts w:ascii="Calibri" w:eastAsia="Calibri" w:hAnsi="Calibri" w:cs="Calibri"/>
          <w:spacing w:val="-6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k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w w:val="101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w w:val="101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w w:val="101"/>
          <w:sz w:val="22"/>
          <w:szCs w:val="22"/>
        </w:rPr>
        <w:t>a</w:t>
      </w:r>
      <w:r>
        <w:rPr>
          <w:rFonts w:ascii="Calibri" w:eastAsia="Calibri" w:hAnsi="Calibri" w:cs="Calibri"/>
          <w:w w:val="101"/>
          <w:sz w:val="22"/>
          <w:szCs w:val="22"/>
        </w:rPr>
        <w:t xml:space="preserve">t </w:t>
      </w:r>
      <w:del w:id="1137" w:author="Deni Septiadi Azzub" w:date="2018-03-01T22:22:00Z">
        <w:r w:rsidDel="00BC12D0">
          <w:rPr>
            <w:rFonts w:ascii="Calibri" w:eastAsia="Calibri" w:hAnsi="Calibri" w:cs="Calibri"/>
            <w:sz w:val="22"/>
            <w:szCs w:val="22"/>
          </w:rPr>
          <w:delText>y</w:delText>
        </w:r>
        <w:r w:rsidDel="00BC12D0">
          <w:rPr>
            <w:rFonts w:ascii="Calibri" w:eastAsia="Calibri" w:hAnsi="Calibri" w:cs="Calibri"/>
            <w:spacing w:val="1"/>
            <w:sz w:val="22"/>
            <w:szCs w:val="22"/>
          </w:rPr>
          <w:delText>a</w:delText>
        </w:r>
        <w:r w:rsidDel="00BC12D0">
          <w:rPr>
            <w:rFonts w:ascii="Calibri" w:eastAsia="Calibri" w:hAnsi="Calibri" w:cs="Calibri"/>
            <w:spacing w:val="-2"/>
            <w:sz w:val="22"/>
            <w:szCs w:val="22"/>
          </w:rPr>
          <w:delText>n</w:delText>
        </w:r>
        <w:r w:rsidDel="00BC12D0">
          <w:rPr>
            <w:rFonts w:ascii="Calibri" w:eastAsia="Calibri" w:hAnsi="Calibri" w:cs="Calibri"/>
            <w:sz w:val="22"/>
            <w:szCs w:val="22"/>
          </w:rPr>
          <w:delText>g</w:delText>
        </w:r>
        <w:r w:rsidDel="00BC12D0">
          <w:rPr>
            <w:rFonts w:ascii="Calibri" w:eastAsia="Calibri" w:hAnsi="Calibri" w:cs="Calibri"/>
            <w:spacing w:val="7"/>
            <w:sz w:val="22"/>
            <w:szCs w:val="22"/>
          </w:rPr>
          <w:delText xml:space="preserve"> </w:delText>
        </w:r>
      </w:del>
      <w:r>
        <w:rPr>
          <w:rFonts w:ascii="Calibri" w:eastAsia="Calibri" w:hAnsi="Calibri" w:cs="Calibri"/>
          <w:spacing w:val="-2"/>
          <w:sz w:val="22"/>
          <w:szCs w:val="22"/>
        </w:rPr>
        <w:t>b</w:t>
      </w:r>
      <w:r>
        <w:rPr>
          <w:rFonts w:ascii="Calibri" w:eastAsia="Calibri" w:hAnsi="Calibri" w:cs="Calibri"/>
          <w:spacing w:val="-1"/>
          <w:sz w:val="22"/>
          <w:szCs w:val="22"/>
        </w:rPr>
        <w:t>is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n</w:t>
      </w:r>
      <w:r>
        <w:rPr>
          <w:rFonts w:ascii="Calibri" w:eastAsia="Calibri" w:hAnsi="Calibri" w:cs="Calibri"/>
          <w:spacing w:val="-3"/>
          <w:sz w:val="22"/>
          <w:szCs w:val="22"/>
        </w:rPr>
        <w:t>j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6"/>
          <w:sz w:val="22"/>
          <w:szCs w:val="22"/>
        </w:rPr>
        <w:t xml:space="preserve"> </w:t>
      </w:r>
      <w:del w:id="1138" w:author="Deni Septiadi Azzub" w:date="2018-03-01T22:22:00Z">
        <w:r w:rsidDel="00BC12D0">
          <w:rPr>
            <w:rFonts w:ascii="Calibri" w:eastAsia="Calibri" w:hAnsi="Calibri" w:cs="Calibri"/>
            <w:spacing w:val="1"/>
            <w:sz w:val="22"/>
            <w:szCs w:val="22"/>
          </w:rPr>
          <w:delText>a</w:delText>
        </w:r>
        <w:r w:rsidDel="00BC12D0">
          <w:rPr>
            <w:rFonts w:ascii="Calibri" w:eastAsia="Calibri" w:hAnsi="Calibri" w:cs="Calibri"/>
            <w:spacing w:val="-1"/>
            <w:sz w:val="22"/>
            <w:szCs w:val="22"/>
          </w:rPr>
          <w:delText>l</w:delText>
        </w:r>
        <w:r w:rsidDel="00BC12D0">
          <w:rPr>
            <w:rFonts w:ascii="Calibri" w:eastAsia="Calibri" w:hAnsi="Calibri" w:cs="Calibri"/>
            <w:spacing w:val="1"/>
            <w:sz w:val="22"/>
            <w:szCs w:val="22"/>
          </w:rPr>
          <w:delText>a</w:delText>
        </w:r>
        <w:r w:rsidDel="00BC12D0">
          <w:rPr>
            <w:rFonts w:ascii="Calibri" w:eastAsia="Calibri" w:hAnsi="Calibri" w:cs="Calibri"/>
            <w:sz w:val="22"/>
            <w:szCs w:val="22"/>
          </w:rPr>
          <w:delText>t y</w:delText>
        </w:r>
        <w:r w:rsidDel="00BC12D0">
          <w:rPr>
            <w:rFonts w:ascii="Calibri" w:eastAsia="Calibri" w:hAnsi="Calibri" w:cs="Calibri"/>
            <w:spacing w:val="1"/>
            <w:sz w:val="22"/>
            <w:szCs w:val="22"/>
          </w:rPr>
          <w:delText>a</w:delText>
        </w:r>
        <w:r w:rsidDel="00BC12D0">
          <w:rPr>
            <w:rFonts w:ascii="Calibri" w:eastAsia="Calibri" w:hAnsi="Calibri" w:cs="Calibri"/>
            <w:spacing w:val="-9"/>
            <w:sz w:val="22"/>
            <w:szCs w:val="22"/>
          </w:rPr>
          <w:delText>n</w:delText>
        </w:r>
        <w:r w:rsidDel="00BC12D0">
          <w:rPr>
            <w:rFonts w:ascii="Calibri" w:eastAsia="Calibri" w:hAnsi="Calibri" w:cs="Calibri"/>
            <w:sz w:val="22"/>
            <w:szCs w:val="22"/>
          </w:rPr>
          <w:delText>g</w:delText>
        </w:r>
      </w:del>
      <w:ins w:id="1139" w:author="Deni Septiadi Azzub" w:date="2018-03-01T22:22:00Z">
        <w:r w:rsidR="00BC12D0">
          <w:rPr>
            <w:rFonts w:ascii="Calibri" w:eastAsia="Calibri" w:hAnsi="Calibri" w:cs="Calibri"/>
            <w:spacing w:val="1"/>
            <w:sz w:val="22"/>
            <w:szCs w:val="22"/>
            <w:lang w:val="id-ID"/>
          </w:rPr>
          <w:t>pilihan</w:t>
        </w:r>
      </w:ins>
      <w:r>
        <w:rPr>
          <w:rFonts w:ascii="Calibri" w:eastAsia="Calibri" w:hAnsi="Calibri" w:cs="Calibri"/>
          <w:spacing w:val="1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9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li</w:t>
      </w:r>
      <w:r>
        <w:rPr>
          <w:rFonts w:ascii="Calibri" w:eastAsia="Calibri" w:hAnsi="Calibri" w:cs="Calibri"/>
          <w:spacing w:val="-2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8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ef</w:t>
      </w:r>
      <w:r>
        <w:rPr>
          <w:rFonts w:ascii="Calibri" w:eastAsia="Calibri" w:hAnsi="Calibri" w:cs="Calibri"/>
          <w:spacing w:val="-1"/>
          <w:sz w:val="22"/>
          <w:szCs w:val="22"/>
        </w:rPr>
        <w:t>isi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10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w w:val="101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w w:val="101"/>
          <w:sz w:val="22"/>
          <w:szCs w:val="22"/>
        </w:rPr>
        <w:t>a</w:t>
      </w:r>
      <w:r>
        <w:rPr>
          <w:rFonts w:ascii="Calibri" w:eastAsia="Calibri" w:hAnsi="Calibri" w:cs="Calibri"/>
          <w:w w:val="101"/>
          <w:sz w:val="22"/>
          <w:szCs w:val="22"/>
        </w:rPr>
        <w:t xml:space="preserve">n </w:t>
      </w:r>
      <w:r>
        <w:rPr>
          <w:rFonts w:ascii="Calibri" w:eastAsia="Calibri" w:hAnsi="Calibri" w:cs="Calibri"/>
          <w:spacing w:val="-3"/>
          <w:sz w:val="22"/>
          <w:szCs w:val="22"/>
        </w:rPr>
        <w:t>efe</w:t>
      </w:r>
      <w:r>
        <w:rPr>
          <w:rFonts w:ascii="Calibri" w:eastAsia="Calibri" w:hAnsi="Calibri" w:cs="Calibri"/>
          <w:spacing w:val="-1"/>
          <w:sz w:val="22"/>
          <w:szCs w:val="22"/>
        </w:rPr>
        <w:t>k</w:t>
      </w:r>
      <w:r>
        <w:rPr>
          <w:rFonts w:ascii="Calibri" w:eastAsia="Calibri" w:hAnsi="Calibri" w:cs="Calibri"/>
          <w:spacing w:val="-3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pacing w:val="-3"/>
          <w:sz w:val="22"/>
          <w:szCs w:val="22"/>
        </w:rPr>
        <w:t>f</w:t>
      </w:r>
      <w:r>
        <w:rPr>
          <w:rFonts w:ascii="Calibri" w:eastAsia="Calibri" w:hAnsi="Calibri" w:cs="Calibri"/>
          <w:sz w:val="22"/>
          <w:szCs w:val="22"/>
        </w:rPr>
        <w:t>.</w:t>
      </w:r>
      <w:r>
        <w:rPr>
          <w:rFonts w:ascii="Calibri" w:eastAsia="Calibri" w:hAnsi="Calibri" w:cs="Calibri"/>
          <w:spacing w:val="7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pacing w:val="-3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u</w:t>
      </w:r>
      <w:ins w:id="1140" w:author="Deni Septiadi Azzub" w:date="2018-03-01T22:22:00Z">
        <w:r w:rsidR="00BC12D0">
          <w:rPr>
            <w:rFonts w:ascii="Calibri" w:eastAsia="Calibri" w:hAnsi="Calibri" w:cs="Calibri"/>
            <w:sz w:val="22"/>
            <w:szCs w:val="22"/>
            <w:lang w:val="id-ID"/>
          </w:rPr>
          <w:t>,</w:t>
        </w:r>
      </w:ins>
      <w:r>
        <w:rPr>
          <w:rFonts w:ascii="Calibri" w:eastAsia="Calibri" w:hAnsi="Calibri" w:cs="Calibri"/>
          <w:sz w:val="22"/>
          <w:szCs w:val="22"/>
        </w:rPr>
        <w:t xml:space="preserve"> </w:t>
      </w:r>
      <w:del w:id="1141" w:author="Deni Septiadi Azzub" w:date="2018-03-01T22:22:00Z">
        <w:r w:rsidRPr="00BC12D0" w:rsidDel="00BC12D0">
          <w:rPr>
            <w:rFonts w:ascii="Calibri" w:eastAsia="Calibri" w:hAnsi="Calibri" w:cs="Calibri"/>
            <w:i/>
            <w:spacing w:val="-1"/>
            <w:sz w:val="22"/>
            <w:szCs w:val="22"/>
            <w:rPrChange w:id="1142" w:author="Deni Septiadi Azzub" w:date="2018-03-01T22:22:00Z">
              <w:rPr>
                <w:rFonts w:ascii="Calibri" w:eastAsia="Calibri" w:hAnsi="Calibri" w:cs="Calibri"/>
                <w:spacing w:val="-1"/>
                <w:sz w:val="22"/>
                <w:szCs w:val="22"/>
              </w:rPr>
            </w:rPrChange>
          </w:rPr>
          <w:delText>s</w:delText>
        </w:r>
        <w:r w:rsidRPr="00BC12D0" w:rsidDel="00BC12D0">
          <w:rPr>
            <w:rFonts w:ascii="Calibri" w:eastAsia="Calibri" w:hAnsi="Calibri" w:cs="Calibri"/>
            <w:i/>
            <w:spacing w:val="-3"/>
            <w:sz w:val="22"/>
            <w:szCs w:val="22"/>
            <w:rPrChange w:id="1143" w:author="Deni Septiadi Azzub" w:date="2018-03-01T22:22:00Z">
              <w:rPr>
                <w:rFonts w:ascii="Calibri" w:eastAsia="Calibri" w:hAnsi="Calibri" w:cs="Calibri"/>
                <w:spacing w:val="-3"/>
                <w:sz w:val="22"/>
                <w:szCs w:val="22"/>
              </w:rPr>
            </w:rPrChange>
          </w:rPr>
          <w:delText>o</w:delText>
        </w:r>
        <w:r w:rsidRPr="00BC12D0" w:rsidDel="00BC12D0">
          <w:rPr>
            <w:rFonts w:ascii="Calibri" w:eastAsia="Calibri" w:hAnsi="Calibri" w:cs="Calibri"/>
            <w:i/>
            <w:spacing w:val="-1"/>
            <w:sz w:val="22"/>
            <w:szCs w:val="22"/>
            <w:rPrChange w:id="1144" w:author="Deni Septiadi Azzub" w:date="2018-03-01T22:22:00Z">
              <w:rPr>
                <w:rFonts w:ascii="Calibri" w:eastAsia="Calibri" w:hAnsi="Calibri" w:cs="Calibri"/>
                <w:spacing w:val="-1"/>
                <w:sz w:val="22"/>
                <w:szCs w:val="22"/>
              </w:rPr>
            </w:rPrChange>
          </w:rPr>
          <w:delText>si</w:delText>
        </w:r>
        <w:r w:rsidRPr="00BC12D0" w:rsidDel="00BC12D0">
          <w:rPr>
            <w:rFonts w:ascii="Calibri" w:eastAsia="Calibri" w:hAnsi="Calibri" w:cs="Calibri"/>
            <w:i/>
            <w:spacing w:val="1"/>
            <w:sz w:val="22"/>
            <w:szCs w:val="22"/>
            <w:rPrChange w:id="1145" w:author="Deni Septiadi Azzub" w:date="2018-03-01T22:22:00Z">
              <w:rPr>
                <w:rFonts w:ascii="Calibri" w:eastAsia="Calibri" w:hAnsi="Calibri" w:cs="Calibri"/>
                <w:spacing w:val="1"/>
                <w:sz w:val="22"/>
                <w:szCs w:val="22"/>
              </w:rPr>
            </w:rPrChange>
          </w:rPr>
          <w:delText>a</w:delText>
        </w:r>
        <w:r w:rsidRPr="00BC12D0" w:rsidDel="00BC12D0">
          <w:rPr>
            <w:rFonts w:ascii="Calibri" w:eastAsia="Calibri" w:hAnsi="Calibri" w:cs="Calibri"/>
            <w:i/>
            <w:sz w:val="22"/>
            <w:szCs w:val="22"/>
            <w:rPrChange w:id="1146" w:author="Deni Septiadi Azzub" w:date="2018-03-01T22:22:00Z">
              <w:rPr>
                <w:rFonts w:ascii="Calibri" w:eastAsia="Calibri" w:hAnsi="Calibri" w:cs="Calibri"/>
                <w:sz w:val="22"/>
                <w:szCs w:val="22"/>
              </w:rPr>
            </w:rPrChange>
          </w:rPr>
          <w:delText>l</w:delText>
        </w:r>
        <w:r w:rsidRPr="00BC12D0" w:rsidDel="00BC12D0">
          <w:rPr>
            <w:rFonts w:ascii="Calibri" w:eastAsia="Calibri" w:hAnsi="Calibri" w:cs="Calibri"/>
            <w:i/>
            <w:spacing w:val="4"/>
            <w:sz w:val="22"/>
            <w:szCs w:val="22"/>
            <w:rPrChange w:id="1147" w:author="Deni Septiadi Azzub" w:date="2018-03-01T22:22:00Z">
              <w:rPr>
                <w:rFonts w:ascii="Calibri" w:eastAsia="Calibri" w:hAnsi="Calibri" w:cs="Calibri"/>
                <w:spacing w:val="4"/>
                <w:sz w:val="22"/>
                <w:szCs w:val="22"/>
              </w:rPr>
            </w:rPrChange>
          </w:rPr>
          <w:delText xml:space="preserve"> </w:delText>
        </w:r>
        <w:r w:rsidRPr="00BC12D0" w:rsidDel="00BC12D0">
          <w:rPr>
            <w:rFonts w:ascii="Calibri" w:eastAsia="Calibri" w:hAnsi="Calibri" w:cs="Calibri"/>
            <w:i/>
            <w:spacing w:val="1"/>
            <w:sz w:val="22"/>
            <w:szCs w:val="22"/>
            <w:rPrChange w:id="1148" w:author="Deni Septiadi Azzub" w:date="2018-03-01T22:22:00Z">
              <w:rPr>
                <w:rFonts w:ascii="Calibri" w:eastAsia="Calibri" w:hAnsi="Calibri" w:cs="Calibri"/>
                <w:spacing w:val="1"/>
                <w:sz w:val="22"/>
                <w:szCs w:val="22"/>
              </w:rPr>
            </w:rPrChange>
          </w:rPr>
          <w:delText>m</w:delText>
        </w:r>
        <w:r w:rsidRPr="00BC12D0" w:rsidDel="00BC12D0">
          <w:rPr>
            <w:rFonts w:ascii="Calibri" w:eastAsia="Calibri" w:hAnsi="Calibri" w:cs="Calibri"/>
            <w:i/>
            <w:spacing w:val="-3"/>
            <w:sz w:val="22"/>
            <w:szCs w:val="22"/>
            <w:rPrChange w:id="1149" w:author="Deni Septiadi Azzub" w:date="2018-03-01T22:22:00Z">
              <w:rPr>
                <w:rFonts w:ascii="Calibri" w:eastAsia="Calibri" w:hAnsi="Calibri" w:cs="Calibri"/>
                <w:spacing w:val="-3"/>
                <w:sz w:val="22"/>
                <w:szCs w:val="22"/>
              </w:rPr>
            </w:rPrChange>
          </w:rPr>
          <w:delText>e</w:delText>
        </w:r>
        <w:r w:rsidRPr="00BC12D0" w:rsidDel="00BC12D0">
          <w:rPr>
            <w:rFonts w:ascii="Calibri" w:eastAsia="Calibri" w:hAnsi="Calibri" w:cs="Calibri"/>
            <w:i/>
            <w:spacing w:val="-2"/>
            <w:sz w:val="22"/>
            <w:szCs w:val="22"/>
            <w:rPrChange w:id="1150" w:author="Deni Septiadi Azzub" w:date="2018-03-01T22:22:00Z">
              <w:rPr>
                <w:rFonts w:ascii="Calibri" w:eastAsia="Calibri" w:hAnsi="Calibri" w:cs="Calibri"/>
                <w:spacing w:val="-2"/>
                <w:sz w:val="22"/>
                <w:szCs w:val="22"/>
              </w:rPr>
            </w:rPrChange>
          </w:rPr>
          <w:delText>d</w:delText>
        </w:r>
        <w:r w:rsidRPr="00BC12D0" w:rsidDel="00BC12D0">
          <w:rPr>
            <w:rFonts w:ascii="Calibri" w:eastAsia="Calibri" w:hAnsi="Calibri" w:cs="Calibri"/>
            <w:i/>
            <w:spacing w:val="-1"/>
            <w:sz w:val="22"/>
            <w:szCs w:val="22"/>
            <w:rPrChange w:id="1151" w:author="Deni Septiadi Azzub" w:date="2018-03-01T22:22:00Z">
              <w:rPr>
                <w:rFonts w:ascii="Calibri" w:eastAsia="Calibri" w:hAnsi="Calibri" w:cs="Calibri"/>
                <w:spacing w:val="-1"/>
                <w:sz w:val="22"/>
                <w:szCs w:val="22"/>
              </w:rPr>
            </w:rPrChange>
          </w:rPr>
          <w:delText>i</w:delText>
        </w:r>
        <w:r w:rsidRPr="00BC12D0" w:rsidDel="00BC12D0">
          <w:rPr>
            <w:rFonts w:ascii="Calibri" w:eastAsia="Calibri" w:hAnsi="Calibri" w:cs="Calibri"/>
            <w:i/>
            <w:sz w:val="22"/>
            <w:szCs w:val="22"/>
            <w:rPrChange w:id="1152" w:author="Deni Septiadi Azzub" w:date="2018-03-01T22:22:00Z">
              <w:rPr>
                <w:rFonts w:ascii="Calibri" w:eastAsia="Calibri" w:hAnsi="Calibri" w:cs="Calibri"/>
                <w:sz w:val="22"/>
                <w:szCs w:val="22"/>
              </w:rPr>
            </w:rPrChange>
          </w:rPr>
          <w:delText>a</w:delText>
        </w:r>
      </w:del>
      <w:ins w:id="1153" w:author="Deni Septiadi Azzub" w:date="2018-03-01T22:22:00Z">
        <w:r w:rsidR="00BC12D0">
          <w:rPr>
            <w:rFonts w:ascii="Calibri" w:eastAsia="Calibri" w:hAnsi="Calibri" w:cs="Calibri"/>
            <w:i/>
            <w:spacing w:val="-1"/>
            <w:sz w:val="22"/>
            <w:szCs w:val="22"/>
            <w:lang w:val="id-ID"/>
          </w:rPr>
          <w:t>social media</w:t>
        </w:r>
      </w:ins>
      <w:r>
        <w:rPr>
          <w:rFonts w:ascii="Calibri" w:eastAsia="Calibri" w:hAnsi="Calibri" w:cs="Calibri"/>
          <w:spacing w:val="6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b</w:t>
      </w:r>
      <w:r>
        <w:rPr>
          <w:rFonts w:ascii="Calibri" w:eastAsia="Calibri" w:hAnsi="Calibri" w:cs="Calibri"/>
          <w:spacing w:val="-1"/>
          <w:sz w:val="22"/>
          <w:szCs w:val="22"/>
        </w:rPr>
        <w:t>is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w w:val="101"/>
          <w:sz w:val="22"/>
          <w:szCs w:val="22"/>
        </w:rPr>
        <w:t>d</w:t>
      </w:r>
      <w:r>
        <w:rPr>
          <w:rFonts w:ascii="Calibri" w:eastAsia="Calibri" w:hAnsi="Calibri" w:cs="Calibri"/>
          <w:spacing w:val="-1"/>
          <w:w w:val="101"/>
          <w:sz w:val="22"/>
          <w:szCs w:val="22"/>
        </w:rPr>
        <w:t>i</w:t>
      </w:r>
      <w:r>
        <w:rPr>
          <w:rFonts w:ascii="Calibri" w:eastAsia="Calibri" w:hAnsi="Calibri" w:cs="Calibri"/>
          <w:spacing w:val="3"/>
          <w:w w:val="101"/>
          <w:sz w:val="22"/>
          <w:szCs w:val="22"/>
        </w:rPr>
        <w:t>g</w:t>
      </w:r>
      <w:r>
        <w:rPr>
          <w:rFonts w:ascii="Calibri" w:eastAsia="Calibri" w:hAnsi="Calibri" w:cs="Calibri"/>
          <w:spacing w:val="-2"/>
          <w:w w:val="101"/>
          <w:sz w:val="22"/>
          <w:szCs w:val="22"/>
        </w:rPr>
        <w:t>un</w:t>
      </w:r>
      <w:r>
        <w:rPr>
          <w:rFonts w:ascii="Calibri" w:eastAsia="Calibri" w:hAnsi="Calibri" w:cs="Calibri"/>
          <w:spacing w:val="-6"/>
          <w:w w:val="101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w w:val="101"/>
          <w:sz w:val="22"/>
          <w:szCs w:val="22"/>
        </w:rPr>
        <w:t>k</w:t>
      </w:r>
      <w:r>
        <w:rPr>
          <w:rFonts w:ascii="Calibri" w:eastAsia="Calibri" w:hAnsi="Calibri" w:cs="Calibri"/>
          <w:spacing w:val="1"/>
          <w:w w:val="101"/>
          <w:sz w:val="22"/>
          <w:szCs w:val="22"/>
        </w:rPr>
        <w:t>a</w:t>
      </w:r>
      <w:r>
        <w:rPr>
          <w:rFonts w:ascii="Calibri" w:eastAsia="Calibri" w:hAnsi="Calibri" w:cs="Calibri"/>
          <w:w w:val="101"/>
          <w:sz w:val="22"/>
          <w:szCs w:val="22"/>
        </w:rPr>
        <w:t xml:space="preserve">n </w:t>
      </w:r>
      <w:r>
        <w:rPr>
          <w:rFonts w:ascii="Calibri" w:eastAsia="Calibri" w:hAnsi="Calibri" w:cs="Calibri"/>
          <w:spacing w:val="-2"/>
          <w:sz w:val="22"/>
          <w:szCs w:val="22"/>
        </w:rPr>
        <w:t>un</w:t>
      </w:r>
      <w:r>
        <w:rPr>
          <w:rFonts w:ascii="Calibri" w:eastAsia="Calibri" w:hAnsi="Calibri" w:cs="Calibri"/>
          <w:spacing w:val="-3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 xml:space="preserve">k     </w:t>
      </w:r>
      <w:r>
        <w:rPr>
          <w:rFonts w:ascii="Calibri" w:eastAsia="Calibri" w:hAnsi="Calibri" w:cs="Calibri"/>
          <w:spacing w:val="3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n</w:t>
      </w:r>
      <w:r>
        <w:rPr>
          <w:rFonts w:ascii="Calibri" w:eastAsia="Calibri" w:hAnsi="Calibri" w:cs="Calibri"/>
          <w:spacing w:val="3"/>
          <w:sz w:val="22"/>
          <w:szCs w:val="22"/>
        </w:rPr>
        <w:t>g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lis</w:t>
      </w:r>
      <w:r>
        <w:rPr>
          <w:rFonts w:ascii="Calibri" w:eastAsia="Calibri" w:hAnsi="Calibri" w:cs="Calibri"/>
          <w:spacing w:val="-6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,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0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3"/>
          <w:sz w:val="22"/>
          <w:szCs w:val="22"/>
        </w:rPr>
        <w:t>o</w:t>
      </w:r>
      <w:r>
        <w:rPr>
          <w:rFonts w:ascii="Calibri" w:eastAsia="Calibri" w:hAnsi="Calibri" w:cs="Calibri"/>
          <w:spacing w:val="-2"/>
          <w:sz w:val="22"/>
          <w:szCs w:val="22"/>
        </w:rPr>
        <w:t>n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pacing w:val="-3"/>
          <w:sz w:val="22"/>
          <w:szCs w:val="22"/>
        </w:rPr>
        <w:t>to</w:t>
      </w:r>
      <w:r>
        <w:rPr>
          <w:rFonts w:ascii="Calibri" w:eastAsia="Calibri" w:hAnsi="Calibri" w:cs="Calibri"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 xml:space="preserve">, </w:t>
      </w:r>
      <w:r>
        <w:rPr>
          <w:rFonts w:ascii="Calibri" w:eastAsia="Calibri" w:hAnsi="Calibri" w:cs="Calibri"/>
          <w:spacing w:val="-2"/>
          <w:w w:val="101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w w:val="101"/>
          <w:sz w:val="22"/>
          <w:szCs w:val="22"/>
        </w:rPr>
        <w:t>a</w:t>
      </w:r>
      <w:r>
        <w:rPr>
          <w:rFonts w:ascii="Calibri" w:eastAsia="Calibri" w:hAnsi="Calibri" w:cs="Calibri"/>
          <w:w w:val="101"/>
          <w:sz w:val="22"/>
          <w:szCs w:val="22"/>
        </w:rPr>
        <w:t xml:space="preserve">n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n</w:t>
      </w:r>
      <w:r>
        <w:rPr>
          <w:rFonts w:ascii="Calibri" w:eastAsia="Calibri" w:hAnsi="Calibri" w:cs="Calibri"/>
          <w:spacing w:val="3"/>
          <w:sz w:val="22"/>
          <w:szCs w:val="22"/>
        </w:rPr>
        <w:t>g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v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pacing w:val="-9"/>
          <w:sz w:val="22"/>
          <w:szCs w:val="22"/>
        </w:rPr>
        <w:t>u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15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h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si</w:t>
      </w:r>
      <w:r>
        <w:rPr>
          <w:rFonts w:ascii="Calibri" w:eastAsia="Calibri" w:hAnsi="Calibri" w:cs="Calibri"/>
          <w:sz w:val="22"/>
          <w:szCs w:val="22"/>
        </w:rPr>
        <w:t xml:space="preserve">l </w:t>
      </w:r>
      <w:r>
        <w:rPr>
          <w:rFonts w:ascii="Calibri" w:eastAsia="Calibri" w:hAnsi="Calibri" w:cs="Calibri"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spacing w:val="-3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9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w w:val="101"/>
          <w:sz w:val="22"/>
          <w:szCs w:val="22"/>
        </w:rPr>
        <w:t>p</w:t>
      </w:r>
      <w:r>
        <w:rPr>
          <w:rFonts w:ascii="Calibri" w:eastAsia="Calibri" w:hAnsi="Calibri" w:cs="Calibri"/>
          <w:spacing w:val="-3"/>
          <w:w w:val="101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w w:val="101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w w:val="101"/>
          <w:sz w:val="22"/>
          <w:szCs w:val="22"/>
        </w:rPr>
        <w:t>k</w:t>
      </w:r>
      <w:r>
        <w:rPr>
          <w:rFonts w:ascii="Calibri" w:eastAsia="Calibri" w:hAnsi="Calibri" w:cs="Calibri"/>
          <w:spacing w:val="-10"/>
          <w:w w:val="101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w w:val="101"/>
          <w:sz w:val="22"/>
          <w:szCs w:val="22"/>
        </w:rPr>
        <w:t>m</w:t>
      </w:r>
      <w:r>
        <w:rPr>
          <w:rFonts w:ascii="Calibri" w:eastAsia="Calibri" w:hAnsi="Calibri" w:cs="Calibri"/>
          <w:spacing w:val="-2"/>
          <w:w w:val="101"/>
          <w:sz w:val="22"/>
          <w:szCs w:val="22"/>
        </w:rPr>
        <w:t>b</w:t>
      </w:r>
      <w:r>
        <w:rPr>
          <w:rFonts w:ascii="Calibri" w:eastAsia="Calibri" w:hAnsi="Calibri" w:cs="Calibri"/>
          <w:spacing w:val="1"/>
          <w:w w:val="101"/>
          <w:sz w:val="22"/>
          <w:szCs w:val="22"/>
        </w:rPr>
        <w:t>a</w:t>
      </w:r>
      <w:r>
        <w:rPr>
          <w:rFonts w:ascii="Calibri" w:eastAsia="Calibri" w:hAnsi="Calibri" w:cs="Calibri"/>
          <w:spacing w:val="-9"/>
          <w:w w:val="101"/>
          <w:sz w:val="22"/>
          <w:szCs w:val="22"/>
        </w:rPr>
        <w:t>n</w:t>
      </w:r>
      <w:r>
        <w:rPr>
          <w:rFonts w:ascii="Calibri" w:eastAsia="Calibri" w:hAnsi="Calibri" w:cs="Calibri"/>
          <w:spacing w:val="3"/>
          <w:w w:val="101"/>
          <w:sz w:val="22"/>
          <w:szCs w:val="22"/>
        </w:rPr>
        <w:t>g</w:t>
      </w:r>
      <w:r>
        <w:rPr>
          <w:rFonts w:ascii="Calibri" w:eastAsia="Calibri" w:hAnsi="Calibri" w:cs="Calibri"/>
          <w:spacing w:val="1"/>
          <w:w w:val="101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w w:val="101"/>
          <w:sz w:val="22"/>
          <w:szCs w:val="22"/>
        </w:rPr>
        <w:t>nn</w:t>
      </w:r>
      <w:r>
        <w:rPr>
          <w:rFonts w:ascii="Calibri" w:eastAsia="Calibri" w:hAnsi="Calibri" w:cs="Calibri"/>
          <w:spacing w:val="-8"/>
          <w:w w:val="101"/>
          <w:sz w:val="22"/>
          <w:szCs w:val="22"/>
        </w:rPr>
        <w:t>y</w:t>
      </w:r>
      <w:r>
        <w:rPr>
          <w:rFonts w:ascii="Calibri" w:eastAsia="Calibri" w:hAnsi="Calibri" w:cs="Calibri"/>
          <w:spacing w:val="1"/>
          <w:w w:val="101"/>
          <w:sz w:val="22"/>
          <w:szCs w:val="22"/>
        </w:rPr>
        <w:t>a</w:t>
      </w:r>
      <w:r>
        <w:rPr>
          <w:rFonts w:ascii="Calibri" w:eastAsia="Calibri" w:hAnsi="Calibri" w:cs="Calibri"/>
          <w:w w:val="101"/>
          <w:sz w:val="22"/>
          <w:szCs w:val="22"/>
        </w:rPr>
        <w:t xml:space="preserve">. </w:t>
      </w:r>
      <w:r>
        <w:rPr>
          <w:rFonts w:ascii="Calibri" w:eastAsia="Calibri" w:hAnsi="Calibri" w:cs="Calibri"/>
          <w:spacing w:val="-2"/>
          <w:sz w:val="22"/>
          <w:szCs w:val="22"/>
        </w:rPr>
        <w:t>H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si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5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d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pacing w:val="-2"/>
          <w:sz w:val="22"/>
          <w:szCs w:val="22"/>
        </w:rPr>
        <w:t>h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sil</w:t>
      </w:r>
      <w:r>
        <w:rPr>
          <w:rFonts w:ascii="Calibri" w:eastAsia="Calibri" w:hAnsi="Calibri" w:cs="Calibri"/>
          <w:spacing w:val="-8"/>
          <w:sz w:val="22"/>
          <w:szCs w:val="22"/>
        </w:rPr>
        <w:t>k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5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 xml:space="preserve">h </w:t>
      </w:r>
      <w:del w:id="1154" w:author="Deni Septiadi Azzub" w:date="2018-03-01T22:22:00Z">
        <w:r w:rsidRPr="00BC12D0" w:rsidDel="00BC12D0">
          <w:rPr>
            <w:rFonts w:ascii="Calibri" w:eastAsia="Calibri" w:hAnsi="Calibri" w:cs="Calibri"/>
            <w:i/>
            <w:spacing w:val="1"/>
            <w:sz w:val="22"/>
            <w:szCs w:val="22"/>
            <w:rPrChange w:id="1155" w:author="Deni Septiadi Azzub" w:date="2018-03-01T22:22:00Z">
              <w:rPr>
                <w:rFonts w:ascii="Calibri" w:eastAsia="Calibri" w:hAnsi="Calibri" w:cs="Calibri"/>
                <w:spacing w:val="1"/>
                <w:sz w:val="22"/>
                <w:szCs w:val="22"/>
              </w:rPr>
            </w:rPrChange>
          </w:rPr>
          <w:delText>a</w:delText>
        </w:r>
        <w:r w:rsidRPr="00BC12D0" w:rsidDel="00BC12D0">
          <w:rPr>
            <w:rFonts w:ascii="Calibri" w:eastAsia="Calibri" w:hAnsi="Calibri" w:cs="Calibri"/>
            <w:i/>
            <w:spacing w:val="-2"/>
            <w:sz w:val="22"/>
            <w:szCs w:val="22"/>
            <w:rPrChange w:id="1156" w:author="Deni Septiadi Azzub" w:date="2018-03-01T22:22:00Z">
              <w:rPr>
                <w:rFonts w:ascii="Calibri" w:eastAsia="Calibri" w:hAnsi="Calibri" w:cs="Calibri"/>
                <w:spacing w:val="-2"/>
                <w:sz w:val="22"/>
                <w:szCs w:val="22"/>
              </w:rPr>
            </w:rPrChange>
          </w:rPr>
          <w:delText>n</w:delText>
        </w:r>
        <w:r w:rsidRPr="00BC12D0" w:rsidDel="00BC12D0">
          <w:rPr>
            <w:rFonts w:ascii="Calibri" w:eastAsia="Calibri" w:hAnsi="Calibri" w:cs="Calibri"/>
            <w:i/>
            <w:spacing w:val="1"/>
            <w:sz w:val="22"/>
            <w:szCs w:val="22"/>
            <w:rPrChange w:id="1157" w:author="Deni Septiadi Azzub" w:date="2018-03-01T22:22:00Z">
              <w:rPr>
                <w:rFonts w:ascii="Calibri" w:eastAsia="Calibri" w:hAnsi="Calibri" w:cs="Calibri"/>
                <w:spacing w:val="1"/>
                <w:sz w:val="22"/>
                <w:szCs w:val="22"/>
              </w:rPr>
            </w:rPrChange>
          </w:rPr>
          <w:delText>a</w:delText>
        </w:r>
        <w:r w:rsidRPr="00BC12D0" w:rsidDel="00BC12D0">
          <w:rPr>
            <w:rFonts w:ascii="Calibri" w:eastAsia="Calibri" w:hAnsi="Calibri" w:cs="Calibri"/>
            <w:i/>
            <w:spacing w:val="-1"/>
            <w:sz w:val="22"/>
            <w:szCs w:val="22"/>
            <w:rPrChange w:id="1158" w:author="Deni Septiadi Azzub" w:date="2018-03-01T22:22:00Z">
              <w:rPr>
                <w:rFonts w:ascii="Calibri" w:eastAsia="Calibri" w:hAnsi="Calibri" w:cs="Calibri"/>
                <w:spacing w:val="-1"/>
                <w:sz w:val="22"/>
                <w:szCs w:val="22"/>
              </w:rPr>
            </w:rPrChange>
          </w:rPr>
          <w:delText>lis</w:delText>
        </w:r>
        <w:r w:rsidRPr="00BC12D0" w:rsidDel="00BC12D0">
          <w:rPr>
            <w:rFonts w:ascii="Calibri" w:eastAsia="Calibri" w:hAnsi="Calibri" w:cs="Calibri"/>
            <w:i/>
            <w:sz w:val="22"/>
            <w:szCs w:val="22"/>
            <w:rPrChange w:id="1159" w:author="Deni Septiadi Azzub" w:date="2018-03-01T22:22:00Z">
              <w:rPr>
                <w:rFonts w:ascii="Calibri" w:eastAsia="Calibri" w:hAnsi="Calibri" w:cs="Calibri"/>
                <w:sz w:val="22"/>
                <w:szCs w:val="22"/>
              </w:rPr>
            </w:rPrChange>
          </w:rPr>
          <w:delText>a</w:delText>
        </w:r>
        <w:r w:rsidRPr="00BC12D0" w:rsidDel="00BC12D0">
          <w:rPr>
            <w:rFonts w:ascii="Calibri" w:eastAsia="Calibri" w:hAnsi="Calibri" w:cs="Calibri"/>
            <w:i/>
            <w:spacing w:val="5"/>
            <w:sz w:val="22"/>
            <w:szCs w:val="22"/>
            <w:rPrChange w:id="1160" w:author="Deni Septiadi Azzub" w:date="2018-03-01T22:22:00Z">
              <w:rPr>
                <w:rFonts w:ascii="Calibri" w:eastAsia="Calibri" w:hAnsi="Calibri" w:cs="Calibri"/>
                <w:spacing w:val="5"/>
                <w:sz w:val="22"/>
                <w:szCs w:val="22"/>
              </w:rPr>
            </w:rPrChange>
          </w:rPr>
          <w:delText xml:space="preserve"> </w:delText>
        </w:r>
        <w:r w:rsidRPr="00BC12D0" w:rsidDel="00BC12D0">
          <w:rPr>
            <w:rFonts w:ascii="Calibri" w:eastAsia="Calibri" w:hAnsi="Calibri" w:cs="Calibri"/>
            <w:i/>
            <w:spacing w:val="-1"/>
            <w:sz w:val="22"/>
            <w:szCs w:val="22"/>
            <w:rPrChange w:id="1161" w:author="Deni Septiadi Azzub" w:date="2018-03-01T22:22:00Z">
              <w:rPr>
                <w:rFonts w:ascii="Calibri" w:eastAsia="Calibri" w:hAnsi="Calibri" w:cs="Calibri"/>
                <w:spacing w:val="-1"/>
                <w:sz w:val="22"/>
                <w:szCs w:val="22"/>
              </w:rPr>
            </w:rPrChange>
          </w:rPr>
          <w:delText>s</w:delText>
        </w:r>
        <w:r w:rsidRPr="00BC12D0" w:rsidDel="00BC12D0">
          <w:rPr>
            <w:rFonts w:ascii="Calibri" w:eastAsia="Calibri" w:hAnsi="Calibri" w:cs="Calibri"/>
            <w:i/>
            <w:spacing w:val="-3"/>
            <w:sz w:val="22"/>
            <w:szCs w:val="22"/>
            <w:rPrChange w:id="1162" w:author="Deni Septiadi Azzub" w:date="2018-03-01T22:22:00Z">
              <w:rPr>
                <w:rFonts w:ascii="Calibri" w:eastAsia="Calibri" w:hAnsi="Calibri" w:cs="Calibri"/>
                <w:spacing w:val="-3"/>
                <w:sz w:val="22"/>
                <w:szCs w:val="22"/>
              </w:rPr>
            </w:rPrChange>
          </w:rPr>
          <w:delText>o</w:delText>
        </w:r>
        <w:r w:rsidRPr="00BC12D0" w:rsidDel="00BC12D0">
          <w:rPr>
            <w:rFonts w:ascii="Calibri" w:eastAsia="Calibri" w:hAnsi="Calibri" w:cs="Calibri"/>
            <w:i/>
            <w:spacing w:val="-1"/>
            <w:sz w:val="22"/>
            <w:szCs w:val="22"/>
            <w:rPrChange w:id="1163" w:author="Deni Septiadi Azzub" w:date="2018-03-01T22:22:00Z">
              <w:rPr>
                <w:rFonts w:ascii="Calibri" w:eastAsia="Calibri" w:hAnsi="Calibri" w:cs="Calibri"/>
                <w:spacing w:val="-1"/>
                <w:sz w:val="22"/>
                <w:szCs w:val="22"/>
              </w:rPr>
            </w:rPrChange>
          </w:rPr>
          <w:delText>si</w:delText>
        </w:r>
        <w:r w:rsidRPr="00BC12D0" w:rsidDel="00BC12D0">
          <w:rPr>
            <w:rFonts w:ascii="Calibri" w:eastAsia="Calibri" w:hAnsi="Calibri" w:cs="Calibri"/>
            <w:i/>
            <w:spacing w:val="1"/>
            <w:sz w:val="22"/>
            <w:szCs w:val="22"/>
            <w:rPrChange w:id="1164" w:author="Deni Septiadi Azzub" w:date="2018-03-01T22:22:00Z">
              <w:rPr>
                <w:rFonts w:ascii="Calibri" w:eastAsia="Calibri" w:hAnsi="Calibri" w:cs="Calibri"/>
                <w:spacing w:val="1"/>
                <w:sz w:val="22"/>
                <w:szCs w:val="22"/>
              </w:rPr>
            </w:rPrChange>
          </w:rPr>
          <w:delText>a</w:delText>
        </w:r>
        <w:r w:rsidRPr="00BC12D0" w:rsidDel="00BC12D0">
          <w:rPr>
            <w:rFonts w:ascii="Calibri" w:eastAsia="Calibri" w:hAnsi="Calibri" w:cs="Calibri"/>
            <w:i/>
            <w:sz w:val="22"/>
            <w:szCs w:val="22"/>
            <w:rPrChange w:id="1165" w:author="Deni Septiadi Azzub" w:date="2018-03-01T22:22:00Z">
              <w:rPr>
                <w:rFonts w:ascii="Calibri" w:eastAsia="Calibri" w:hAnsi="Calibri" w:cs="Calibri"/>
                <w:sz w:val="22"/>
                <w:szCs w:val="22"/>
              </w:rPr>
            </w:rPrChange>
          </w:rPr>
          <w:delText>l</w:delText>
        </w:r>
      </w:del>
      <w:ins w:id="1166" w:author="Deni Septiadi Azzub" w:date="2018-03-01T22:22:00Z">
        <w:r w:rsidR="00BC12D0">
          <w:rPr>
            <w:rFonts w:ascii="Calibri" w:eastAsia="Calibri" w:hAnsi="Calibri" w:cs="Calibri"/>
            <w:i/>
            <w:spacing w:val="1"/>
            <w:sz w:val="22"/>
            <w:szCs w:val="22"/>
            <w:lang w:val="id-ID"/>
          </w:rPr>
          <w:t>social media</w:t>
        </w:r>
      </w:ins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w w:val="101"/>
          <w:sz w:val="22"/>
          <w:szCs w:val="22"/>
        </w:rPr>
        <w:t>m</w:t>
      </w:r>
      <w:r>
        <w:rPr>
          <w:rFonts w:ascii="Calibri" w:eastAsia="Calibri" w:hAnsi="Calibri" w:cs="Calibri"/>
          <w:spacing w:val="-3"/>
          <w:w w:val="101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w w:val="101"/>
          <w:sz w:val="22"/>
          <w:szCs w:val="22"/>
        </w:rPr>
        <w:t>d</w:t>
      </w:r>
      <w:r>
        <w:rPr>
          <w:rFonts w:ascii="Calibri" w:eastAsia="Calibri" w:hAnsi="Calibri" w:cs="Calibri"/>
          <w:spacing w:val="-1"/>
          <w:w w:val="101"/>
          <w:sz w:val="22"/>
          <w:szCs w:val="22"/>
        </w:rPr>
        <w:t>i</w:t>
      </w:r>
      <w:r>
        <w:rPr>
          <w:rFonts w:ascii="Calibri" w:eastAsia="Calibri" w:hAnsi="Calibri" w:cs="Calibri"/>
          <w:w w:val="101"/>
          <w:sz w:val="22"/>
          <w:szCs w:val="22"/>
        </w:rPr>
        <w:t xml:space="preserve">a 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b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h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te</w:t>
      </w:r>
      <w:r>
        <w:rPr>
          <w:rFonts w:ascii="Calibri" w:eastAsia="Calibri" w:hAnsi="Calibri" w:cs="Calibri"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sz w:val="22"/>
          <w:szCs w:val="22"/>
        </w:rPr>
        <w:t>uk</w:t>
      </w:r>
      <w:r>
        <w:rPr>
          <w:rFonts w:ascii="Calibri" w:eastAsia="Calibri" w:hAnsi="Calibri" w:cs="Calibri"/>
          <w:spacing w:val="-2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9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te</w:t>
      </w:r>
      <w:r>
        <w:rPr>
          <w:rFonts w:ascii="Calibri" w:eastAsia="Calibri" w:hAnsi="Calibri" w:cs="Calibri"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sz w:val="22"/>
          <w:szCs w:val="22"/>
        </w:rPr>
        <w:t>k</w:t>
      </w:r>
      <w:r>
        <w:rPr>
          <w:rFonts w:ascii="Calibri" w:eastAsia="Calibri" w:hAnsi="Calibri" w:cs="Calibri"/>
          <w:spacing w:val="-3"/>
          <w:sz w:val="22"/>
          <w:szCs w:val="22"/>
        </w:rPr>
        <w:t>o</w:t>
      </w:r>
      <w:r>
        <w:rPr>
          <w:rFonts w:ascii="Calibri" w:eastAsia="Calibri" w:hAnsi="Calibri" w:cs="Calibri"/>
          <w:spacing w:val="-2"/>
          <w:sz w:val="22"/>
          <w:szCs w:val="22"/>
        </w:rPr>
        <w:t>n</w:t>
      </w:r>
      <w:r>
        <w:rPr>
          <w:rFonts w:ascii="Calibri" w:eastAsia="Calibri" w:hAnsi="Calibri" w:cs="Calibri"/>
          <w:spacing w:val="-3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spacing w:val="-3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9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d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n</w:t>
      </w:r>
      <w:r>
        <w:rPr>
          <w:rFonts w:ascii="Calibri" w:eastAsia="Calibri" w:hAnsi="Calibri" w:cs="Calibri"/>
          <w:spacing w:val="3"/>
          <w:sz w:val="22"/>
          <w:szCs w:val="22"/>
        </w:rPr>
        <w:t>g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6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w w:val="101"/>
          <w:sz w:val="22"/>
          <w:szCs w:val="22"/>
        </w:rPr>
        <w:t>b</w:t>
      </w:r>
      <w:r>
        <w:rPr>
          <w:rFonts w:ascii="Calibri" w:eastAsia="Calibri" w:hAnsi="Calibri" w:cs="Calibri"/>
          <w:spacing w:val="1"/>
          <w:w w:val="101"/>
          <w:sz w:val="22"/>
          <w:szCs w:val="22"/>
        </w:rPr>
        <w:t>a</w:t>
      </w:r>
      <w:r>
        <w:rPr>
          <w:rFonts w:ascii="Calibri" w:eastAsia="Calibri" w:hAnsi="Calibri" w:cs="Calibri"/>
          <w:spacing w:val="-8"/>
          <w:w w:val="101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w w:val="101"/>
          <w:sz w:val="22"/>
          <w:szCs w:val="22"/>
        </w:rPr>
        <w:t>k</w:t>
      </w:r>
      <w:r>
        <w:rPr>
          <w:rFonts w:ascii="Calibri" w:eastAsia="Calibri" w:hAnsi="Calibri" w:cs="Calibri"/>
          <w:w w:val="101"/>
          <w:sz w:val="22"/>
          <w:szCs w:val="22"/>
        </w:rPr>
        <w:t>.</w:t>
      </w:r>
    </w:p>
    <w:p w:rsidR="00143462" w:rsidRDefault="00143462">
      <w:pPr>
        <w:spacing w:before="1" w:line="140" w:lineRule="exact"/>
        <w:rPr>
          <w:sz w:val="15"/>
          <w:szCs w:val="15"/>
        </w:rPr>
      </w:pPr>
    </w:p>
    <w:p w:rsidR="00143462" w:rsidRDefault="009D580B">
      <w:pPr>
        <w:spacing w:line="361" w:lineRule="auto"/>
        <w:ind w:left="101" w:right="4482" w:firstLine="720"/>
        <w:jc w:val="both"/>
        <w:rPr>
          <w:rFonts w:ascii="Calibri" w:eastAsia="Calibri" w:hAnsi="Calibri" w:cs="Calibri"/>
          <w:sz w:val="22"/>
          <w:szCs w:val="22"/>
        </w:rPr>
        <w:sectPr w:rsidR="00143462">
          <w:pgSz w:w="11920" w:h="16860"/>
          <w:pgMar w:top="1380" w:right="1680" w:bottom="280" w:left="1340" w:header="0" w:footer="1012" w:gutter="0"/>
          <w:cols w:space="720"/>
        </w:sectPr>
      </w:pPr>
      <w:r>
        <w:rPr>
          <w:rFonts w:ascii="Calibri" w:eastAsia="Calibri" w:hAnsi="Calibri" w:cs="Calibri"/>
          <w:sz w:val="22"/>
          <w:szCs w:val="22"/>
        </w:rPr>
        <w:t>Da</w:t>
      </w:r>
      <w:r>
        <w:rPr>
          <w:rFonts w:ascii="Calibri" w:eastAsia="Calibri" w:hAnsi="Calibri" w:cs="Calibri"/>
          <w:spacing w:val="2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9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lis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7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spacing w:val="-10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5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v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pacing w:val="-2"/>
          <w:sz w:val="22"/>
          <w:szCs w:val="22"/>
        </w:rPr>
        <w:t>u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i y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9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7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w w:val="101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w w:val="101"/>
          <w:sz w:val="22"/>
          <w:szCs w:val="22"/>
        </w:rPr>
        <w:t>d</w:t>
      </w:r>
      <w:r>
        <w:rPr>
          <w:rFonts w:ascii="Calibri" w:eastAsia="Calibri" w:hAnsi="Calibri" w:cs="Calibri"/>
          <w:spacing w:val="-6"/>
          <w:w w:val="101"/>
          <w:sz w:val="22"/>
          <w:szCs w:val="22"/>
        </w:rPr>
        <w:t>a</w:t>
      </w:r>
      <w:r>
        <w:rPr>
          <w:rFonts w:ascii="Calibri" w:eastAsia="Calibri" w:hAnsi="Calibri" w:cs="Calibri"/>
          <w:w w:val="101"/>
          <w:sz w:val="22"/>
          <w:szCs w:val="22"/>
        </w:rPr>
        <w:t xml:space="preserve">, </w:t>
      </w:r>
      <w:r>
        <w:rPr>
          <w:rFonts w:ascii="Calibri" w:eastAsia="Calibri" w:hAnsi="Calibri" w:cs="Calibri"/>
          <w:spacing w:val="-2"/>
          <w:sz w:val="22"/>
          <w:szCs w:val="22"/>
        </w:rPr>
        <w:t>d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pacing w:val="-2"/>
          <w:sz w:val="22"/>
          <w:szCs w:val="22"/>
        </w:rPr>
        <w:t>h</w:t>
      </w:r>
      <w:r>
        <w:rPr>
          <w:rFonts w:ascii="Calibri" w:eastAsia="Calibri" w:hAnsi="Calibri" w:cs="Calibri"/>
          <w:spacing w:val="1"/>
          <w:sz w:val="22"/>
          <w:szCs w:val="22"/>
        </w:rPr>
        <w:t>ara</w:t>
      </w:r>
      <w:r>
        <w:rPr>
          <w:rFonts w:ascii="Calibri" w:eastAsia="Calibri" w:hAnsi="Calibri" w:cs="Calibri"/>
          <w:spacing w:val="-2"/>
          <w:sz w:val="22"/>
          <w:szCs w:val="22"/>
        </w:rPr>
        <w:t>p</w:t>
      </w:r>
      <w:r>
        <w:rPr>
          <w:rFonts w:ascii="Calibri" w:eastAsia="Calibri" w:hAnsi="Calibri" w:cs="Calibri"/>
          <w:spacing w:val="-1"/>
          <w:sz w:val="22"/>
          <w:szCs w:val="22"/>
        </w:rPr>
        <w:t>k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p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spacing w:val="-2"/>
          <w:sz w:val="22"/>
          <w:szCs w:val="22"/>
        </w:rPr>
        <w:t>u</w:t>
      </w:r>
      <w:r>
        <w:rPr>
          <w:rFonts w:ascii="Calibri" w:eastAsia="Calibri" w:hAnsi="Calibri" w:cs="Calibri"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h</w:t>
      </w:r>
      <w:r>
        <w:rPr>
          <w:rFonts w:ascii="Calibri" w:eastAsia="Calibri" w:hAnsi="Calibri" w:cs="Calibri"/>
          <w:spacing w:val="-6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1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b</w:t>
      </w:r>
      <w:r>
        <w:rPr>
          <w:rFonts w:ascii="Calibri" w:eastAsia="Calibri" w:hAnsi="Calibri" w:cs="Calibri"/>
          <w:spacing w:val="-1"/>
          <w:sz w:val="22"/>
          <w:szCs w:val="22"/>
        </w:rPr>
        <w:t>is</w:t>
      </w:r>
      <w:r>
        <w:rPr>
          <w:rFonts w:ascii="Calibri" w:eastAsia="Calibri" w:hAnsi="Calibri" w:cs="Calibri"/>
          <w:sz w:val="22"/>
          <w:szCs w:val="22"/>
        </w:rPr>
        <w:t xml:space="preserve">a </w:t>
      </w:r>
      <w:r>
        <w:rPr>
          <w:rFonts w:ascii="Calibri" w:eastAsia="Calibri" w:hAnsi="Calibri" w:cs="Calibri"/>
          <w:spacing w:val="1"/>
          <w:w w:val="101"/>
          <w:sz w:val="22"/>
          <w:szCs w:val="22"/>
        </w:rPr>
        <w:t>m</w:t>
      </w:r>
      <w:r>
        <w:rPr>
          <w:rFonts w:ascii="Calibri" w:eastAsia="Calibri" w:hAnsi="Calibri" w:cs="Calibri"/>
          <w:spacing w:val="-3"/>
          <w:w w:val="101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w w:val="101"/>
          <w:sz w:val="22"/>
          <w:szCs w:val="22"/>
        </w:rPr>
        <w:t>n</w:t>
      </w:r>
      <w:r>
        <w:rPr>
          <w:rFonts w:ascii="Calibri" w:eastAsia="Calibri" w:hAnsi="Calibri" w:cs="Calibri"/>
          <w:spacing w:val="-3"/>
          <w:w w:val="101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w w:val="101"/>
          <w:sz w:val="22"/>
          <w:szCs w:val="22"/>
        </w:rPr>
        <w:t>n</w:t>
      </w:r>
      <w:r>
        <w:rPr>
          <w:rFonts w:ascii="Calibri" w:eastAsia="Calibri" w:hAnsi="Calibri" w:cs="Calibri"/>
          <w:spacing w:val="-3"/>
          <w:w w:val="101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w w:val="101"/>
          <w:sz w:val="22"/>
          <w:szCs w:val="22"/>
        </w:rPr>
        <w:t>u</w:t>
      </w:r>
      <w:r>
        <w:rPr>
          <w:rFonts w:ascii="Calibri" w:eastAsia="Calibri" w:hAnsi="Calibri" w:cs="Calibri"/>
          <w:spacing w:val="-1"/>
          <w:w w:val="101"/>
          <w:sz w:val="22"/>
          <w:szCs w:val="22"/>
        </w:rPr>
        <w:t>k</w:t>
      </w:r>
      <w:r>
        <w:rPr>
          <w:rFonts w:ascii="Calibri" w:eastAsia="Calibri" w:hAnsi="Calibri" w:cs="Calibri"/>
          <w:spacing w:val="1"/>
          <w:w w:val="101"/>
          <w:sz w:val="22"/>
          <w:szCs w:val="22"/>
        </w:rPr>
        <w:t>a</w:t>
      </w:r>
      <w:r>
        <w:rPr>
          <w:rFonts w:ascii="Calibri" w:eastAsia="Calibri" w:hAnsi="Calibri" w:cs="Calibri"/>
          <w:w w:val="101"/>
          <w:sz w:val="22"/>
          <w:szCs w:val="22"/>
        </w:rPr>
        <w:t xml:space="preserve">n 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n</w:t>
      </w:r>
      <w:r>
        <w:rPr>
          <w:rFonts w:ascii="Calibri" w:eastAsia="Calibri" w:hAnsi="Calibri" w:cs="Calibri"/>
          <w:spacing w:val="3"/>
          <w:sz w:val="22"/>
          <w:szCs w:val="22"/>
        </w:rPr>
        <w:t>g</w:t>
      </w:r>
      <w:r>
        <w:rPr>
          <w:rFonts w:ascii="Calibri" w:eastAsia="Calibri" w:hAnsi="Calibri" w:cs="Calibri"/>
          <w:spacing w:val="-1"/>
          <w:sz w:val="22"/>
          <w:szCs w:val="22"/>
        </w:rPr>
        <w:t>k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h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del w:id="1167" w:author="Deni Septiadi Azzub" w:date="2018-03-01T22:23:00Z">
        <w:r w:rsidDel="002A536A">
          <w:rPr>
            <w:rFonts w:ascii="Calibri" w:eastAsia="Calibri" w:hAnsi="Calibri" w:cs="Calibri"/>
            <w:spacing w:val="-2"/>
            <w:sz w:val="22"/>
            <w:szCs w:val="22"/>
          </w:rPr>
          <w:delText>un</w:delText>
        </w:r>
        <w:r w:rsidDel="002A536A">
          <w:rPr>
            <w:rFonts w:ascii="Calibri" w:eastAsia="Calibri" w:hAnsi="Calibri" w:cs="Calibri"/>
            <w:spacing w:val="-3"/>
            <w:sz w:val="22"/>
            <w:szCs w:val="22"/>
          </w:rPr>
          <w:delText>t</w:delText>
        </w:r>
        <w:r w:rsidDel="002A536A">
          <w:rPr>
            <w:rFonts w:ascii="Calibri" w:eastAsia="Calibri" w:hAnsi="Calibri" w:cs="Calibri"/>
            <w:spacing w:val="-2"/>
            <w:sz w:val="22"/>
            <w:szCs w:val="22"/>
          </w:rPr>
          <w:delText>u</w:delText>
        </w:r>
        <w:r w:rsidDel="002A536A">
          <w:rPr>
            <w:rFonts w:ascii="Calibri" w:eastAsia="Calibri" w:hAnsi="Calibri" w:cs="Calibri"/>
            <w:sz w:val="22"/>
            <w:szCs w:val="22"/>
          </w:rPr>
          <w:delText xml:space="preserve">k </w:delText>
        </w:r>
        <w:r w:rsidDel="002A536A">
          <w:rPr>
            <w:rFonts w:ascii="Calibri" w:eastAsia="Calibri" w:hAnsi="Calibri" w:cs="Calibri"/>
            <w:spacing w:val="1"/>
            <w:sz w:val="22"/>
            <w:szCs w:val="22"/>
          </w:rPr>
          <w:delText>m</w:delText>
        </w:r>
        <w:r w:rsidDel="002A536A">
          <w:rPr>
            <w:rFonts w:ascii="Calibri" w:eastAsia="Calibri" w:hAnsi="Calibri" w:cs="Calibri"/>
            <w:spacing w:val="-3"/>
            <w:sz w:val="22"/>
            <w:szCs w:val="22"/>
          </w:rPr>
          <w:delText>e</w:delText>
        </w:r>
        <w:r w:rsidDel="002A536A">
          <w:rPr>
            <w:rFonts w:ascii="Calibri" w:eastAsia="Calibri" w:hAnsi="Calibri" w:cs="Calibri"/>
            <w:spacing w:val="-2"/>
            <w:sz w:val="22"/>
            <w:szCs w:val="22"/>
          </w:rPr>
          <w:delText>n</w:delText>
        </w:r>
        <w:r w:rsidDel="002A536A">
          <w:rPr>
            <w:rFonts w:ascii="Calibri" w:eastAsia="Calibri" w:hAnsi="Calibri" w:cs="Calibri"/>
            <w:spacing w:val="-3"/>
            <w:sz w:val="22"/>
            <w:szCs w:val="22"/>
          </w:rPr>
          <w:delText>e</w:delText>
        </w:r>
        <w:r w:rsidDel="002A536A">
          <w:rPr>
            <w:rFonts w:ascii="Calibri" w:eastAsia="Calibri" w:hAnsi="Calibri" w:cs="Calibri"/>
            <w:spacing w:val="-2"/>
            <w:sz w:val="22"/>
            <w:szCs w:val="22"/>
          </w:rPr>
          <w:delText>n</w:delText>
        </w:r>
        <w:r w:rsidDel="002A536A">
          <w:rPr>
            <w:rFonts w:ascii="Calibri" w:eastAsia="Calibri" w:hAnsi="Calibri" w:cs="Calibri"/>
            <w:spacing w:val="-3"/>
            <w:sz w:val="22"/>
            <w:szCs w:val="22"/>
          </w:rPr>
          <w:delText>t</w:delText>
        </w:r>
        <w:r w:rsidDel="002A536A">
          <w:rPr>
            <w:rFonts w:ascii="Calibri" w:eastAsia="Calibri" w:hAnsi="Calibri" w:cs="Calibri"/>
            <w:spacing w:val="-2"/>
            <w:sz w:val="22"/>
            <w:szCs w:val="22"/>
          </w:rPr>
          <w:delText>u</w:delText>
        </w:r>
        <w:r w:rsidDel="002A536A">
          <w:rPr>
            <w:rFonts w:ascii="Calibri" w:eastAsia="Calibri" w:hAnsi="Calibri" w:cs="Calibri"/>
            <w:spacing w:val="-1"/>
            <w:sz w:val="22"/>
            <w:szCs w:val="22"/>
          </w:rPr>
          <w:delText>k</w:delText>
        </w:r>
        <w:r w:rsidDel="002A536A">
          <w:rPr>
            <w:rFonts w:ascii="Calibri" w:eastAsia="Calibri" w:hAnsi="Calibri" w:cs="Calibri"/>
            <w:spacing w:val="1"/>
            <w:sz w:val="22"/>
            <w:szCs w:val="22"/>
          </w:rPr>
          <w:delText>a</w:delText>
        </w:r>
        <w:r w:rsidDel="002A536A">
          <w:rPr>
            <w:rFonts w:ascii="Calibri" w:eastAsia="Calibri" w:hAnsi="Calibri" w:cs="Calibri"/>
            <w:sz w:val="22"/>
            <w:szCs w:val="22"/>
          </w:rPr>
          <w:delText>n</w:delText>
        </w:r>
        <w:r w:rsidDel="002A536A">
          <w:rPr>
            <w:rFonts w:ascii="Calibri" w:eastAsia="Calibri" w:hAnsi="Calibri" w:cs="Calibri"/>
            <w:spacing w:val="12"/>
            <w:sz w:val="22"/>
            <w:szCs w:val="22"/>
          </w:rPr>
          <w:delText xml:space="preserve"> </w:delText>
        </w:r>
        <w:r w:rsidDel="002A536A">
          <w:rPr>
            <w:rFonts w:ascii="Calibri" w:eastAsia="Calibri" w:hAnsi="Calibri" w:cs="Calibri"/>
            <w:spacing w:val="-1"/>
            <w:sz w:val="22"/>
            <w:szCs w:val="22"/>
          </w:rPr>
          <w:delText>l</w:delText>
        </w:r>
        <w:r w:rsidDel="002A536A">
          <w:rPr>
            <w:rFonts w:ascii="Calibri" w:eastAsia="Calibri" w:hAnsi="Calibri" w:cs="Calibri"/>
            <w:spacing w:val="1"/>
            <w:sz w:val="22"/>
            <w:szCs w:val="22"/>
          </w:rPr>
          <w:delText>a</w:delText>
        </w:r>
        <w:r w:rsidDel="002A536A">
          <w:rPr>
            <w:rFonts w:ascii="Calibri" w:eastAsia="Calibri" w:hAnsi="Calibri" w:cs="Calibri"/>
            <w:spacing w:val="-9"/>
            <w:sz w:val="22"/>
            <w:szCs w:val="22"/>
          </w:rPr>
          <w:delText>n</w:delText>
        </w:r>
        <w:r w:rsidDel="002A536A">
          <w:rPr>
            <w:rFonts w:ascii="Calibri" w:eastAsia="Calibri" w:hAnsi="Calibri" w:cs="Calibri"/>
            <w:spacing w:val="3"/>
            <w:sz w:val="22"/>
            <w:szCs w:val="22"/>
          </w:rPr>
          <w:delText>g</w:delText>
        </w:r>
        <w:r w:rsidDel="002A536A">
          <w:rPr>
            <w:rFonts w:ascii="Calibri" w:eastAsia="Calibri" w:hAnsi="Calibri" w:cs="Calibri"/>
            <w:spacing w:val="-1"/>
            <w:sz w:val="22"/>
            <w:szCs w:val="22"/>
          </w:rPr>
          <w:delText>k</w:delText>
        </w:r>
        <w:r w:rsidDel="002A536A">
          <w:rPr>
            <w:rFonts w:ascii="Calibri" w:eastAsia="Calibri" w:hAnsi="Calibri" w:cs="Calibri"/>
            <w:spacing w:val="4"/>
            <w:sz w:val="22"/>
            <w:szCs w:val="22"/>
          </w:rPr>
          <w:delText>a</w:delText>
        </w:r>
        <w:r w:rsidDel="002A536A">
          <w:rPr>
            <w:rFonts w:ascii="Calibri" w:eastAsia="Calibri" w:hAnsi="Calibri" w:cs="Calibri"/>
            <w:sz w:val="22"/>
            <w:szCs w:val="22"/>
          </w:rPr>
          <w:delText>h</w:delText>
        </w:r>
        <w:r w:rsidDel="002A536A">
          <w:rPr>
            <w:rFonts w:ascii="Calibri" w:eastAsia="Calibri" w:hAnsi="Calibri" w:cs="Calibri"/>
            <w:spacing w:val="1"/>
            <w:sz w:val="22"/>
            <w:szCs w:val="22"/>
          </w:rPr>
          <w:delText xml:space="preserve"> </w:delText>
        </w:r>
      </w:del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9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10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w w:val="101"/>
          <w:sz w:val="22"/>
          <w:szCs w:val="22"/>
        </w:rPr>
        <w:t>l</w:t>
      </w:r>
      <w:r>
        <w:rPr>
          <w:rFonts w:ascii="Calibri" w:eastAsia="Calibri" w:hAnsi="Calibri" w:cs="Calibri"/>
          <w:spacing w:val="-3"/>
          <w:w w:val="101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w w:val="101"/>
          <w:sz w:val="22"/>
          <w:szCs w:val="22"/>
        </w:rPr>
        <w:t>b</w:t>
      </w:r>
      <w:r>
        <w:rPr>
          <w:rFonts w:ascii="Calibri" w:eastAsia="Calibri" w:hAnsi="Calibri" w:cs="Calibri"/>
          <w:spacing w:val="-1"/>
          <w:w w:val="101"/>
          <w:sz w:val="22"/>
          <w:szCs w:val="22"/>
        </w:rPr>
        <w:t>i</w:t>
      </w:r>
      <w:r>
        <w:rPr>
          <w:rFonts w:ascii="Calibri" w:eastAsia="Calibri" w:hAnsi="Calibri" w:cs="Calibri"/>
          <w:w w:val="101"/>
          <w:sz w:val="22"/>
          <w:szCs w:val="22"/>
        </w:rPr>
        <w:t xml:space="preserve">h </w:t>
      </w:r>
      <w:r>
        <w:rPr>
          <w:rFonts w:ascii="Calibri" w:eastAsia="Calibri" w:hAnsi="Calibri" w:cs="Calibri"/>
          <w:spacing w:val="-2"/>
          <w:sz w:val="22"/>
          <w:szCs w:val="22"/>
        </w:rPr>
        <w:t>b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k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un</w:t>
      </w:r>
      <w:r>
        <w:rPr>
          <w:rFonts w:ascii="Calibri" w:eastAsia="Calibri" w:hAnsi="Calibri" w:cs="Calibri"/>
          <w:spacing w:val="-3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k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n</w:t>
      </w:r>
      <w:r>
        <w:rPr>
          <w:rFonts w:ascii="Calibri" w:eastAsia="Calibri" w:hAnsi="Calibri" w:cs="Calibri"/>
          <w:spacing w:val="-1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7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p</w:t>
      </w:r>
      <w:r>
        <w:rPr>
          <w:rFonts w:ascii="Calibri" w:eastAsia="Calibri" w:hAnsi="Calibri" w:cs="Calibri"/>
          <w:spacing w:val="-10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ma</w:t>
      </w:r>
      <w:r>
        <w:rPr>
          <w:rFonts w:ascii="Calibri" w:eastAsia="Calibri" w:hAnsi="Calibri" w:cs="Calibri"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spacing w:val="-6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ra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7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 xml:space="preserve">n </w:t>
      </w:r>
      <w:r>
        <w:rPr>
          <w:rFonts w:ascii="Calibri" w:eastAsia="Calibri" w:hAnsi="Calibri" w:cs="Calibri"/>
          <w:spacing w:val="-9"/>
          <w:w w:val="101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w w:val="101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w w:val="101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w w:val="101"/>
          <w:sz w:val="22"/>
          <w:szCs w:val="22"/>
        </w:rPr>
        <w:t>a</w:t>
      </w:r>
      <w:r>
        <w:rPr>
          <w:rFonts w:ascii="Calibri" w:eastAsia="Calibri" w:hAnsi="Calibri" w:cs="Calibri"/>
          <w:w w:val="101"/>
          <w:sz w:val="22"/>
          <w:szCs w:val="22"/>
        </w:rPr>
        <w:t xml:space="preserve">t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n</w:t>
      </w:r>
      <w:r>
        <w:rPr>
          <w:rFonts w:ascii="Calibri" w:eastAsia="Calibri" w:hAnsi="Calibri" w:cs="Calibri"/>
          <w:spacing w:val="3"/>
          <w:sz w:val="22"/>
          <w:szCs w:val="22"/>
        </w:rPr>
        <w:t>g</w:t>
      </w:r>
      <w:r>
        <w:rPr>
          <w:rFonts w:ascii="Calibri" w:eastAsia="Calibri" w:hAnsi="Calibri" w:cs="Calibri"/>
          <w:spacing w:val="-2"/>
          <w:sz w:val="22"/>
          <w:szCs w:val="22"/>
        </w:rPr>
        <w:t>h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sil</w:t>
      </w:r>
      <w:r>
        <w:rPr>
          <w:rFonts w:ascii="Calibri" w:eastAsia="Calibri" w:hAnsi="Calibri" w:cs="Calibri"/>
          <w:spacing w:val="-8"/>
          <w:sz w:val="22"/>
          <w:szCs w:val="22"/>
        </w:rPr>
        <w:t>k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 xml:space="preserve">n  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p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 xml:space="preserve">n  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spacing w:val="-3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 xml:space="preserve">a </w:t>
      </w:r>
      <w:del w:id="1168" w:author="Deni Septiadi Azzub" w:date="2018-03-01T22:23:00Z">
        <w:r w:rsidDel="002A536A">
          <w:rPr>
            <w:rFonts w:ascii="Calibri" w:eastAsia="Calibri" w:hAnsi="Calibri" w:cs="Calibri"/>
            <w:spacing w:val="49"/>
            <w:sz w:val="22"/>
            <w:szCs w:val="22"/>
          </w:rPr>
          <w:delText xml:space="preserve"> </w:delText>
        </w:r>
      </w:del>
      <w:r>
        <w:rPr>
          <w:rFonts w:ascii="Calibri" w:eastAsia="Calibri" w:hAnsi="Calibri" w:cs="Calibri"/>
          <w:spacing w:val="-2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spacing w:val="-3"/>
          <w:sz w:val="22"/>
          <w:szCs w:val="22"/>
        </w:rPr>
        <w:t>o</w:t>
      </w:r>
      <w:r>
        <w:rPr>
          <w:rFonts w:ascii="Calibri" w:eastAsia="Calibri" w:hAnsi="Calibri" w:cs="Calibri"/>
          <w:spacing w:val="-2"/>
          <w:sz w:val="22"/>
          <w:szCs w:val="22"/>
        </w:rPr>
        <w:t>du</w:t>
      </w:r>
      <w:r>
        <w:rPr>
          <w:rFonts w:ascii="Calibri" w:eastAsia="Calibri" w:hAnsi="Calibri" w:cs="Calibri"/>
          <w:sz w:val="22"/>
          <w:szCs w:val="22"/>
        </w:rPr>
        <w:t xml:space="preserve">k   </w:t>
      </w:r>
      <w:r>
        <w:rPr>
          <w:rFonts w:ascii="Calibri" w:eastAsia="Calibri" w:hAnsi="Calibri" w:cs="Calibri"/>
          <w:w w:val="101"/>
          <w:sz w:val="22"/>
          <w:szCs w:val="22"/>
        </w:rPr>
        <w:t>y</w:t>
      </w:r>
      <w:r>
        <w:rPr>
          <w:rFonts w:ascii="Calibri" w:eastAsia="Calibri" w:hAnsi="Calibri" w:cs="Calibri"/>
          <w:spacing w:val="1"/>
          <w:w w:val="101"/>
          <w:sz w:val="22"/>
          <w:szCs w:val="22"/>
        </w:rPr>
        <w:t>a</w:t>
      </w:r>
      <w:r>
        <w:rPr>
          <w:rFonts w:ascii="Calibri" w:eastAsia="Calibri" w:hAnsi="Calibri" w:cs="Calibri"/>
          <w:spacing w:val="-9"/>
          <w:w w:val="101"/>
          <w:sz w:val="22"/>
          <w:szCs w:val="22"/>
        </w:rPr>
        <w:t>n</w:t>
      </w:r>
      <w:r>
        <w:rPr>
          <w:rFonts w:ascii="Calibri" w:eastAsia="Calibri" w:hAnsi="Calibri" w:cs="Calibri"/>
          <w:w w:val="101"/>
          <w:sz w:val="22"/>
          <w:szCs w:val="22"/>
        </w:rPr>
        <w:t xml:space="preserve">g 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b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h</w:t>
      </w:r>
      <w:r>
        <w:rPr>
          <w:rFonts w:ascii="Calibri" w:eastAsia="Calibri" w:hAnsi="Calibri" w:cs="Calibri"/>
          <w:spacing w:val="8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b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rma</w:t>
      </w:r>
      <w:r>
        <w:rPr>
          <w:rFonts w:ascii="Calibri" w:eastAsia="Calibri" w:hAnsi="Calibri" w:cs="Calibri"/>
          <w:spacing w:val="-2"/>
          <w:sz w:val="22"/>
          <w:szCs w:val="22"/>
        </w:rPr>
        <w:t>n</w:t>
      </w:r>
      <w:r>
        <w:rPr>
          <w:rFonts w:ascii="Calibri" w:eastAsia="Calibri" w:hAnsi="Calibri" w:cs="Calibri"/>
          <w:spacing w:val="-3"/>
          <w:sz w:val="22"/>
          <w:szCs w:val="22"/>
        </w:rPr>
        <w:t>f</w:t>
      </w:r>
      <w:r>
        <w:rPr>
          <w:rFonts w:ascii="Calibri" w:eastAsia="Calibri" w:hAnsi="Calibri" w:cs="Calibri"/>
          <w:spacing w:val="-6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 xml:space="preserve">n </w:t>
      </w:r>
      <w:r>
        <w:rPr>
          <w:rFonts w:ascii="Calibri" w:eastAsia="Calibri" w:hAnsi="Calibri" w:cs="Calibri"/>
          <w:spacing w:val="-2"/>
          <w:sz w:val="22"/>
          <w:szCs w:val="22"/>
        </w:rPr>
        <w:t>d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pacing w:val="3"/>
          <w:sz w:val="22"/>
          <w:szCs w:val="22"/>
        </w:rPr>
        <w:t>g</w:t>
      </w:r>
      <w:r>
        <w:rPr>
          <w:rFonts w:ascii="Calibri" w:eastAsia="Calibri" w:hAnsi="Calibri" w:cs="Calibri"/>
          <w:spacing w:val="-10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mar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6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h</w:t>
      </w:r>
      <w:r>
        <w:rPr>
          <w:rFonts w:ascii="Calibri" w:eastAsia="Calibri" w:hAnsi="Calibri" w:cs="Calibri"/>
          <w:spacing w:val="8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w w:val="101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w w:val="101"/>
          <w:sz w:val="22"/>
          <w:szCs w:val="22"/>
        </w:rPr>
        <w:t>a</w:t>
      </w:r>
      <w:r>
        <w:rPr>
          <w:rFonts w:ascii="Calibri" w:eastAsia="Calibri" w:hAnsi="Calibri" w:cs="Calibri"/>
          <w:spacing w:val="-6"/>
          <w:w w:val="101"/>
          <w:sz w:val="22"/>
          <w:szCs w:val="22"/>
        </w:rPr>
        <w:t>r</w:t>
      </w:r>
      <w:r>
        <w:rPr>
          <w:rFonts w:ascii="Calibri" w:eastAsia="Calibri" w:hAnsi="Calibri" w:cs="Calibri"/>
          <w:w w:val="101"/>
          <w:sz w:val="22"/>
          <w:szCs w:val="22"/>
        </w:rPr>
        <w:t xml:space="preserve">a </w:t>
      </w:r>
      <w:del w:id="1169" w:author="Deni Septiadi Azzub" w:date="2018-03-01T22:23:00Z">
        <w:r w:rsidDel="00591D24">
          <w:rPr>
            <w:rFonts w:ascii="Calibri" w:eastAsia="Calibri" w:hAnsi="Calibri" w:cs="Calibri"/>
            <w:spacing w:val="-1"/>
            <w:w w:val="101"/>
            <w:sz w:val="22"/>
            <w:szCs w:val="22"/>
          </w:rPr>
          <w:delText>k</w:delText>
        </w:r>
        <w:r w:rsidDel="00591D24">
          <w:rPr>
            <w:rFonts w:ascii="Calibri" w:eastAsia="Calibri" w:hAnsi="Calibri" w:cs="Calibri"/>
            <w:spacing w:val="-2"/>
            <w:w w:val="101"/>
            <w:sz w:val="22"/>
            <w:szCs w:val="22"/>
          </w:rPr>
          <w:delText>u</w:delText>
        </w:r>
        <w:r w:rsidDel="00591D24">
          <w:rPr>
            <w:rFonts w:ascii="Calibri" w:eastAsia="Calibri" w:hAnsi="Calibri" w:cs="Calibri"/>
            <w:spacing w:val="-1"/>
            <w:w w:val="101"/>
            <w:sz w:val="22"/>
            <w:szCs w:val="22"/>
          </w:rPr>
          <w:delText>s</w:delText>
        </w:r>
        <w:r w:rsidDel="00591D24">
          <w:rPr>
            <w:rFonts w:ascii="Calibri" w:eastAsia="Calibri" w:hAnsi="Calibri" w:cs="Calibri"/>
            <w:spacing w:val="-3"/>
            <w:w w:val="101"/>
            <w:sz w:val="22"/>
            <w:szCs w:val="22"/>
          </w:rPr>
          <w:delText>to</w:delText>
        </w:r>
        <w:r w:rsidDel="00591D24">
          <w:rPr>
            <w:rFonts w:ascii="Calibri" w:eastAsia="Calibri" w:hAnsi="Calibri" w:cs="Calibri"/>
            <w:spacing w:val="1"/>
            <w:w w:val="101"/>
            <w:sz w:val="22"/>
            <w:szCs w:val="22"/>
          </w:rPr>
          <w:delText>m</w:delText>
        </w:r>
        <w:r w:rsidDel="00591D24">
          <w:rPr>
            <w:rFonts w:ascii="Calibri" w:eastAsia="Calibri" w:hAnsi="Calibri" w:cs="Calibri"/>
            <w:spacing w:val="-3"/>
            <w:w w:val="101"/>
            <w:sz w:val="22"/>
            <w:szCs w:val="22"/>
          </w:rPr>
          <w:delText>e</w:delText>
        </w:r>
        <w:r w:rsidDel="00591D24">
          <w:rPr>
            <w:rFonts w:ascii="Calibri" w:eastAsia="Calibri" w:hAnsi="Calibri" w:cs="Calibri"/>
            <w:spacing w:val="1"/>
            <w:w w:val="101"/>
            <w:sz w:val="22"/>
            <w:szCs w:val="22"/>
          </w:rPr>
          <w:delText>r</w:delText>
        </w:r>
      </w:del>
      <w:ins w:id="1170" w:author="Deni Septiadi Azzub" w:date="2018-03-01T22:23:00Z">
        <w:r w:rsidR="00591D24">
          <w:rPr>
            <w:rFonts w:ascii="Calibri" w:eastAsia="Calibri" w:hAnsi="Calibri" w:cs="Calibri"/>
            <w:spacing w:val="-1"/>
            <w:w w:val="101"/>
            <w:sz w:val="22"/>
            <w:szCs w:val="22"/>
            <w:lang w:val="id-ID"/>
          </w:rPr>
          <w:t>kostumer</w:t>
        </w:r>
      </w:ins>
      <w:r>
        <w:rPr>
          <w:rFonts w:ascii="Calibri" w:eastAsia="Calibri" w:hAnsi="Calibri" w:cs="Calibri"/>
          <w:w w:val="101"/>
          <w:sz w:val="22"/>
          <w:szCs w:val="22"/>
        </w:rPr>
        <w:t>.</w:t>
      </w:r>
    </w:p>
    <w:p w:rsidR="00143462" w:rsidRDefault="00EE18E8">
      <w:pPr>
        <w:spacing w:line="400" w:lineRule="exact"/>
        <w:ind w:left="116"/>
        <w:rPr>
          <w:rFonts w:ascii="MV Boli" w:eastAsia="MV Boli" w:hAnsi="MV Boli" w:cs="MV Boli"/>
          <w:sz w:val="31"/>
          <w:szCs w:val="31"/>
        </w:rPr>
      </w:pPr>
      <w:r>
        <w:lastRenderedPageBreak/>
        <w:pict>
          <v:group id="_x0000_s1026" style="position:absolute;left:0;text-align:left;margin-left:0;margin-top:50.25pt;width:291pt;height:66.15pt;z-index:-251656192;mso-position-horizontal-relative:page;mso-position-vertical-relative:page" coordorigin=",1005" coordsize="5820,1323">
            <v:group id="_x0000_s1027" style="position:absolute;left:-151;top:1015;width:5962;height:1303" coordorigin="-151,1015" coordsize="5962,1303">
              <v:shape id="_x0000_s1030" style="position:absolute;left:-151;top:1015;width:5962;height:1303" coordorigin="-151,1015" coordsize="5962,1303" path="m5810,1015l,1015,,2318r5810,l5810,1015xe" fillcolor="#ec7c30" stroked="f">
                <v:path arrowok="t"/>
              </v:shape>
              <v:group id="_x0000_s1028" style="position:absolute;left:238;top:1318;width:4961;height:634" coordorigin="238,1318" coordsize="4961,634">
                <v:shape id="_x0000_s1029" style="position:absolute;left:238;top:1318;width:4961;height:634" coordorigin="238,1318" coordsize="4961,634" path="m238,1951r4960,l5198,1318r-4960,l238,1951xe" fillcolor="#ec7c30" stroked="f">
                  <v:path arrowok="t"/>
                </v:shape>
              </v:group>
            </v:group>
            <w10:wrap anchorx="page" anchory="page"/>
          </v:group>
        </w:pict>
      </w:r>
      <w:r w:rsidR="009D580B">
        <w:rPr>
          <w:rFonts w:ascii="MV Boli" w:eastAsia="MV Boli" w:hAnsi="MV Boli" w:cs="MV Boli"/>
          <w:color w:val="C5DFB4"/>
          <w:spacing w:val="2"/>
          <w:w w:val="102"/>
          <w:position w:val="1"/>
          <w:sz w:val="31"/>
          <w:szCs w:val="31"/>
        </w:rPr>
        <w:t>Re</w:t>
      </w:r>
      <w:r w:rsidR="009D580B">
        <w:rPr>
          <w:rFonts w:ascii="MV Boli" w:eastAsia="MV Boli" w:hAnsi="MV Boli" w:cs="MV Boli"/>
          <w:color w:val="C5DFB4"/>
          <w:spacing w:val="-3"/>
          <w:w w:val="102"/>
          <w:position w:val="1"/>
          <w:sz w:val="31"/>
          <w:szCs w:val="31"/>
        </w:rPr>
        <w:t>f</w:t>
      </w:r>
      <w:r w:rsidR="009D580B">
        <w:rPr>
          <w:rFonts w:ascii="MV Boli" w:eastAsia="MV Boli" w:hAnsi="MV Boli" w:cs="MV Boli"/>
          <w:color w:val="C5DFB4"/>
          <w:spacing w:val="-5"/>
          <w:w w:val="102"/>
          <w:position w:val="1"/>
          <w:sz w:val="31"/>
          <w:szCs w:val="31"/>
        </w:rPr>
        <w:t>e</w:t>
      </w:r>
      <w:r w:rsidR="009D580B">
        <w:rPr>
          <w:rFonts w:ascii="MV Boli" w:eastAsia="MV Boli" w:hAnsi="MV Boli" w:cs="MV Boli"/>
          <w:color w:val="C5DFB4"/>
          <w:spacing w:val="2"/>
          <w:w w:val="102"/>
          <w:position w:val="1"/>
          <w:sz w:val="31"/>
          <w:szCs w:val="31"/>
        </w:rPr>
        <w:t>re</w:t>
      </w:r>
      <w:r w:rsidR="009D580B">
        <w:rPr>
          <w:rFonts w:ascii="MV Boli" w:eastAsia="MV Boli" w:hAnsi="MV Boli" w:cs="MV Boli"/>
          <w:color w:val="C5DFB4"/>
          <w:spacing w:val="-9"/>
          <w:w w:val="102"/>
          <w:position w:val="1"/>
          <w:sz w:val="31"/>
          <w:szCs w:val="31"/>
        </w:rPr>
        <w:t>n</w:t>
      </w:r>
      <w:r w:rsidR="009D580B">
        <w:rPr>
          <w:rFonts w:ascii="MV Boli" w:eastAsia="MV Boli" w:hAnsi="MV Boli" w:cs="MV Boli"/>
          <w:color w:val="C5DFB4"/>
          <w:spacing w:val="2"/>
          <w:w w:val="102"/>
          <w:position w:val="1"/>
          <w:sz w:val="31"/>
          <w:szCs w:val="31"/>
        </w:rPr>
        <w:t>ce</w:t>
      </w:r>
      <w:r w:rsidR="009D580B">
        <w:rPr>
          <w:rFonts w:ascii="MV Boli" w:eastAsia="MV Boli" w:hAnsi="MV Boli" w:cs="MV Boli"/>
          <w:color w:val="C5DFB4"/>
          <w:w w:val="102"/>
          <w:position w:val="1"/>
          <w:sz w:val="31"/>
          <w:szCs w:val="31"/>
        </w:rPr>
        <w:t>s</w:t>
      </w:r>
    </w:p>
    <w:p w:rsidR="00143462" w:rsidRDefault="00143462">
      <w:pPr>
        <w:spacing w:line="200" w:lineRule="exact"/>
      </w:pPr>
    </w:p>
    <w:p w:rsidR="00143462" w:rsidRDefault="00143462">
      <w:pPr>
        <w:spacing w:line="200" w:lineRule="exact"/>
      </w:pPr>
    </w:p>
    <w:p w:rsidR="00143462" w:rsidRDefault="00143462">
      <w:pPr>
        <w:spacing w:line="200" w:lineRule="exact"/>
      </w:pPr>
    </w:p>
    <w:p w:rsidR="00143462" w:rsidRDefault="00143462">
      <w:pPr>
        <w:spacing w:line="200" w:lineRule="exact"/>
      </w:pPr>
    </w:p>
    <w:p w:rsidR="00143462" w:rsidRDefault="00143462">
      <w:pPr>
        <w:spacing w:line="200" w:lineRule="exact"/>
      </w:pPr>
    </w:p>
    <w:p w:rsidR="00143462" w:rsidRDefault="00143462">
      <w:pPr>
        <w:spacing w:before="6" w:line="280" w:lineRule="exact"/>
        <w:rPr>
          <w:sz w:val="28"/>
          <w:szCs w:val="28"/>
        </w:rPr>
      </w:pPr>
    </w:p>
    <w:p w:rsidR="00143462" w:rsidRDefault="009D580B">
      <w:pPr>
        <w:spacing w:before="18" w:line="363" w:lineRule="auto"/>
        <w:ind w:left="1161" w:right="63" w:hanging="720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3"/>
          <w:sz w:val="22"/>
          <w:szCs w:val="22"/>
        </w:rPr>
        <w:t>[</w:t>
      </w:r>
      <w:r>
        <w:rPr>
          <w:rFonts w:ascii="Calibri" w:eastAsia="Calibri" w:hAnsi="Calibri" w:cs="Calibri"/>
          <w:spacing w:val="-5"/>
          <w:sz w:val="22"/>
          <w:szCs w:val="22"/>
        </w:rPr>
        <w:t>1</w:t>
      </w:r>
      <w:r>
        <w:rPr>
          <w:rFonts w:ascii="Calibri" w:eastAsia="Calibri" w:hAnsi="Calibri" w:cs="Calibri"/>
          <w:sz w:val="22"/>
          <w:szCs w:val="22"/>
        </w:rPr>
        <w:t xml:space="preserve">]        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J</w:t>
      </w:r>
      <w:r>
        <w:rPr>
          <w:rFonts w:ascii="Calibri" w:eastAsia="Calibri" w:hAnsi="Calibri" w:cs="Calibri"/>
          <w:sz w:val="22"/>
          <w:szCs w:val="22"/>
        </w:rPr>
        <w:t xml:space="preserve">. 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pacing w:val="-3"/>
          <w:sz w:val="22"/>
          <w:szCs w:val="22"/>
        </w:rPr>
        <w:t>te</w:t>
      </w:r>
      <w:r>
        <w:rPr>
          <w:rFonts w:ascii="Calibri" w:eastAsia="Calibri" w:hAnsi="Calibri" w:cs="Calibri"/>
          <w:spacing w:val="-2"/>
          <w:sz w:val="22"/>
          <w:szCs w:val="22"/>
        </w:rPr>
        <w:t>pu</w:t>
      </w:r>
      <w:r>
        <w:rPr>
          <w:rFonts w:ascii="Calibri" w:eastAsia="Calibri" w:hAnsi="Calibri" w:cs="Calibri"/>
          <w:sz w:val="22"/>
          <w:szCs w:val="22"/>
        </w:rPr>
        <w:t>,</w:t>
      </w:r>
      <w:r>
        <w:rPr>
          <w:rFonts w:ascii="Calibri" w:eastAsia="Calibri" w:hAnsi="Calibri" w:cs="Calibri"/>
          <w:spacing w:val="6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“</w:t>
      </w:r>
      <w:r>
        <w:rPr>
          <w:rFonts w:ascii="Calibri" w:eastAsia="Calibri" w:hAnsi="Calibri" w:cs="Calibri"/>
          <w:spacing w:val="-5"/>
          <w:sz w:val="22"/>
          <w:szCs w:val="22"/>
        </w:rPr>
        <w:t>1</w:t>
      </w:r>
      <w:r>
        <w:rPr>
          <w:rFonts w:ascii="Calibri" w:eastAsia="Calibri" w:hAnsi="Calibri" w:cs="Calibri"/>
          <w:sz w:val="22"/>
          <w:szCs w:val="22"/>
        </w:rPr>
        <w:t>7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P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n</w:t>
      </w:r>
      <w:r>
        <w:rPr>
          <w:rFonts w:ascii="Calibri" w:eastAsia="Calibri" w:hAnsi="Calibri" w:cs="Calibri"/>
          <w:spacing w:val="-4"/>
          <w:sz w:val="22"/>
          <w:szCs w:val="22"/>
        </w:rPr>
        <w:t>g</w:t>
      </w:r>
      <w:r>
        <w:rPr>
          <w:rFonts w:ascii="Calibri" w:eastAsia="Calibri" w:hAnsi="Calibri" w:cs="Calibri"/>
          <w:spacing w:val="3"/>
          <w:sz w:val="22"/>
          <w:szCs w:val="22"/>
        </w:rPr>
        <w:t>g</w:t>
      </w:r>
      <w:r>
        <w:rPr>
          <w:rFonts w:ascii="Calibri" w:eastAsia="Calibri" w:hAnsi="Calibri" w:cs="Calibri"/>
          <w:spacing w:val="-2"/>
          <w:sz w:val="22"/>
          <w:szCs w:val="22"/>
        </w:rPr>
        <w:t>un</w:t>
      </w:r>
      <w:r>
        <w:rPr>
          <w:rFonts w:ascii="Calibri" w:eastAsia="Calibri" w:hAnsi="Calibri" w:cs="Calibri"/>
          <w:spacing w:val="1"/>
          <w:sz w:val="22"/>
          <w:szCs w:val="22"/>
        </w:rPr>
        <w:t>aa</w:t>
      </w:r>
      <w:r>
        <w:rPr>
          <w:rFonts w:ascii="Calibri" w:eastAsia="Calibri" w:hAnsi="Calibri" w:cs="Calibri"/>
          <w:sz w:val="22"/>
          <w:szCs w:val="22"/>
        </w:rPr>
        <w:t xml:space="preserve">n </w:t>
      </w:r>
      <w:r>
        <w:rPr>
          <w:rFonts w:ascii="Calibri" w:eastAsia="Calibri" w:hAnsi="Calibri" w:cs="Calibri"/>
          <w:spacing w:val="3"/>
          <w:sz w:val="22"/>
          <w:szCs w:val="22"/>
        </w:rPr>
        <w:t>M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d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5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So</w:t>
      </w:r>
      <w:r>
        <w:rPr>
          <w:rFonts w:ascii="Calibri" w:eastAsia="Calibri" w:hAnsi="Calibri" w:cs="Calibri"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spacing w:val="-8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Da</w:t>
      </w:r>
      <w:r>
        <w:rPr>
          <w:rFonts w:ascii="Calibri" w:eastAsia="Calibri" w:hAnsi="Calibri" w:cs="Calibri"/>
          <w:spacing w:val="-8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m</w:t>
      </w:r>
      <w:r>
        <w:rPr>
          <w:rFonts w:ascii="Calibri" w:eastAsia="Calibri" w:hAnsi="Calibri" w:cs="Calibri"/>
          <w:spacing w:val="5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K</w:t>
      </w:r>
      <w:r>
        <w:rPr>
          <w:rFonts w:ascii="Calibri" w:eastAsia="Calibri" w:hAnsi="Calibri" w:cs="Calibri"/>
          <w:spacing w:val="-10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2"/>
          <w:sz w:val="22"/>
          <w:szCs w:val="22"/>
        </w:rPr>
        <w:t>un</w:t>
      </w:r>
      <w:r>
        <w:rPr>
          <w:rFonts w:ascii="Calibri" w:eastAsia="Calibri" w:hAnsi="Calibri" w:cs="Calibri"/>
          <w:spacing w:val="-1"/>
          <w:sz w:val="22"/>
          <w:szCs w:val="22"/>
        </w:rPr>
        <w:t>ik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 xml:space="preserve">i </w:t>
      </w:r>
      <w:r>
        <w:rPr>
          <w:rFonts w:ascii="Calibri" w:eastAsia="Calibri" w:hAnsi="Calibri" w:cs="Calibri"/>
          <w:spacing w:val="1"/>
          <w:sz w:val="22"/>
          <w:szCs w:val="22"/>
        </w:rPr>
        <w:t>B</w:t>
      </w:r>
      <w:r>
        <w:rPr>
          <w:rFonts w:ascii="Calibri" w:eastAsia="Calibri" w:hAnsi="Calibri" w:cs="Calibri"/>
          <w:spacing w:val="-1"/>
          <w:sz w:val="22"/>
          <w:szCs w:val="22"/>
        </w:rPr>
        <w:t>is</w:t>
      </w:r>
      <w:r>
        <w:rPr>
          <w:rFonts w:ascii="Calibri" w:eastAsia="Calibri" w:hAnsi="Calibri" w:cs="Calibri"/>
          <w:spacing w:val="-2"/>
          <w:sz w:val="22"/>
          <w:szCs w:val="22"/>
        </w:rPr>
        <w:t>n</w:t>
      </w:r>
      <w:r>
        <w:rPr>
          <w:rFonts w:ascii="Calibri" w:eastAsia="Calibri" w:hAnsi="Calibri" w:cs="Calibri"/>
          <w:spacing w:val="-1"/>
          <w:sz w:val="22"/>
          <w:szCs w:val="22"/>
        </w:rPr>
        <w:t>is</w:t>
      </w:r>
      <w:r>
        <w:rPr>
          <w:rFonts w:ascii="Calibri" w:eastAsia="Calibri" w:hAnsi="Calibri" w:cs="Calibri"/>
          <w:spacing w:val="2"/>
          <w:sz w:val="22"/>
          <w:szCs w:val="22"/>
        </w:rPr>
        <w:t>,</w:t>
      </w:r>
      <w:r>
        <w:rPr>
          <w:rFonts w:ascii="Calibri" w:eastAsia="Calibri" w:hAnsi="Calibri" w:cs="Calibri"/>
          <w:sz w:val="22"/>
          <w:szCs w:val="22"/>
        </w:rPr>
        <w:t>”</w:t>
      </w:r>
      <w:r>
        <w:rPr>
          <w:rFonts w:ascii="Calibri" w:eastAsia="Calibri" w:hAnsi="Calibri" w:cs="Calibri"/>
          <w:spacing w:val="5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7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k</w:t>
      </w:r>
      <w:r>
        <w:rPr>
          <w:rFonts w:ascii="Calibri" w:eastAsia="Calibri" w:hAnsi="Calibri" w:cs="Calibri"/>
          <w:spacing w:val="-6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sz w:val="22"/>
          <w:szCs w:val="22"/>
        </w:rPr>
        <w:t>K</w:t>
      </w:r>
      <w:r>
        <w:rPr>
          <w:rFonts w:ascii="Calibri" w:eastAsia="Calibri" w:hAnsi="Calibri" w:cs="Calibri"/>
          <w:spacing w:val="-2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2"/>
          <w:sz w:val="22"/>
          <w:szCs w:val="22"/>
        </w:rPr>
        <w:t>un</w:t>
      </w:r>
      <w:r>
        <w:rPr>
          <w:rFonts w:ascii="Calibri" w:eastAsia="Calibri" w:hAnsi="Calibri" w:cs="Calibri"/>
          <w:spacing w:val="-8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k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si</w:t>
      </w:r>
      <w:r>
        <w:rPr>
          <w:rFonts w:ascii="Calibri" w:eastAsia="Calibri" w:hAnsi="Calibri" w:cs="Calibri"/>
          <w:sz w:val="22"/>
          <w:szCs w:val="22"/>
        </w:rPr>
        <w:t>,</w:t>
      </w:r>
      <w:r>
        <w:rPr>
          <w:rFonts w:ascii="Calibri" w:eastAsia="Calibri" w:hAnsi="Calibri" w:cs="Calibri"/>
          <w:spacing w:val="16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5"/>
          <w:w w:val="101"/>
          <w:sz w:val="22"/>
          <w:szCs w:val="22"/>
        </w:rPr>
        <w:t>2</w:t>
      </w:r>
      <w:r>
        <w:rPr>
          <w:rFonts w:ascii="Calibri" w:eastAsia="Calibri" w:hAnsi="Calibri" w:cs="Calibri"/>
          <w:spacing w:val="2"/>
          <w:w w:val="101"/>
          <w:sz w:val="22"/>
          <w:szCs w:val="22"/>
        </w:rPr>
        <w:t>0</w:t>
      </w:r>
      <w:r>
        <w:rPr>
          <w:rFonts w:ascii="Calibri" w:eastAsia="Calibri" w:hAnsi="Calibri" w:cs="Calibri"/>
          <w:spacing w:val="-5"/>
          <w:w w:val="101"/>
          <w:sz w:val="22"/>
          <w:szCs w:val="22"/>
        </w:rPr>
        <w:t>1</w:t>
      </w:r>
      <w:r>
        <w:rPr>
          <w:rFonts w:ascii="Calibri" w:eastAsia="Calibri" w:hAnsi="Calibri" w:cs="Calibri"/>
          <w:spacing w:val="2"/>
          <w:w w:val="101"/>
          <w:sz w:val="22"/>
          <w:szCs w:val="22"/>
        </w:rPr>
        <w:t>8</w:t>
      </w:r>
      <w:r>
        <w:rPr>
          <w:rFonts w:ascii="Calibri" w:eastAsia="Calibri" w:hAnsi="Calibri" w:cs="Calibri"/>
          <w:w w:val="101"/>
          <w:sz w:val="22"/>
          <w:szCs w:val="22"/>
        </w:rPr>
        <w:t xml:space="preserve">. </w:t>
      </w:r>
      <w:r>
        <w:rPr>
          <w:rFonts w:ascii="Calibri" w:eastAsia="Calibri" w:hAnsi="Calibri" w:cs="Calibri"/>
          <w:spacing w:val="3"/>
          <w:sz w:val="22"/>
          <w:szCs w:val="22"/>
        </w:rPr>
        <w:t>[O</w:t>
      </w:r>
      <w:r>
        <w:rPr>
          <w:rFonts w:ascii="Calibri" w:eastAsia="Calibri" w:hAnsi="Calibri" w:cs="Calibri"/>
          <w:spacing w:val="-2"/>
          <w:sz w:val="22"/>
          <w:szCs w:val="22"/>
        </w:rPr>
        <w:t>n</w:t>
      </w:r>
      <w:r>
        <w:rPr>
          <w:rFonts w:ascii="Calibri" w:eastAsia="Calibri" w:hAnsi="Calibri" w:cs="Calibri"/>
          <w:spacing w:val="-1"/>
          <w:sz w:val="22"/>
          <w:szCs w:val="22"/>
        </w:rPr>
        <w:t>li</w:t>
      </w:r>
      <w:r>
        <w:rPr>
          <w:rFonts w:ascii="Calibri" w:eastAsia="Calibri" w:hAnsi="Calibri" w:cs="Calibri"/>
          <w:spacing w:val="-2"/>
          <w:sz w:val="22"/>
          <w:szCs w:val="22"/>
        </w:rPr>
        <w:t>n</w:t>
      </w:r>
      <w:r>
        <w:rPr>
          <w:rFonts w:ascii="Calibri" w:eastAsia="Calibri" w:hAnsi="Calibri" w:cs="Calibri"/>
          <w:spacing w:val="-10"/>
          <w:sz w:val="22"/>
          <w:szCs w:val="22"/>
        </w:rPr>
        <w:t>e</w:t>
      </w:r>
      <w:r>
        <w:rPr>
          <w:rFonts w:ascii="Calibri" w:eastAsia="Calibri" w:hAnsi="Calibri" w:cs="Calibri"/>
          <w:spacing w:val="3"/>
          <w:sz w:val="22"/>
          <w:szCs w:val="22"/>
        </w:rPr>
        <w:t>]</w:t>
      </w:r>
      <w:r>
        <w:rPr>
          <w:rFonts w:ascii="Calibri" w:eastAsia="Calibri" w:hAnsi="Calibri" w:cs="Calibri"/>
          <w:sz w:val="22"/>
          <w:szCs w:val="22"/>
        </w:rPr>
        <w:t>.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7"/>
          <w:sz w:val="22"/>
          <w:szCs w:val="22"/>
        </w:rPr>
        <w:t>v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il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b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 xml:space="preserve">: </w:t>
      </w:r>
      <w:r>
        <w:rPr>
          <w:rFonts w:ascii="Calibri" w:eastAsia="Calibri" w:hAnsi="Calibri" w:cs="Calibri"/>
          <w:spacing w:val="-2"/>
          <w:w w:val="101"/>
          <w:sz w:val="22"/>
          <w:szCs w:val="22"/>
        </w:rPr>
        <w:t>h</w:t>
      </w:r>
      <w:r>
        <w:rPr>
          <w:rFonts w:ascii="Calibri" w:eastAsia="Calibri" w:hAnsi="Calibri" w:cs="Calibri"/>
          <w:spacing w:val="-3"/>
          <w:w w:val="101"/>
          <w:sz w:val="22"/>
          <w:szCs w:val="22"/>
        </w:rPr>
        <w:t>tt</w:t>
      </w:r>
      <w:r>
        <w:rPr>
          <w:rFonts w:ascii="Calibri" w:eastAsia="Calibri" w:hAnsi="Calibri" w:cs="Calibri"/>
          <w:spacing w:val="-2"/>
          <w:w w:val="101"/>
          <w:sz w:val="22"/>
          <w:szCs w:val="22"/>
        </w:rPr>
        <w:t>p</w:t>
      </w:r>
      <w:r>
        <w:rPr>
          <w:rFonts w:ascii="Calibri" w:eastAsia="Calibri" w:hAnsi="Calibri" w:cs="Calibri"/>
          <w:spacing w:val="-1"/>
          <w:w w:val="101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w w:val="101"/>
          <w:sz w:val="22"/>
          <w:szCs w:val="22"/>
        </w:rPr>
        <w:t>:</w:t>
      </w:r>
      <w:r>
        <w:rPr>
          <w:rFonts w:ascii="Calibri" w:eastAsia="Calibri" w:hAnsi="Calibri" w:cs="Calibri"/>
          <w:w w:val="101"/>
          <w:sz w:val="22"/>
          <w:szCs w:val="22"/>
        </w:rPr>
        <w:t>//</w:t>
      </w:r>
      <w:r>
        <w:rPr>
          <w:rFonts w:ascii="Calibri" w:eastAsia="Calibri" w:hAnsi="Calibri" w:cs="Calibri"/>
          <w:spacing w:val="-2"/>
          <w:w w:val="101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w w:val="101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w w:val="101"/>
          <w:sz w:val="22"/>
          <w:szCs w:val="22"/>
        </w:rPr>
        <w:t>k</w:t>
      </w:r>
      <w:r>
        <w:rPr>
          <w:rFonts w:ascii="Calibri" w:eastAsia="Calibri" w:hAnsi="Calibri" w:cs="Calibri"/>
          <w:spacing w:val="1"/>
          <w:w w:val="101"/>
          <w:sz w:val="22"/>
          <w:szCs w:val="22"/>
        </w:rPr>
        <w:t>ar</w:t>
      </w:r>
      <w:r>
        <w:rPr>
          <w:rFonts w:ascii="Calibri" w:eastAsia="Calibri" w:hAnsi="Calibri" w:cs="Calibri"/>
          <w:spacing w:val="-1"/>
          <w:w w:val="101"/>
          <w:sz w:val="22"/>
          <w:szCs w:val="22"/>
        </w:rPr>
        <w:t>k</w:t>
      </w:r>
      <w:r>
        <w:rPr>
          <w:rFonts w:ascii="Calibri" w:eastAsia="Calibri" w:hAnsi="Calibri" w:cs="Calibri"/>
          <w:spacing w:val="-10"/>
          <w:w w:val="101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w w:val="101"/>
          <w:sz w:val="22"/>
          <w:szCs w:val="22"/>
        </w:rPr>
        <w:t>m</w:t>
      </w:r>
      <w:r>
        <w:rPr>
          <w:rFonts w:ascii="Calibri" w:eastAsia="Calibri" w:hAnsi="Calibri" w:cs="Calibri"/>
          <w:spacing w:val="-2"/>
          <w:w w:val="101"/>
          <w:sz w:val="22"/>
          <w:szCs w:val="22"/>
        </w:rPr>
        <w:t>un</w:t>
      </w:r>
      <w:r>
        <w:rPr>
          <w:rFonts w:ascii="Calibri" w:eastAsia="Calibri" w:hAnsi="Calibri" w:cs="Calibri"/>
          <w:spacing w:val="-1"/>
          <w:w w:val="101"/>
          <w:sz w:val="22"/>
          <w:szCs w:val="22"/>
        </w:rPr>
        <w:t>ik</w:t>
      </w:r>
      <w:r>
        <w:rPr>
          <w:rFonts w:ascii="Calibri" w:eastAsia="Calibri" w:hAnsi="Calibri" w:cs="Calibri"/>
          <w:spacing w:val="1"/>
          <w:w w:val="101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w w:val="101"/>
          <w:sz w:val="22"/>
          <w:szCs w:val="22"/>
        </w:rPr>
        <w:t>si</w:t>
      </w:r>
      <w:r>
        <w:rPr>
          <w:rFonts w:ascii="Calibri" w:eastAsia="Calibri" w:hAnsi="Calibri" w:cs="Calibri"/>
          <w:spacing w:val="1"/>
          <w:w w:val="101"/>
          <w:sz w:val="22"/>
          <w:szCs w:val="22"/>
        </w:rPr>
        <w:t>.</w:t>
      </w:r>
      <w:r>
        <w:rPr>
          <w:rFonts w:ascii="Calibri" w:eastAsia="Calibri" w:hAnsi="Calibri" w:cs="Calibri"/>
          <w:spacing w:val="-1"/>
          <w:w w:val="101"/>
          <w:sz w:val="22"/>
          <w:szCs w:val="22"/>
        </w:rPr>
        <w:t>c</w:t>
      </w:r>
      <w:r>
        <w:rPr>
          <w:rFonts w:ascii="Calibri" w:eastAsia="Calibri" w:hAnsi="Calibri" w:cs="Calibri"/>
          <w:spacing w:val="-10"/>
          <w:w w:val="101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w w:val="101"/>
          <w:sz w:val="22"/>
          <w:szCs w:val="22"/>
        </w:rPr>
        <w:t>m</w:t>
      </w:r>
      <w:r>
        <w:rPr>
          <w:rFonts w:ascii="Calibri" w:eastAsia="Calibri" w:hAnsi="Calibri" w:cs="Calibri"/>
          <w:w w:val="101"/>
          <w:sz w:val="22"/>
          <w:szCs w:val="22"/>
        </w:rPr>
        <w:t>/</w:t>
      </w:r>
      <w:r>
        <w:rPr>
          <w:rFonts w:ascii="Calibri" w:eastAsia="Calibri" w:hAnsi="Calibri" w:cs="Calibri"/>
          <w:spacing w:val="3"/>
          <w:w w:val="101"/>
          <w:sz w:val="22"/>
          <w:szCs w:val="22"/>
        </w:rPr>
        <w:t>p</w:t>
      </w:r>
      <w:r>
        <w:rPr>
          <w:rFonts w:ascii="Calibri" w:eastAsia="Calibri" w:hAnsi="Calibri" w:cs="Calibri"/>
          <w:spacing w:val="-3"/>
          <w:w w:val="101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w w:val="101"/>
          <w:sz w:val="22"/>
          <w:szCs w:val="22"/>
        </w:rPr>
        <w:t>n</w:t>
      </w:r>
      <w:r>
        <w:rPr>
          <w:rFonts w:ascii="Calibri" w:eastAsia="Calibri" w:hAnsi="Calibri" w:cs="Calibri"/>
          <w:spacing w:val="-4"/>
          <w:w w:val="101"/>
          <w:sz w:val="22"/>
          <w:szCs w:val="22"/>
        </w:rPr>
        <w:t>g</w:t>
      </w:r>
      <w:r>
        <w:rPr>
          <w:rFonts w:ascii="Calibri" w:eastAsia="Calibri" w:hAnsi="Calibri" w:cs="Calibri"/>
          <w:spacing w:val="3"/>
          <w:w w:val="101"/>
          <w:sz w:val="22"/>
          <w:szCs w:val="22"/>
        </w:rPr>
        <w:t>g</w:t>
      </w:r>
      <w:r>
        <w:rPr>
          <w:rFonts w:ascii="Calibri" w:eastAsia="Calibri" w:hAnsi="Calibri" w:cs="Calibri"/>
          <w:spacing w:val="-2"/>
          <w:w w:val="101"/>
          <w:sz w:val="22"/>
          <w:szCs w:val="22"/>
        </w:rPr>
        <w:t>un</w:t>
      </w:r>
      <w:r>
        <w:rPr>
          <w:rFonts w:ascii="Calibri" w:eastAsia="Calibri" w:hAnsi="Calibri" w:cs="Calibri"/>
          <w:spacing w:val="-6"/>
          <w:w w:val="101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w w:val="101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w w:val="101"/>
          <w:sz w:val="22"/>
          <w:szCs w:val="22"/>
        </w:rPr>
        <w:t>n</w:t>
      </w:r>
      <w:r>
        <w:rPr>
          <w:rFonts w:ascii="Calibri" w:eastAsia="Calibri" w:hAnsi="Calibri" w:cs="Calibri"/>
          <w:spacing w:val="-4"/>
          <w:w w:val="101"/>
          <w:sz w:val="22"/>
          <w:szCs w:val="22"/>
        </w:rPr>
        <w:t>-</w:t>
      </w:r>
      <w:r>
        <w:rPr>
          <w:rFonts w:ascii="Calibri" w:eastAsia="Calibri" w:hAnsi="Calibri" w:cs="Calibri"/>
          <w:spacing w:val="1"/>
          <w:w w:val="101"/>
          <w:sz w:val="22"/>
          <w:szCs w:val="22"/>
        </w:rPr>
        <w:t>m</w:t>
      </w:r>
      <w:r>
        <w:rPr>
          <w:rFonts w:ascii="Calibri" w:eastAsia="Calibri" w:hAnsi="Calibri" w:cs="Calibri"/>
          <w:spacing w:val="-3"/>
          <w:w w:val="101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w w:val="101"/>
          <w:sz w:val="22"/>
          <w:szCs w:val="22"/>
        </w:rPr>
        <w:t>d</w:t>
      </w:r>
      <w:r>
        <w:rPr>
          <w:rFonts w:ascii="Calibri" w:eastAsia="Calibri" w:hAnsi="Calibri" w:cs="Calibri"/>
          <w:spacing w:val="-1"/>
          <w:w w:val="101"/>
          <w:sz w:val="22"/>
          <w:szCs w:val="22"/>
        </w:rPr>
        <w:t>i</w:t>
      </w:r>
      <w:r>
        <w:rPr>
          <w:rFonts w:ascii="Calibri" w:eastAsia="Calibri" w:hAnsi="Calibri" w:cs="Calibri"/>
          <w:spacing w:val="2"/>
          <w:w w:val="101"/>
          <w:sz w:val="22"/>
          <w:szCs w:val="22"/>
        </w:rPr>
        <w:t>a</w:t>
      </w:r>
      <w:r>
        <w:rPr>
          <w:rFonts w:ascii="Calibri" w:eastAsia="Calibri" w:hAnsi="Calibri" w:cs="Calibri"/>
          <w:spacing w:val="-4"/>
          <w:w w:val="101"/>
          <w:sz w:val="22"/>
          <w:szCs w:val="22"/>
        </w:rPr>
        <w:t>-</w:t>
      </w:r>
      <w:r>
        <w:rPr>
          <w:rFonts w:ascii="Calibri" w:eastAsia="Calibri" w:hAnsi="Calibri" w:cs="Calibri"/>
          <w:spacing w:val="-1"/>
          <w:w w:val="101"/>
          <w:sz w:val="22"/>
          <w:szCs w:val="22"/>
        </w:rPr>
        <w:t>s</w:t>
      </w:r>
      <w:r>
        <w:rPr>
          <w:rFonts w:ascii="Calibri" w:eastAsia="Calibri" w:hAnsi="Calibri" w:cs="Calibri"/>
          <w:spacing w:val="-3"/>
          <w:w w:val="10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w w:val="101"/>
          <w:sz w:val="22"/>
          <w:szCs w:val="22"/>
        </w:rPr>
        <w:t>si</w:t>
      </w:r>
      <w:r>
        <w:rPr>
          <w:rFonts w:ascii="Calibri" w:eastAsia="Calibri" w:hAnsi="Calibri" w:cs="Calibri"/>
          <w:spacing w:val="1"/>
          <w:w w:val="101"/>
          <w:sz w:val="22"/>
          <w:szCs w:val="22"/>
        </w:rPr>
        <w:t>a</w:t>
      </w:r>
      <w:r>
        <w:rPr>
          <w:rFonts w:ascii="Calibri" w:eastAsia="Calibri" w:hAnsi="Calibri" w:cs="Calibri"/>
          <w:w w:val="101"/>
          <w:sz w:val="22"/>
          <w:szCs w:val="22"/>
        </w:rPr>
        <w:t>l</w:t>
      </w:r>
      <w:r>
        <w:rPr>
          <w:rFonts w:ascii="Calibri" w:eastAsia="Calibri" w:hAnsi="Calibri" w:cs="Calibri"/>
          <w:spacing w:val="-4"/>
          <w:w w:val="101"/>
          <w:sz w:val="22"/>
          <w:szCs w:val="22"/>
        </w:rPr>
        <w:t>-</w:t>
      </w:r>
      <w:r>
        <w:rPr>
          <w:rFonts w:ascii="Calibri" w:eastAsia="Calibri" w:hAnsi="Calibri" w:cs="Calibri"/>
          <w:spacing w:val="-2"/>
          <w:w w:val="101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w w:val="101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w w:val="101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w w:val="101"/>
          <w:sz w:val="22"/>
          <w:szCs w:val="22"/>
        </w:rPr>
        <w:t>a</w:t>
      </w:r>
      <w:r>
        <w:rPr>
          <w:rFonts w:ascii="Calibri" w:eastAsia="Calibri" w:hAnsi="Calibri" w:cs="Calibri"/>
          <w:spacing w:val="2"/>
          <w:w w:val="101"/>
          <w:sz w:val="22"/>
          <w:szCs w:val="22"/>
        </w:rPr>
        <w:t>m</w:t>
      </w:r>
      <w:r>
        <w:rPr>
          <w:rFonts w:ascii="Calibri" w:eastAsia="Calibri" w:hAnsi="Calibri" w:cs="Calibri"/>
          <w:w w:val="101"/>
          <w:sz w:val="22"/>
          <w:szCs w:val="22"/>
        </w:rPr>
        <w:t xml:space="preserve">- </w:t>
      </w:r>
      <w:r>
        <w:rPr>
          <w:rFonts w:ascii="Calibri" w:eastAsia="Calibri" w:hAnsi="Calibri" w:cs="Calibri"/>
          <w:spacing w:val="-1"/>
          <w:sz w:val="22"/>
          <w:szCs w:val="22"/>
        </w:rPr>
        <w:t>k</w:t>
      </w:r>
      <w:r>
        <w:rPr>
          <w:rFonts w:ascii="Calibri" w:eastAsia="Calibri" w:hAnsi="Calibri" w:cs="Calibri"/>
          <w:spacing w:val="-3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2"/>
          <w:sz w:val="22"/>
          <w:szCs w:val="22"/>
        </w:rPr>
        <w:t>un</w:t>
      </w:r>
      <w:r>
        <w:rPr>
          <w:rFonts w:ascii="Calibri" w:eastAsia="Calibri" w:hAnsi="Calibri" w:cs="Calibri"/>
          <w:spacing w:val="-1"/>
          <w:sz w:val="22"/>
          <w:szCs w:val="22"/>
        </w:rPr>
        <w:t>ik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4"/>
          <w:sz w:val="22"/>
          <w:szCs w:val="22"/>
        </w:rPr>
        <w:t>-</w:t>
      </w:r>
      <w:r>
        <w:rPr>
          <w:rFonts w:ascii="Calibri" w:eastAsia="Calibri" w:hAnsi="Calibri" w:cs="Calibri"/>
          <w:spacing w:val="-2"/>
          <w:sz w:val="22"/>
          <w:szCs w:val="22"/>
        </w:rPr>
        <w:t>b</w:t>
      </w:r>
      <w:r>
        <w:rPr>
          <w:rFonts w:ascii="Calibri" w:eastAsia="Calibri" w:hAnsi="Calibri" w:cs="Calibri"/>
          <w:spacing w:val="-1"/>
          <w:sz w:val="22"/>
          <w:szCs w:val="22"/>
        </w:rPr>
        <w:t>is</w:t>
      </w:r>
      <w:r>
        <w:rPr>
          <w:rFonts w:ascii="Calibri" w:eastAsia="Calibri" w:hAnsi="Calibri" w:cs="Calibri"/>
          <w:spacing w:val="-2"/>
          <w:sz w:val="22"/>
          <w:szCs w:val="22"/>
        </w:rPr>
        <w:t>n</w:t>
      </w:r>
      <w:r>
        <w:rPr>
          <w:rFonts w:ascii="Calibri" w:eastAsia="Calibri" w:hAnsi="Calibri" w:cs="Calibri"/>
          <w:spacing w:val="-1"/>
          <w:sz w:val="22"/>
          <w:szCs w:val="22"/>
        </w:rPr>
        <w:t>is</w:t>
      </w:r>
      <w:r>
        <w:rPr>
          <w:rFonts w:ascii="Calibri" w:eastAsia="Calibri" w:hAnsi="Calibri" w:cs="Calibri"/>
          <w:sz w:val="22"/>
          <w:szCs w:val="22"/>
        </w:rPr>
        <w:t>.</w:t>
      </w:r>
      <w:r>
        <w:rPr>
          <w:rFonts w:ascii="Calibri" w:eastAsia="Calibri" w:hAnsi="Calibri" w:cs="Calibri"/>
          <w:spacing w:val="1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3"/>
          <w:sz w:val="22"/>
          <w:szCs w:val="22"/>
        </w:rPr>
        <w:t>[</w:t>
      </w:r>
      <w:r>
        <w:rPr>
          <w:rFonts w:ascii="Calibri" w:eastAsia="Calibri" w:hAnsi="Calibri" w:cs="Calibri"/>
          <w:sz w:val="22"/>
          <w:szCs w:val="22"/>
        </w:rPr>
        <w:t>Ac</w:t>
      </w:r>
      <w:r>
        <w:rPr>
          <w:rFonts w:ascii="Calibri" w:eastAsia="Calibri" w:hAnsi="Calibri" w:cs="Calibri"/>
          <w:spacing w:val="-1"/>
          <w:sz w:val="22"/>
          <w:szCs w:val="22"/>
        </w:rPr>
        <w:t>c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ss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:</w:t>
      </w:r>
      <w:r>
        <w:rPr>
          <w:rFonts w:ascii="Calibri" w:eastAsia="Calibri" w:hAnsi="Calibri" w:cs="Calibri"/>
          <w:spacing w:val="8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5"/>
          <w:w w:val="101"/>
          <w:sz w:val="22"/>
          <w:szCs w:val="22"/>
        </w:rPr>
        <w:t>2</w:t>
      </w:r>
      <w:r>
        <w:rPr>
          <w:rFonts w:ascii="Calibri" w:eastAsia="Calibri" w:hAnsi="Calibri" w:cs="Calibri"/>
          <w:spacing w:val="4"/>
          <w:w w:val="101"/>
          <w:sz w:val="22"/>
          <w:szCs w:val="22"/>
        </w:rPr>
        <w:t>2</w:t>
      </w:r>
      <w:r>
        <w:rPr>
          <w:rFonts w:ascii="Calibri" w:eastAsia="Calibri" w:hAnsi="Calibri" w:cs="Calibri"/>
          <w:spacing w:val="-4"/>
          <w:w w:val="101"/>
          <w:sz w:val="22"/>
          <w:szCs w:val="22"/>
        </w:rPr>
        <w:t>-</w:t>
      </w:r>
      <w:r>
        <w:rPr>
          <w:rFonts w:ascii="Calibri" w:eastAsia="Calibri" w:hAnsi="Calibri" w:cs="Calibri"/>
          <w:spacing w:val="-2"/>
          <w:w w:val="101"/>
          <w:sz w:val="22"/>
          <w:szCs w:val="22"/>
        </w:rPr>
        <w:t>F</w:t>
      </w:r>
      <w:r>
        <w:rPr>
          <w:rFonts w:ascii="Calibri" w:eastAsia="Calibri" w:hAnsi="Calibri" w:cs="Calibri"/>
          <w:spacing w:val="-3"/>
          <w:w w:val="101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w w:val="101"/>
          <w:sz w:val="22"/>
          <w:szCs w:val="22"/>
        </w:rPr>
        <w:t>b</w:t>
      </w:r>
      <w:r>
        <w:rPr>
          <w:rFonts w:ascii="Calibri" w:eastAsia="Calibri" w:hAnsi="Calibri" w:cs="Calibri"/>
          <w:spacing w:val="-4"/>
          <w:w w:val="101"/>
          <w:sz w:val="22"/>
          <w:szCs w:val="22"/>
        </w:rPr>
        <w:t>-</w:t>
      </w:r>
      <w:r>
        <w:rPr>
          <w:rFonts w:ascii="Calibri" w:eastAsia="Calibri" w:hAnsi="Calibri" w:cs="Calibri"/>
          <w:spacing w:val="2"/>
          <w:w w:val="101"/>
          <w:sz w:val="22"/>
          <w:szCs w:val="22"/>
        </w:rPr>
        <w:t>20</w:t>
      </w:r>
      <w:r>
        <w:rPr>
          <w:rFonts w:ascii="Calibri" w:eastAsia="Calibri" w:hAnsi="Calibri" w:cs="Calibri"/>
          <w:spacing w:val="-5"/>
          <w:w w:val="101"/>
          <w:sz w:val="22"/>
          <w:szCs w:val="22"/>
        </w:rPr>
        <w:t>1</w:t>
      </w:r>
      <w:r>
        <w:rPr>
          <w:rFonts w:ascii="Calibri" w:eastAsia="Calibri" w:hAnsi="Calibri" w:cs="Calibri"/>
          <w:spacing w:val="2"/>
          <w:w w:val="101"/>
          <w:sz w:val="22"/>
          <w:szCs w:val="22"/>
        </w:rPr>
        <w:t>8</w:t>
      </w:r>
      <w:r>
        <w:rPr>
          <w:rFonts w:ascii="Calibri" w:eastAsia="Calibri" w:hAnsi="Calibri" w:cs="Calibri"/>
          <w:spacing w:val="-4"/>
          <w:w w:val="101"/>
          <w:sz w:val="22"/>
          <w:szCs w:val="22"/>
        </w:rPr>
        <w:t>]</w:t>
      </w:r>
      <w:r>
        <w:rPr>
          <w:rFonts w:ascii="Calibri" w:eastAsia="Calibri" w:hAnsi="Calibri" w:cs="Calibri"/>
          <w:w w:val="101"/>
          <w:sz w:val="22"/>
          <w:szCs w:val="22"/>
        </w:rPr>
        <w:t>.</w:t>
      </w:r>
    </w:p>
    <w:p w:rsidR="00143462" w:rsidRDefault="00143462">
      <w:pPr>
        <w:spacing w:before="2" w:line="160" w:lineRule="exact"/>
        <w:rPr>
          <w:sz w:val="16"/>
          <w:szCs w:val="16"/>
        </w:rPr>
      </w:pPr>
    </w:p>
    <w:p w:rsidR="00143462" w:rsidRDefault="009D580B">
      <w:pPr>
        <w:ind w:left="441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3"/>
          <w:sz w:val="22"/>
          <w:szCs w:val="22"/>
        </w:rPr>
        <w:t>[</w:t>
      </w:r>
      <w:r>
        <w:rPr>
          <w:rFonts w:ascii="Calibri" w:eastAsia="Calibri" w:hAnsi="Calibri" w:cs="Calibri"/>
          <w:spacing w:val="-5"/>
          <w:sz w:val="22"/>
          <w:szCs w:val="22"/>
        </w:rPr>
        <w:t>2</w:t>
      </w:r>
      <w:r>
        <w:rPr>
          <w:rFonts w:ascii="Calibri" w:eastAsia="Calibri" w:hAnsi="Calibri" w:cs="Calibri"/>
          <w:sz w:val="22"/>
          <w:szCs w:val="22"/>
        </w:rPr>
        <w:t xml:space="preserve">]        </w:t>
      </w:r>
      <w:r>
        <w:rPr>
          <w:rFonts w:ascii="Calibri" w:eastAsia="Calibri" w:hAnsi="Calibri" w:cs="Calibri"/>
          <w:spacing w:val="27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A.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D.</w:t>
      </w:r>
      <w:r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>ra</w:t>
      </w:r>
      <w:r>
        <w:rPr>
          <w:rFonts w:ascii="Calibri" w:eastAsia="Calibri" w:hAnsi="Calibri" w:cs="Calibri"/>
          <w:spacing w:val="-3"/>
          <w:sz w:val="22"/>
          <w:szCs w:val="22"/>
        </w:rPr>
        <w:t>t</w:t>
      </w:r>
      <w:r>
        <w:rPr>
          <w:rFonts w:ascii="Calibri" w:eastAsia="Calibri" w:hAnsi="Calibri" w:cs="Calibri"/>
          <w:spacing w:val="-6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6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,</w:t>
      </w:r>
      <w:r>
        <w:rPr>
          <w:rFonts w:ascii="Calibri" w:eastAsia="Calibri" w:hAnsi="Calibri" w:cs="Calibri"/>
          <w:spacing w:val="10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“</w:t>
      </w:r>
      <w:r>
        <w:rPr>
          <w:rFonts w:ascii="Calibri" w:eastAsia="Calibri" w:hAnsi="Calibri" w:cs="Calibri"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spacing w:val="-3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ra</w:t>
      </w:r>
      <w:r>
        <w:rPr>
          <w:rFonts w:ascii="Calibri" w:eastAsia="Calibri" w:hAnsi="Calibri" w:cs="Calibri"/>
          <w:spacing w:val="-3"/>
          <w:sz w:val="22"/>
          <w:szCs w:val="22"/>
        </w:rPr>
        <w:t>t</w:t>
      </w:r>
      <w:r>
        <w:rPr>
          <w:rFonts w:ascii="Calibri" w:eastAsia="Calibri" w:hAnsi="Calibri" w:cs="Calibri"/>
          <w:spacing w:val="-10"/>
          <w:sz w:val="22"/>
          <w:szCs w:val="22"/>
        </w:rPr>
        <w:t>e</w:t>
      </w:r>
      <w:r>
        <w:rPr>
          <w:rFonts w:ascii="Calibri" w:eastAsia="Calibri" w:hAnsi="Calibri" w:cs="Calibri"/>
          <w:spacing w:val="3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3"/>
          <w:sz w:val="22"/>
          <w:szCs w:val="22"/>
        </w:rPr>
        <w:t>M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ma</w:t>
      </w:r>
      <w:r>
        <w:rPr>
          <w:rFonts w:ascii="Calibri" w:eastAsia="Calibri" w:hAnsi="Calibri" w:cs="Calibri"/>
          <w:spacing w:val="-8"/>
          <w:sz w:val="22"/>
          <w:szCs w:val="22"/>
        </w:rPr>
        <w:t>k</w:t>
      </w:r>
      <w:r>
        <w:rPr>
          <w:rFonts w:ascii="Calibri" w:eastAsia="Calibri" w:hAnsi="Calibri" w:cs="Calibri"/>
          <w:spacing w:val="-1"/>
          <w:sz w:val="22"/>
          <w:szCs w:val="22"/>
        </w:rPr>
        <w:t>si</w:t>
      </w:r>
      <w:r>
        <w:rPr>
          <w:rFonts w:ascii="Calibri" w:eastAsia="Calibri" w:hAnsi="Calibri" w:cs="Calibri"/>
          <w:spacing w:val="1"/>
          <w:sz w:val="22"/>
          <w:szCs w:val="22"/>
        </w:rPr>
        <w:t>ma</w:t>
      </w:r>
      <w:r>
        <w:rPr>
          <w:rFonts w:ascii="Calibri" w:eastAsia="Calibri" w:hAnsi="Calibri" w:cs="Calibri"/>
          <w:spacing w:val="-8"/>
          <w:sz w:val="22"/>
          <w:szCs w:val="22"/>
        </w:rPr>
        <w:t>l</w:t>
      </w:r>
      <w:r>
        <w:rPr>
          <w:rFonts w:ascii="Calibri" w:eastAsia="Calibri" w:hAnsi="Calibri" w:cs="Calibri"/>
          <w:spacing w:val="-1"/>
          <w:sz w:val="22"/>
          <w:szCs w:val="22"/>
        </w:rPr>
        <w:t>k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1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So</w:t>
      </w:r>
      <w:r>
        <w:rPr>
          <w:rFonts w:ascii="Calibri" w:eastAsia="Calibri" w:hAnsi="Calibri" w:cs="Calibri"/>
          <w:spacing w:val="-1"/>
          <w:sz w:val="22"/>
          <w:szCs w:val="22"/>
        </w:rPr>
        <w:t>si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3"/>
          <w:sz w:val="22"/>
          <w:szCs w:val="22"/>
        </w:rPr>
        <w:t>M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d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 xml:space="preserve">a </w:t>
      </w:r>
      <w:r>
        <w:rPr>
          <w:rFonts w:ascii="Calibri" w:eastAsia="Calibri" w:hAnsi="Calibri" w:cs="Calibri"/>
          <w:spacing w:val="1"/>
          <w:sz w:val="22"/>
          <w:szCs w:val="22"/>
        </w:rPr>
        <w:t>B</w:t>
      </w:r>
      <w:r>
        <w:rPr>
          <w:rFonts w:ascii="Calibri" w:eastAsia="Calibri" w:hAnsi="Calibri" w:cs="Calibri"/>
          <w:spacing w:val="-6"/>
          <w:sz w:val="22"/>
          <w:szCs w:val="22"/>
        </w:rPr>
        <w:t>a</w:t>
      </w:r>
      <w:r>
        <w:rPr>
          <w:rFonts w:ascii="Calibri" w:eastAsia="Calibri" w:hAnsi="Calibri" w:cs="Calibri"/>
          <w:spacing w:val="3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B</w:t>
      </w:r>
      <w:r>
        <w:rPr>
          <w:rFonts w:ascii="Calibri" w:eastAsia="Calibri" w:hAnsi="Calibri" w:cs="Calibri"/>
          <w:spacing w:val="-1"/>
          <w:sz w:val="22"/>
          <w:szCs w:val="22"/>
        </w:rPr>
        <w:t>is</w:t>
      </w:r>
      <w:r>
        <w:rPr>
          <w:rFonts w:ascii="Calibri" w:eastAsia="Calibri" w:hAnsi="Calibri" w:cs="Calibri"/>
          <w:spacing w:val="-2"/>
          <w:sz w:val="22"/>
          <w:szCs w:val="22"/>
        </w:rPr>
        <w:t>n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pacing w:val="-8"/>
          <w:sz w:val="22"/>
          <w:szCs w:val="22"/>
        </w:rPr>
        <w:t>s</w:t>
      </w:r>
      <w:r>
        <w:rPr>
          <w:rFonts w:ascii="Calibri" w:eastAsia="Calibri" w:hAnsi="Calibri" w:cs="Calibri"/>
          <w:spacing w:val="2"/>
          <w:sz w:val="22"/>
          <w:szCs w:val="22"/>
        </w:rPr>
        <w:t>,</w:t>
      </w:r>
      <w:r>
        <w:rPr>
          <w:rFonts w:ascii="Calibri" w:eastAsia="Calibri" w:hAnsi="Calibri" w:cs="Calibri"/>
          <w:sz w:val="22"/>
          <w:szCs w:val="22"/>
        </w:rPr>
        <w:t>”</w:t>
      </w:r>
      <w:r>
        <w:rPr>
          <w:rFonts w:ascii="Calibri" w:eastAsia="Calibri" w:hAnsi="Calibri" w:cs="Calibri"/>
          <w:spacing w:val="8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6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spacing w:val="-2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pacing w:val="-2"/>
          <w:sz w:val="22"/>
          <w:szCs w:val="22"/>
        </w:rPr>
        <w:t>nd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pacing w:val="-2"/>
          <w:sz w:val="22"/>
          <w:szCs w:val="22"/>
        </w:rPr>
        <w:t>n</w:t>
      </w:r>
      <w:r>
        <w:rPr>
          <w:rFonts w:ascii="Calibri" w:eastAsia="Calibri" w:hAnsi="Calibri" w:cs="Calibri"/>
          <w:spacing w:val="-6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r.</w:t>
      </w:r>
      <w:r>
        <w:rPr>
          <w:rFonts w:ascii="Calibri" w:eastAsia="Calibri" w:hAnsi="Calibri" w:cs="Calibri"/>
          <w:spacing w:val="-2"/>
          <w:sz w:val="22"/>
          <w:szCs w:val="22"/>
        </w:rPr>
        <w:t>n</w:t>
      </w:r>
      <w:r>
        <w:rPr>
          <w:rFonts w:ascii="Calibri" w:eastAsia="Calibri" w:hAnsi="Calibri" w:cs="Calibri"/>
          <w:spacing w:val="-10"/>
          <w:sz w:val="22"/>
          <w:szCs w:val="22"/>
        </w:rPr>
        <w:t>e</w:t>
      </w:r>
      <w:r>
        <w:rPr>
          <w:rFonts w:ascii="Calibri" w:eastAsia="Calibri" w:hAnsi="Calibri" w:cs="Calibri"/>
          <w:spacing w:val="-3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,</w:t>
      </w:r>
      <w:r>
        <w:rPr>
          <w:rFonts w:ascii="Calibri" w:eastAsia="Calibri" w:hAnsi="Calibri" w:cs="Calibri"/>
          <w:spacing w:val="16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2"/>
          <w:sz w:val="22"/>
          <w:szCs w:val="22"/>
        </w:rPr>
        <w:t>2</w:t>
      </w:r>
      <w:r>
        <w:rPr>
          <w:rFonts w:ascii="Calibri" w:eastAsia="Calibri" w:hAnsi="Calibri" w:cs="Calibri"/>
          <w:spacing w:val="-5"/>
          <w:sz w:val="22"/>
          <w:szCs w:val="22"/>
        </w:rPr>
        <w:t>0</w:t>
      </w:r>
      <w:r>
        <w:rPr>
          <w:rFonts w:ascii="Calibri" w:eastAsia="Calibri" w:hAnsi="Calibri" w:cs="Calibri"/>
          <w:spacing w:val="2"/>
          <w:sz w:val="22"/>
          <w:szCs w:val="22"/>
        </w:rPr>
        <w:t>1</w:t>
      </w:r>
      <w:r>
        <w:rPr>
          <w:rFonts w:ascii="Calibri" w:eastAsia="Calibri" w:hAnsi="Calibri" w:cs="Calibri"/>
          <w:spacing w:val="-5"/>
          <w:sz w:val="22"/>
          <w:szCs w:val="22"/>
        </w:rPr>
        <w:t>8</w:t>
      </w:r>
      <w:r>
        <w:rPr>
          <w:rFonts w:ascii="Calibri" w:eastAsia="Calibri" w:hAnsi="Calibri" w:cs="Calibri"/>
          <w:sz w:val="22"/>
          <w:szCs w:val="22"/>
        </w:rPr>
        <w:t>.</w:t>
      </w:r>
      <w:r>
        <w:rPr>
          <w:rFonts w:ascii="Calibri" w:eastAsia="Calibri" w:hAnsi="Calibri" w:cs="Calibri"/>
          <w:spacing w:val="7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101"/>
          <w:sz w:val="22"/>
          <w:szCs w:val="22"/>
        </w:rPr>
        <w:t>.</w:t>
      </w:r>
    </w:p>
    <w:p w:rsidR="00143462" w:rsidRDefault="00143462">
      <w:pPr>
        <w:spacing w:before="6" w:line="280" w:lineRule="exact"/>
        <w:rPr>
          <w:sz w:val="28"/>
          <w:szCs w:val="28"/>
        </w:rPr>
      </w:pPr>
    </w:p>
    <w:p w:rsidR="00143462" w:rsidRDefault="009D580B">
      <w:pPr>
        <w:spacing w:line="363" w:lineRule="auto"/>
        <w:ind w:left="1161" w:right="68" w:hanging="720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3"/>
          <w:sz w:val="22"/>
          <w:szCs w:val="22"/>
        </w:rPr>
        <w:t>[</w:t>
      </w:r>
      <w:r>
        <w:rPr>
          <w:rFonts w:ascii="Calibri" w:eastAsia="Calibri" w:hAnsi="Calibri" w:cs="Calibri"/>
          <w:spacing w:val="-5"/>
          <w:sz w:val="22"/>
          <w:szCs w:val="22"/>
        </w:rPr>
        <w:t>3</w:t>
      </w:r>
      <w:r>
        <w:rPr>
          <w:rFonts w:ascii="Calibri" w:eastAsia="Calibri" w:hAnsi="Calibri" w:cs="Calibri"/>
          <w:sz w:val="22"/>
          <w:szCs w:val="22"/>
        </w:rPr>
        <w:t xml:space="preserve">]        </w:t>
      </w:r>
      <w:r>
        <w:rPr>
          <w:rFonts w:ascii="Calibri" w:eastAsia="Calibri" w:hAnsi="Calibri" w:cs="Calibri"/>
          <w:spacing w:val="27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3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 xml:space="preserve">. 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3"/>
          <w:sz w:val="22"/>
          <w:szCs w:val="22"/>
        </w:rPr>
        <w:t>W</w:t>
      </w:r>
      <w:r>
        <w:rPr>
          <w:rFonts w:ascii="Calibri" w:eastAsia="Calibri" w:hAnsi="Calibri" w:cs="Calibri"/>
          <w:sz w:val="22"/>
          <w:szCs w:val="22"/>
        </w:rPr>
        <w:t xml:space="preserve">. </w:t>
      </w:r>
      <w:r>
        <w:rPr>
          <w:rFonts w:ascii="Calibri" w:eastAsia="Calibri" w:hAnsi="Calibri" w:cs="Calibri"/>
          <w:spacing w:val="1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H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pacing w:val="-2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8"/>
          <w:sz w:val="22"/>
          <w:szCs w:val="22"/>
        </w:rPr>
        <w:t>y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3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 xml:space="preserve">, </w:t>
      </w:r>
      <w:r>
        <w:rPr>
          <w:rFonts w:ascii="Calibri" w:eastAsia="Calibri" w:hAnsi="Calibri" w:cs="Calibri"/>
          <w:spacing w:val="17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7"/>
          <w:sz w:val="22"/>
          <w:szCs w:val="22"/>
        </w:rPr>
        <w:t>“</w:t>
      </w:r>
      <w:r>
        <w:rPr>
          <w:rFonts w:ascii="Calibri" w:eastAsia="Calibri" w:hAnsi="Calibri" w:cs="Calibri"/>
          <w:sz w:val="22"/>
          <w:szCs w:val="22"/>
        </w:rPr>
        <w:t xml:space="preserve">3 </w:t>
      </w:r>
      <w:r>
        <w:rPr>
          <w:rFonts w:ascii="Calibri" w:eastAsia="Calibri" w:hAnsi="Calibri" w:cs="Calibri"/>
          <w:spacing w:val="1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3"/>
          <w:sz w:val="22"/>
          <w:szCs w:val="22"/>
        </w:rPr>
        <w:t>M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d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 xml:space="preserve">a </w:t>
      </w:r>
      <w:r>
        <w:rPr>
          <w:rFonts w:ascii="Calibri" w:eastAsia="Calibri" w:hAnsi="Calibri" w:cs="Calibri"/>
          <w:spacing w:val="15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So</w:t>
      </w:r>
      <w:r>
        <w:rPr>
          <w:rFonts w:ascii="Calibri" w:eastAsia="Calibri" w:hAnsi="Calibri" w:cs="Calibri"/>
          <w:spacing w:val="-1"/>
          <w:sz w:val="22"/>
          <w:szCs w:val="22"/>
        </w:rPr>
        <w:t>si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 xml:space="preserve">l </w:t>
      </w:r>
      <w:r>
        <w:rPr>
          <w:rFonts w:ascii="Calibri" w:eastAsia="Calibri" w:hAnsi="Calibri" w:cs="Calibri"/>
          <w:spacing w:val="1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9"/>
          <w:sz w:val="22"/>
          <w:szCs w:val="22"/>
        </w:rPr>
        <w:t>F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v</w:t>
      </w:r>
      <w:r>
        <w:rPr>
          <w:rFonts w:ascii="Calibri" w:eastAsia="Calibri" w:hAnsi="Calibri" w:cs="Calibri"/>
          <w:spacing w:val="-2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 xml:space="preserve">t </w:t>
      </w:r>
      <w:r>
        <w:rPr>
          <w:rFonts w:ascii="Calibri" w:eastAsia="Calibri" w:hAnsi="Calibri" w:cs="Calibri"/>
          <w:spacing w:val="1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P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n</w:t>
      </w:r>
      <w:r>
        <w:rPr>
          <w:rFonts w:ascii="Calibri" w:eastAsia="Calibri" w:hAnsi="Calibri" w:cs="Calibri"/>
          <w:spacing w:val="-4"/>
          <w:sz w:val="22"/>
          <w:szCs w:val="22"/>
        </w:rPr>
        <w:t>g</w:t>
      </w:r>
      <w:r>
        <w:rPr>
          <w:rFonts w:ascii="Calibri" w:eastAsia="Calibri" w:hAnsi="Calibri" w:cs="Calibri"/>
          <w:spacing w:val="3"/>
          <w:sz w:val="22"/>
          <w:szCs w:val="22"/>
        </w:rPr>
        <w:t>g</w:t>
      </w:r>
      <w:r>
        <w:rPr>
          <w:rFonts w:ascii="Calibri" w:eastAsia="Calibri" w:hAnsi="Calibri" w:cs="Calibri"/>
          <w:spacing w:val="-2"/>
          <w:sz w:val="22"/>
          <w:szCs w:val="22"/>
        </w:rPr>
        <w:t>un</w:t>
      </w:r>
      <w:r>
        <w:rPr>
          <w:rFonts w:ascii="Calibri" w:eastAsia="Calibri" w:hAnsi="Calibri" w:cs="Calibri"/>
          <w:sz w:val="22"/>
          <w:szCs w:val="22"/>
        </w:rPr>
        <w:t xml:space="preserve">a </w:t>
      </w:r>
      <w:r>
        <w:rPr>
          <w:rFonts w:ascii="Calibri" w:eastAsia="Calibri" w:hAnsi="Calibri" w:cs="Calibri"/>
          <w:spacing w:val="18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spacing w:val="-2"/>
          <w:sz w:val="22"/>
          <w:szCs w:val="22"/>
        </w:rPr>
        <w:t>n</w:t>
      </w:r>
      <w:r>
        <w:rPr>
          <w:rFonts w:ascii="Calibri" w:eastAsia="Calibri" w:hAnsi="Calibri" w:cs="Calibri"/>
          <w:spacing w:val="-3"/>
          <w:sz w:val="22"/>
          <w:szCs w:val="22"/>
        </w:rPr>
        <w:t>te</w:t>
      </w:r>
      <w:r>
        <w:rPr>
          <w:rFonts w:ascii="Calibri" w:eastAsia="Calibri" w:hAnsi="Calibri" w:cs="Calibri"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spacing w:val="-2"/>
          <w:sz w:val="22"/>
          <w:szCs w:val="22"/>
        </w:rPr>
        <w:t>n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 xml:space="preserve">t </w:t>
      </w:r>
      <w:r>
        <w:rPr>
          <w:rFonts w:ascii="Calibri" w:eastAsia="Calibri" w:hAnsi="Calibri" w:cs="Calibri"/>
          <w:spacing w:val="1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spacing w:val="-2"/>
          <w:sz w:val="22"/>
          <w:szCs w:val="22"/>
        </w:rPr>
        <w:t>ndon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si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2"/>
          <w:sz w:val="22"/>
          <w:szCs w:val="22"/>
        </w:rPr>
        <w:t>,</w:t>
      </w:r>
      <w:r>
        <w:rPr>
          <w:rFonts w:ascii="Calibri" w:eastAsia="Calibri" w:hAnsi="Calibri" w:cs="Calibri"/>
          <w:sz w:val="22"/>
          <w:szCs w:val="22"/>
        </w:rPr>
        <w:t xml:space="preserve">” </w:t>
      </w:r>
      <w:r>
        <w:rPr>
          <w:rFonts w:ascii="Calibri" w:eastAsia="Calibri" w:hAnsi="Calibri" w:cs="Calibri"/>
          <w:spacing w:val="19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pacing w:val="-2"/>
          <w:sz w:val="22"/>
          <w:szCs w:val="22"/>
        </w:rPr>
        <w:t>pu</w:t>
      </w:r>
      <w:r>
        <w:rPr>
          <w:rFonts w:ascii="Calibri" w:eastAsia="Calibri" w:hAnsi="Calibri" w:cs="Calibri"/>
          <w:spacing w:val="-10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n</w:t>
      </w:r>
      <w:r>
        <w:rPr>
          <w:rFonts w:ascii="Calibri" w:eastAsia="Calibri" w:hAnsi="Calibri" w:cs="Calibri"/>
          <w:spacing w:val="2"/>
          <w:sz w:val="22"/>
          <w:szCs w:val="22"/>
        </w:rPr>
        <w:t>6</w:t>
      </w:r>
      <w:r>
        <w:rPr>
          <w:rFonts w:ascii="Calibri" w:eastAsia="Calibri" w:hAnsi="Calibri" w:cs="Calibri"/>
          <w:sz w:val="22"/>
          <w:szCs w:val="22"/>
        </w:rPr>
        <w:t xml:space="preserve">, </w:t>
      </w:r>
      <w:r>
        <w:rPr>
          <w:rFonts w:ascii="Calibri" w:eastAsia="Calibri" w:hAnsi="Calibri" w:cs="Calibri"/>
          <w:spacing w:val="11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101"/>
          <w:sz w:val="22"/>
          <w:szCs w:val="22"/>
        </w:rPr>
        <w:t>2</w:t>
      </w:r>
      <w:r>
        <w:rPr>
          <w:rFonts w:ascii="Calibri" w:eastAsia="Calibri" w:hAnsi="Calibri" w:cs="Calibri"/>
          <w:spacing w:val="-36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5"/>
          <w:w w:val="101"/>
          <w:sz w:val="22"/>
          <w:szCs w:val="22"/>
        </w:rPr>
        <w:t>0</w:t>
      </w:r>
      <w:r>
        <w:rPr>
          <w:rFonts w:ascii="Calibri" w:eastAsia="Calibri" w:hAnsi="Calibri" w:cs="Calibri"/>
          <w:spacing w:val="2"/>
          <w:w w:val="101"/>
          <w:sz w:val="22"/>
          <w:szCs w:val="22"/>
        </w:rPr>
        <w:t>18</w:t>
      </w:r>
      <w:r>
        <w:rPr>
          <w:rFonts w:ascii="Calibri" w:eastAsia="Calibri" w:hAnsi="Calibri" w:cs="Calibri"/>
          <w:w w:val="101"/>
          <w:sz w:val="22"/>
          <w:szCs w:val="22"/>
        </w:rPr>
        <w:t xml:space="preserve">. </w:t>
      </w:r>
      <w:r>
        <w:rPr>
          <w:rFonts w:ascii="Calibri" w:eastAsia="Calibri" w:hAnsi="Calibri" w:cs="Calibri"/>
          <w:spacing w:val="3"/>
          <w:sz w:val="22"/>
          <w:szCs w:val="22"/>
        </w:rPr>
        <w:t>[O</w:t>
      </w:r>
      <w:r>
        <w:rPr>
          <w:rFonts w:ascii="Calibri" w:eastAsia="Calibri" w:hAnsi="Calibri" w:cs="Calibri"/>
          <w:spacing w:val="-2"/>
          <w:sz w:val="22"/>
          <w:szCs w:val="22"/>
        </w:rPr>
        <w:t>n</w:t>
      </w:r>
      <w:r>
        <w:rPr>
          <w:rFonts w:ascii="Calibri" w:eastAsia="Calibri" w:hAnsi="Calibri" w:cs="Calibri"/>
          <w:spacing w:val="-1"/>
          <w:sz w:val="22"/>
          <w:szCs w:val="22"/>
        </w:rPr>
        <w:t>li</w:t>
      </w:r>
      <w:r>
        <w:rPr>
          <w:rFonts w:ascii="Calibri" w:eastAsia="Calibri" w:hAnsi="Calibri" w:cs="Calibri"/>
          <w:spacing w:val="-2"/>
          <w:sz w:val="22"/>
          <w:szCs w:val="22"/>
        </w:rPr>
        <w:t>n</w:t>
      </w:r>
      <w:r>
        <w:rPr>
          <w:rFonts w:ascii="Calibri" w:eastAsia="Calibri" w:hAnsi="Calibri" w:cs="Calibri"/>
          <w:spacing w:val="-10"/>
          <w:sz w:val="22"/>
          <w:szCs w:val="22"/>
        </w:rPr>
        <w:t>e</w:t>
      </w:r>
      <w:r>
        <w:rPr>
          <w:rFonts w:ascii="Calibri" w:eastAsia="Calibri" w:hAnsi="Calibri" w:cs="Calibri"/>
          <w:spacing w:val="3"/>
          <w:sz w:val="22"/>
          <w:szCs w:val="22"/>
        </w:rPr>
        <w:t>]</w:t>
      </w:r>
      <w:r>
        <w:rPr>
          <w:rFonts w:ascii="Calibri" w:eastAsia="Calibri" w:hAnsi="Calibri" w:cs="Calibri"/>
          <w:sz w:val="22"/>
          <w:szCs w:val="22"/>
        </w:rPr>
        <w:t>.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7"/>
          <w:sz w:val="22"/>
          <w:szCs w:val="22"/>
        </w:rPr>
        <w:t>v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il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b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 xml:space="preserve">: </w:t>
      </w:r>
      <w:hyperlink r:id="rId10">
        <w:r>
          <w:rPr>
            <w:rFonts w:ascii="Calibri" w:eastAsia="Calibri" w:hAnsi="Calibri" w:cs="Calibri"/>
            <w:spacing w:val="-2"/>
            <w:w w:val="101"/>
            <w:sz w:val="22"/>
            <w:szCs w:val="22"/>
          </w:rPr>
          <w:t>h</w:t>
        </w:r>
        <w:r>
          <w:rPr>
            <w:rFonts w:ascii="Calibri" w:eastAsia="Calibri" w:hAnsi="Calibri" w:cs="Calibri"/>
            <w:spacing w:val="-3"/>
            <w:w w:val="101"/>
            <w:sz w:val="22"/>
            <w:szCs w:val="22"/>
          </w:rPr>
          <w:t>tt</w:t>
        </w:r>
        <w:r>
          <w:rPr>
            <w:rFonts w:ascii="Calibri" w:eastAsia="Calibri" w:hAnsi="Calibri" w:cs="Calibri"/>
            <w:spacing w:val="-2"/>
            <w:w w:val="101"/>
            <w:sz w:val="22"/>
            <w:szCs w:val="22"/>
          </w:rPr>
          <w:t>p:</w:t>
        </w:r>
        <w:r>
          <w:rPr>
            <w:rFonts w:ascii="Calibri" w:eastAsia="Calibri" w:hAnsi="Calibri" w:cs="Calibri"/>
            <w:w w:val="101"/>
            <w:sz w:val="22"/>
            <w:szCs w:val="22"/>
          </w:rPr>
          <w:t>//</w:t>
        </w:r>
        <w:r>
          <w:rPr>
            <w:rFonts w:ascii="Calibri" w:eastAsia="Calibri" w:hAnsi="Calibri" w:cs="Calibri"/>
            <w:spacing w:val="-2"/>
            <w:w w:val="101"/>
            <w:sz w:val="22"/>
            <w:szCs w:val="22"/>
          </w:rPr>
          <w:t>t</w:t>
        </w:r>
        <w:r>
          <w:rPr>
            <w:rFonts w:ascii="Calibri" w:eastAsia="Calibri" w:hAnsi="Calibri" w:cs="Calibri"/>
            <w:spacing w:val="-3"/>
            <w:w w:val="101"/>
            <w:sz w:val="22"/>
            <w:szCs w:val="22"/>
          </w:rPr>
          <w:t>e</w:t>
        </w:r>
        <w:r>
          <w:rPr>
            <w:rFonts w:ascii="Calibri" w:eastAsia="Calibri" w:hAnsi="Calibri" w:cs="Calibri"/>
            <w:spacing w:val="-1"/>
            <w:w w:val="101"/>
            <w:sz w:val="22"/>
            <w:szCs w:val="22"/>
          </w:rPr>
          <w:t>k</w:t>
        </w:r>
        <w:r>
          <w:rPr>
            <w:rFonts w:ascii="Calibri" w:eastAsia="Calibri" w:hAnsi="Calibri" w:cs="Calibri"/>
            <w:spacing w:val="-2"/>
            <w:w w:val="101"/>
            <w:sz w:val="22"/>
            <w:szCs w:val="22"/>
          </w:rPr>
          <w:t>n</w:t>
        </w:r>
        <w:r>
          <w:rPr>
            <w:rFonts w:ascii="Calibri" w:eastAsia="Calibri" w:hAnsi="Calibri" w:cs="Calibri"/>
            <w:spacing w:val="-3"/>
            <w:w w:val="101"/>
            <w:sz w:val="22"/>
            <w:szCs w:val="22"/>
          </w:rPr>
          <w:t>o</w:t>
        </w:r>
        <w:r>
          <w:rPr>
            <w:rFonts w:ascii="Calibri" w:eastAsia="Calibri" w:hAnsi="Calibri" w:cs="Calibri"/>
            <w:spacing w:val="1"/>
            <w:w w:val="101"/>
            <w:sz w:val="22"/>
            <w:szCs w:val="22"/>
          </w:rPr>
          <w:t>.</w:t>
        </w:r>
        <w:r>
          <w:rPr>
            <w:rFonts w:ascii="Calibri" w:eastAsia="Calibri" w:hAnsi="Calibri" w:cs="Calibri"/>
            <w:spacing w:val="-1"/>
            <w:w w:val="101"/>
            <w:sz w:val="22"/>
            <w:szCs w:val="22"/>
          </w:rPr>
          <w:t>li</w:t>
        </w:r>
        <w:r>
          <w:rPr>
            <w:rFonts w:ascii="Calibri" w:eastAsia="Calibri" w:hAnsi="Calibri" w:cs="Calibri"/>
            <w:spacing w:val="-2"/>
            <w:w w:val="101"/>
            <w:sz w:val="22"/>
            <w:szCs w:val="22"/>
          </w:rPr>
          <w:t>pu</w:t>
        </w:r>
        <w:r>
          <w:rPr>
            <w:rFonts w:ascii="Calibri" w:eastAsia="Calibri" w:hAnsi="Calibri" w:cs="Calibri"/>
            <w:spacing w:val="-3"/>
            <w:w w:val="101"/>
            <w:sz w:val="22"/>
            <w:szCs w:val="22"/>
          </w:rPr>
          <w:t>t</w:t>
        </w:r>
        <w:r>
          <w:rPr>
            <w:rFonts w:ascii="Calibri" w:eastAsia="Calibri" w:hAnsi="Calibri" w:cs="Calibri"/>
            <w:spacing w:val="1"/>
            <w:w w:val="101"/>
            <w:sz w:val="22"/>
            <w:szCs w:val="22"/>
          </w:rPr>
          <w:t>a</w:t>
        </w:r>
        <w:r>
          <w:rPr>
            <w:rFonts w:ascii="Calibri" w:eastAsia="Calibri" w:hAnsi="Calibri" w:cs="Calibri"/>
            <w:spacing w:val="-2"/>
            <w:w w:val="101"/>
            <w:sz w:val="22"/>
            <w:szCs w:val="22"/>
          </w:rPr>
          <w:t>n</w:t>
        </w:r>
        <w:r>
          <w:rPr>
            <w:rFonts w:ascii="Calibri" w:eastAsia="Calibri" w:hAnsi="Calibri" w:cs="Calibri"/>
            <w:spacing w:val="2"/>
            <w:w w:val="101"/>
            <w:sz w:val="22"/>
            <w:szCs w:val="22"/>
          </w:rPr>
          <w:t>6</w:t>
        </w:r>
        <w:r>
          <w:rPr>
            <w:rFonts w:ascii="Calibri" w:eastAsia="Calibri" w:hAnsi="Calibri" w:cs="Calibri"/>
            <w:spacing w:val="1"/>
            <w:w w:val="101"/>
            <w:sz w:val="22"/>
            <w:szCs w:val="22"/>
          </w:rPr>
          <w:t>.</w:t>
        </w:r>
        <w:r>
          <w:rPr>
            <w:rFonts w:ascii="Calibri" w:eastAsia="Calibri" w:hAnsi="Calibri" w:cs="Calibri"/>
            <w:spacing w:val="-1"/>
            <w:w w:val="101"/>
            <w:sz w:val="22"/>
            <w:szCs w:val="22"/>
          </w:rPr>
          <w:t>c</w:t>
        </w:r>
        <w:r>
          <w:rPr>
            <w:rFonts w:ascii="Calibri" w:eastAsia="Calibri" w:hAnsi="Calibri" w:cs="Calibri"/>
            <w:spacing w:val="-3"/>
            <w:w w:val="101"/>
            <w:sz w:val="22"/>
            <w:szCs w:val="22"/>
          </w:rPr>
          <w:t>o</w:t>
        </w:r>
        <w:r>
          <w:rPr>
            <w:rFonts w:ascii="Calibri" w:eastAsia="Calibri" w:hAnsi="Calibri" w:cs="Calibri"/>
            <w:spacing w:val="-6"/>
            <w:w w:val="101"/>
            <w:sz w:val="22"/>
            <w:szCs w:val="22"/>
          </w:rPr>
          <w:t>m</w:t>
        </w:r>
        <w:r>
          <w:rPr>
            <w:rFonts w:ascii="Calibri" w:eastAsia="Calibri" w:hAnsi="Calibri" w:cs="Calibri"/>
            <w:w w:val="101"/>
            <w:sz w:val="22"/>
            <w:szCs w:val="22"/>
          </w:rPr>
          <w:t>/</w:t>
        </w:r>
        <w:r>
          <w:rPr>
            <w:rFonts w:ascii="Calibri" w:eastAsia="Calibri" w:hAnsi="Calibri" w:cs="Calibri"/>
            <w:spacing w:val="1"/>
            <w:w w:val="101"/>
            <w:sz w:val="22"/>
            <w:szCs w:val="22"/>
          </w:rPr>
          <w:t>r</w:t>
        </w:r>
        <w:r>
          <w:rPr>
            <w:rFonts w:ascii="Calibri" w:eastAsia="Calibri" w:hAnsi="Calibri" w:cs="Calibri"/>
            <w:spacing w:val="-3"/>
            <w:w w:val="101"/>
            <w:sz w:val="22"/>
            <w:szCs w:val="22"/>
          </w:rPr>
          <w:t>e</w:t>
        </w:r>
        <w:r>
          <w:rPr>
            <w:rFonts w:ascii="Calibri" w:eastAsia="Calibri" w:hAnsi="Calibri" w:cs="Calibri"/>
            <w:spacing w:val="1"/>
            <w:w w:val="101"/>
            <w:sz w:val="22"/>
            <w:szCs w:val="22"/>
          </w:rPr>
          <w:t>a</w:t>
        </w:r>
        <w:r>
          <w:rPr>
            <w:rFonts w:ascii="Calibri" w:eastAsia="Calibri" w:hAnsi="Calibri" w:cs="Calibri"/>
            <w:spacing w:val="-2"/>
            <w:w w:val="101"/>
            <w:sz w:val="22"/>
            <w:szCs w:val="22"/>
          </w:rPr>
          <w:t>d</w:t>
        </w:r>
        <w:r>
          <w:rPr>
            <w:rFonts w:ascii="Calibri" w:eastAsia="Calibri" w:hAnsi="Calibri" w:cs="Calibri"/>
            <w:spacing w:val="-7"/>
            <w:w w:val="101"/>
            <w:sz w:val="22"/>
            <w:szCs w:val="22"/>
          </w:rPr>
          <w:t>/</w:t>
        </w:r>
        <w:r>
          <w:rPr>
            <w:rFonts w:ascii="Calibri" w:eastAsia="Calibri" w:hAnsi="Calibri" w:cs="Calibri"/>
            <w:spacing w:val="2"/>
            <w:w w:val="101"/>
            <w:sz w:val="22"/>
            <w:szCs w:val="22"/>
          </w:rPr>
          <w:t>2</w:t>
        </w:r>
        <w:r>
          <w:rPr>
            <w:rFonts w:ascii="Calibri" w:eastAsia="Calibri" w:hAnsi="Calibri" w:cs="Calibri"/>
            <w:spacing w:val="-5"/>
            <w:w w:val="101"/>
            <w:sz w:val="22"/>
            <w:szCs w:val="22"/>
          </w:rPr>
          <w:t>6</w:t>
        </w:r>
        <w:r>
          <w:rPr>
            <w:rFonts w:ascii="Calibri" w:eastAsia="Calibri" w:hAnsi="Calibri" w:cs="Calibri"/>
            <w:spacing w:val="2"/>
            <w:w w:val="101"/>
            <w:sz w:val="22"/>
            <w:szCs w:val="22"/>
          </w:rPr>
          <w:t>3</w:t>
        </w:r>
        <w:r>
          <w:rPr>
            <w:rFonts w:ascii="Calibri" w:eastAsia="Calibri" w:hAnsi="Calibri" w:cs="Calibri"/>
            <w:spacing w:val="-5"/>
            <w:w w:val="101"/>
            <w:sz w:val="22"/>
            <w:szCs w:val="22"/>
          </w:rPr>
          <w:t>4</w:t>
        </w:r>
        <w:r>
          <w:rPr>
            <w:rFonts w:ascii="Calibri" w:eastAsia="Calibri" w:hAnsi="Calibri" w:cs="Calibri"/>
            <w:spacing w:val="2"/>
            <w:w w:val="101"/>
            <w:sz w:val="22"/>
            <w:szCs w:val="22"/>
          </w:rPr>
          <w:t>0</w:t>
        </w:r>
        <w:r>
          <w:rPr>
            <w:rFonts w:ascii="Calibri" w:eastAsia="Calibri" w:hAnsi="Calibri" w:cs="Calibri"/>
            <w:spacing w:val="-5"/>
            <w:w w:val="101"/>
            <w:sz w:val="22"/>
            <w:szCs w:val="22"/>
          </w:rPr>
          <w:t>2</w:t>
        </w:r>
        <w:r>
          <w:rPr>
            <w:rFonts w:ascii="Calibri" w:eastAsia="Calibri" w:hAnsi="Calibri" w:cs="Calibri"/>
            <w:spacing w:val="2"/>
            <w:w w:val="101"/>
            <w:sz w:val="22"/>
            <w:szCs w:val="22"/>
          </w:rPr>
          <w:t>7</w:t>
        </w:r>
        <w:r>
          <w:rPr>
            <w:rFonts w:ascii="Calibri" w:eastAsia="Calibri" w:hAnsi="Calibri" w:cs="Calibri"/>
            <w:spacing w:val="-7"/>
            <w:w w:val="101"/>
            <w:sz w:val="22"/>
            <w:szCs w:val="22"/>
          </w:rPr>
          <w:t>/</w:t>
        </w:r>
        <w:r>
          <w:rPr>
            <w:rFonts w:ascii="Calibri" w:eastAsia="Calibri" w:hAnsi="Calibri" w:cs="Calibri"/>
            <w:spacing w:val="7"/>
            <w:w w:val="101"/>
            <w:sz w:val="22"/>
            <w:szCs w:val="22"/>
          </w:rPr>
          <w:t>3</w:t>
        </w:r>
        <w:r>
          <w:rPr>
            <w:rFonts w:ascii="Calibri" w:eastAsia="Calibri" w:hAnsi="Calibri" w:cs="Calibri"/>
            <w:spacing w:val="-4"/>
            <w:w w:val="101"/>
            <w:sz w:val="22"/>
            <w:szCs w:val="22"/>
          </w:rPr>
          <w:t>-</w:t>
        </w:r>
        <w:r>
          <w:rPr>
            <w:rFonts w:ascii="Calibri" w:eastAsia="Calibri" w:hAnsi="Calibri" w:cs="Calibri"/>
            <w:spacing w:val="1"/>
            <w:w w:val="101"/>
            <w:sz w:val="22"/>
            <w:szCs w:val="22"/>
          </w:rPr>
          <w:t>m</w:t>
        </w:r>
        <w:r>
          <w:rPr>
            <w:rFonts w:ascii="Calibri" w:eastAsia="Calibri" w:hAnsi="Calibri" w:cs="Calibri"/>
            <w:spacing w:val="-3"/>
            <w:w w:val="101"/>
            <w:sz w:val="22"/>
            <w:szCs w:val="22"/>
          </w:rPr>
          <w:t>e</w:t>
        </w:r>
        <w:r>
          <w:rPr>
            <w:rFonts w:ascii="Calibri" w:eastAsia="Calibri" w:hAnsi="Calibri" w:cs="Calibri"/>
            <w:spacing w:val="-2"/>
            <w:w w:val="101"/>
            <w:sz w:val="22"/>
            <w:szCs w:val="22"/>
          </w:rPr>
          <w:t>d</w:t>
        </w:r>
        <w:r>
          <w:rPr>
            <w:rFonts w:ascii="Calibri" w:eastAsia="Calibri" w:hAnsi="Calibri" w:cs="Calibri"/>
            <w:spacing w:val="-1"/>
            <w:w w:val="101"/>
            <w:sz w:val="22"/>
            <w:szCs w:val="22"/>
          </w:rPr>
          <w:t>i</w:t>
        </w:r>
        <w:r>
          <w:rPr>
            <w:rFonts w:ascii="Calibri" w:eastAsia="Calibri" w:hAnsi="Calibri" w:cs="Calibri"/>
            <w:spacing w:val="2"/>
            <w:w w:val="101"/>
            <w:sz w:val="22"/>
            <w:szCs w:val="22"/>
          </w:rPr>
          <w:t>a</w:t>
        </w:r>
        <w:r>
          <w:rPr>
            <w:rFonts w:ascii="Calibri" w:eastAsia="Calibri" w:hAnsi="Calibri" w:cs="Calibri"/>
            <w:spacing w:val="-4"/>
            <w:w w:val="101"/>
            <w:sz w:val="22"/>
            <w:szCs w:val="22"/>
          </w:rPr>
          <w:t>-</w:t>
        </w:r>
        <w:r>
          <w:rPr>
            <w:rFonts w:ascii="Calibri" w:eastAsia="Calibri" w:hAnsi="Calibri" w:cs="Calibri"/>
            <w:spacing w:val="-1"/>
            <w:w w:val="101"/>
            <w:sz w:val="22"/>
            <w:szCs w:val="22"/>
          </w:rPr>
          <w:t>s</w:t>
        </w:r>
        <w:r>
          <w:rPr>
            <w:rFonts w:ascii="Calibri" w:eastAsia="Calibri" w:hAnsi="Calibri" w:cs="Calibri"/>
            <w:spacing w:val="-10"/>
            <w:w w:val="101"/>
            <w:sz w:val="22"/>
            <w:szCs w:val="22"/>
          </w:rPr>
          <w:t>o</w:t>
        </w:r>
        <w:r>
          <w:rPr>
            <w:rFonts w:ascii="Calibri" w:eastAsia="Calibri" w:hAnsi="Calibri" w:cs="Calibri"/>
            <w:spacing w:val="-1"/>
            <w:w w:val="101"/>
            <w:sz w:val="22"/>
            <w:szCs w:val="22"/>
          </w:rPr>
          <w:t>si</w:t>
        </w:r>
        <w:r>
          <w:rPr>
            <w:rFonts w:ascii="Calibri" w:eastAsia="Calibri" w:hAnsi="Calibri" w:cs="Calibri"/>
            <w:spacing w:val="1"/>
            <w:w w:val="101"/>
            <w:sz w:val="22"/>
            <w:szCs w:val="22"/>
          </w:rPr>
          <w:t>a</w:t>
        </w:r>
        <w:r>
          <w:rPr>
            <w:rFonts w:ascii="Calibri" w:eastAsia="Calibri" w:hAnsi="Calibri" w:cs="Calibri"/>
            <w:w w:val="101"/>
            <w:sz w:val="22"/>
            <w:szCs w:val="22"/>
          </w:rPr>
          <w:t>l</w:t>
        </w:r>
        <w:r>
          <w:rPr>
            <w:rFonts w:ascii="Calibri" w:eastAsia="Calibri" w:hAnsi="Calibri" w:cs="Calibri"/>
            <w:spacing w:val="-4"/>
            <w:w w:val="101"/>
            <w:sz w:val="22"/>
            <w:szCs w:val="22"/>
          </w:rPr>
          <w:t>-</w:t>
        </w:r>
        <w:r>
          <w:rPr>
            <w:rFonts w:ascii="Calibri" w:eastAsia="Calibri" w:hAnsi="Calibri" w:cs="Calibri"/>
            <w:spacing w:val="-3"/>
            <w:w w:val="101"/>
            <w:sz w:val="22"/>
            <w:szCs w:val="22"/>
          </w:rPr>
          <w:t>f</w:t>
        </w:r>
        <w:r>
          <w:rPr>
            <w:rFonts w:ascii="Calibri" w:eastAsia="Calibri" w:hAnsi="Calibri" w:cs="Calibri"/>
            <w:spacing w:val="1"/>
            <w:w w:val="101"/>
            <w:sz w:val="22"/>
            <w:szCs w:val="22"/>
          </w:rPr>
          <w:t>a</w:t>
        </w:r>
        <w:r>
          <w:rPr>
            <w:rFonts w:ascii="Calibri" w:eastAsia="Calibri" w:hAnsi="Calibri" w:cs="Calibri"/>
            <w:w w:val="101"/>
            <w:sz w:val="22"/>
            <w:szCs w:val="22"/>
          </w:rPr>
          <w:t>v</w:t>
        </w:r>
        <w:r>
          <w:rPr>
            <w:rFonts w:ascii="Calibri" w:eastAsia="Calibri" w:hAnsi="Calibri" w:cs="Calibri"/>
            <w:spacing w:val="-2"/>
            <w:w w:val="101"/>
            <w:sz w:val="22"/>
            <w:szCs w:val="22"/>
          </w:rPr>
          <w:t>o</w:t>
        </w:r>
        <w:r>
          <w:rPr>
            <w:rFonts w:ascii="Calibri" w:eastAsia="Calibri" w:hAnsi="Calibri" w:cs="Calibri"/>
            <w:spacing w:val="1"/>
            <w:w w:val="101"/>
            <w:sz w:val="22"/>
            <w:szCs w:val="22"/>
          </w:rPr>
          <w:t>r</w:t>
        </w:r>
        <w:r>
          <w:rPr>
            <w:rFonts w:ascii="Calibri" w:eastAsia="Calibri" w:hAnsi="Calibri" w:cs="Calibri"/>
            <w:spacing w:val="-1"/>
            <w:w w:val="101"/>
            <w:sz w:val="22"/>
            <w:szCs w:val="22"/>
          </w:rPr>
          <w:t>i</w:t>
        </w:r>
        <w:r>
          <w:rPr>
            <w:rFonts w:ascii="Calibri" w:eastAsia="Calibri" w:hAnsi="Calibri" w:cs="Calibri"/>
            <w:spacing w:val="-2"/>
            <w:w w:val="101"/>
            <w:sz w:val="22"/>
            <w:szCs w:val="22"/>
          </w:rPr>
          <w:t>t</w:t>
        </w:r>
      </w:hyperlink>
      <w:hyperlink>
        <w:r>
          <w:rPr>
            <w:rFonts w:ascii="Calibri" w:eastAsia="Calibri" w:hAnsi="Calibri" w:cs="Calibri"/>
            <w:w w:val="101"/>
            <w:sz w:val="22"/>
            <w:szCs w:val="22"/>
          </w:rPr>
          <w:t xml:space="preserve">- </w:t>
        </w:r>
        <w:r>
          <w:rPr>
            <w:rFonts w:ascii="Calibri" w:eastAsia="Calibri" w:hAnsi="Calibri" w:cs="Calibri"/>
            <w:spacing w:val="-2"/>
            <w:sz w:val="22"/>
            <w:szCs w:val="22"/>
          </w:rPr>
          <w:t>p</w:t>
        </w:r>
        <w:r>
          <w:rPr>
            <w:rFonts w:ascii="Calibri" w:eastAsia="Calibri" w:hAnsi="Calibri" w:cs="Calibri"/>
            <w:spacing w:val="-3"/>
            <w:sz w:val="22"/>
            <w:szCs w:val="22"/>
          </w:rPr>
          <w:t>e</w:t>
        </w:r>
        <w:r>
          <w:rPr>
            <w:rFonts w:ascii="Calibri" w:eastAsia="Calibri" w:hAnsi="Calibri" w:cs="Calibri"/>
            <w:spacing w:val="-2"/>
            <w:sz w:val="22"/>
            <w:szCs w:val="22"/>
          </w:rPr>
          <w:t>n</w:t>
        </w:r>
        <w:r>
          <w:rPr>
            <w:rFonts w:ascii="Calibri" w:eastAsia="Calibri" w:hAnsi="Calibri" w:cs="Calibri"/>
            <w:spacing w:val="3"/>
            <w:sz w:val="22"/>
            <w:szCs w:val="22"/>
          </w:rPr>
          <w:t>gg</w:t>
        </w:r>
        <w:r>
          <w:rPr>
            <w:rFonts w:ascii="Calibri" w:eastAsia="Calibri" w:hAnsi="Calibri" w:cs="Calibri"/>
            <w:spacing w:val="-2"/>
            <w:sz w:val="22"/>
            <w:szCs w:val="22"/>
          </w:rPr>
          <w:t>un</w:t>
        </w:r>
        <w:r>
          <w:rPr>
            <w:rFonts w:ascii="Calibri" w:eastAsia="Calibri" w:hAnsi="Calibri" w:cs="Calibri"/>
            <w:spacing w:val="2"/>
            <w:sz w:val="22"/>
            <w:szCs w:val="22"/>
          </w:rPr>
          <w:t>a</w:t>
        </w:r>
        <w:r>
          <w:rPr>
            <w:rFonts w:ascii="Calibri" w:eastAsia="Calibri" w:hAnsi="Calibri" w:cs="Calibri"/>
            <w:spacing w:val="-4"/>
            <w:sz w:val="22"/>
            <w:szCs w:val="22"/>
          </w:rPr>
          <w:t>-</w:t>
        </w:r>
        <w:r>
          <w:rPr>
            <w:rFonts w:ascii="Calibri" w:eastAsia="Calibri" w:hAnsi="Calibri" w:cs="Calibri"/>
            <w:spacing w:val="-1"/>
            <w:sz w:val="22"/>
            <w:szCs w:val="22"/>
          </w:rPr>
          <w:t>i</w:t>
        </w:r>
        <w:r>
          <w:rPr>
            <w:rFonts w:ascii="Calibri" w:eastAsia="Calibri" w:hAnsi="Calibri" w:cs="Calibri"/>
            <w:spacing w:val="-2"/>
            <w:sz w:val="22"/>
            <w:szCs w:val="22"/>
          </w:rPr>
          <w:t>n</w:t>
        </w:r>
        <w:r>
          <w:rPr>
            <w:rFonts w:ascii="Calibri" w:eastAsia="Calibri" w:hAnsi="Calibri" w:cs="Calibri"/>
            <w:spacing w:val="-3"/>
            <w:sz w:val="22"/>
            <w:szCs w:val="22"/>
          </w:rPr>
          <w:t>te</w:t>
        </w:r>
        <w:r>
          <w:rPr>
            <w:rFonts w:ascii="Calibri" w:eastAsia="Calibri" w:hAnsi="Calibri" w:cs="Calibri"/>
            <w:spacing w:val="1"/>
            <w:sz w:val="22"/>
            <w:szCs w:val="22"/>
          </w:rPr>
          <w:t>r</w:t>
        </w:r>
        <w:r>
          <w:rPr>
            <w:rFonts w:ascii="Calibri" w:eastAsia="Calibri" w:hAnsi="Calibri" w:cs="Calibri"/>
            <w:spacing w:val="-2"/>
            <w:sz w:val="22"/>
            <w:szCs w:val="22"/>
          </w:rPr>
          <w:t>n</w:t>
        </w:r>
        <w:r>
          <w:rPr>
            <w:rFonts w:ascii="Calibri" w:eastAsia="Calibri" w:hAnsi="Calibri" w:cs="Calibri"/>
            <w:spacing w:val="-3"/>
            <w:sz w:val="22"/>
            <w:szCs w:val="22"/>
          </w:rPr>
          <w:t>e</w:t>
        </w:r>
        <w:r>
          <w:rPr>
            <w:rFonts w:ascii="Calibri" w:eastAsia="Calibri" w:hAnsi="Calibri" w:cs="Calibri"/>
            <w:spacing w:val="-2"/>
            <w:sz w:val="22"/>
            <w:szCs w:val="22"/>
          </w:rPr>
          <w:t>t</w:t>
        </w:r>
        <w:r>
          <w:rPr>
            <w:rFonts w:ascii="Calibri" w:eastAsia="Calibri" w:hAnsi="Calibri" w:cs="Calibri"/>
            <w:spacing w:val="-4"/>
            <w:sz w:val="22"/>
            <w:szCs w:val="22"/>
          </w:rPr>
          <w:t>-</w:t>
        </w:r>
        <w:r>
          <w:rPr>
            <w:rFonts w:ascii="Calibri" w:eastAsia="Calibri" w:hAnsi="Calibri" w:cs="Calibri"/>
            <w:spacing w:val="-1"/>
            <w:sz w:val="22"/>
            <w:szCs w:val="22"/>
          </w:rPr>
          <w:t>i</w:t>
        </w:r>
        <w:r>
          <w:rPr>
            <w:rFonts w:ascii="Calibri" w:eastAsia="Calibri" w:hAnsi="Calibri" w:cs="Calibri"/>
            <w:spacing w:val="-2"/>
            <w:sz w:val="22"/>
            <w:szCs w:val="22"/>
          </w:rPr>
          <w:t>nd</w:t>
        </w:r>
        <w:r>
          <w:rPr>
            <w:rFonts w:ascii="Calibri" w:eastAsia="Calibri" w:hAnsi="Calibri" w:cs="Calibri"/>
            <w:spacing w:val="-3"/>
            <w:sz w:val="22"/>
            <w:szCs w:val="22"/>
          </w:rPr>
          <w:t>o</w:t>
        </w:r>
        <w:r>
          <w:rPr>
            <w:rFonts w:ascii="Calibri" w:eastAsia="Calibri" w:hAnsi="Calibri" w:cs="Calibri"/>
            <w:spacing w:val="-2"/>
            <w:sz w:val="22"/>
            <w:szCs w:val="22"/>
          </w:rPr>
          <w:t>n</w:t>
        </w:r>
        <w:r>
          <w:rPr>
            <w:rFonts w:ascii="Calibri" w:eastAsia="Calibri" w:hAnsi="Calibri" w:cs="Calibri"/>
            <w:spacing w:val="-3"/>
            <w:sz w:val="22"/>
            <w:szCs w:val="22"/>
          </w:rPr>
          <w:t>e</w:t>
        </w:r>
        <w:r>
          <w:rPr>
            <w:rFonts w:ascii="Calibri" w:eastAsia="Calibri" w:hAnsi="Calibri" w:cs="Calibri"/>
            <w:spacing w:val="-1"/>
            <w:sz w:val="22"/>
            <w:szCs w:val="22"/>
          </w:rPr>
          <w:t>si</w:t>
        </w:r>
        <w:r>
          <w:rPr>
            <w:rFonts w:ascii="Calibri" w:eastAsia="Calibri" w:hAnsi="Calibri" w:cs="Calibri"/>
            <w:spacing w:val="1"/>
            <w:sz w:val="22"/>
            <w:szCs w:val="22"/>
          </w:rPr>
          <w:t>a</w:t>
        </w:r>
        <w:r>
          <w:rPr>
            <w:rFonts w:ascii="Calibri" w:eastAsia="Calibri" w:hAnsi="Calibri" w:cs="Calibri"/>
            <w:sz w:val="22"/>
            <w:szCs w:val="22"/>
          </w:rPr>
          <w:t>.</w:t>
        </w:r>
        <w:r>
          <w:rPr>
            <w:rFonts w:ascii="Calibri" w:eastAsia="Calibri" w:hAnsi="Calibri" w:cs="Calibri"/>
            <w:spacing w:val="29"/>
            <w:sz w:val="22"/>
            <w:szCs w:val="22"/>
          </w:rPr>
          <w:t xml:space="preserve"> </w:t>
        </w:r>
        <w:r>
          <w:rPr>
            <w:rFonts w:ascii="Calibri" w:eastAsia="Calibri" w:hAnsi="Calibri" w:cs="Calibri"/>
            <w:spacing w:val="3"/>
            <w:sz w:val="22"/>
            <w:szCs w:val="22"/>
          </w:rPr>
          <w:t>[</w:t>
        </w:r>
        <w:r>
          <w:rPr>
            <w:rFonts w:ascii="Calibri" w:eastAsia="Calibri" w:hAnsi="Calibri" w:cs="Calibri"/>
            <w:sz w:val="22"/>
            <w:szCs w:val="22"/>
          </w:rPr>
          <w:t>Ac</w:t>
        </w:r>
        <w:r>
          <w:rPr>
            <w:rFonts w:ascii="Calibri" w:eastAsia="Calibri" w:hAnsi="Calibri" w:cs="Calibri"/>
            <w:spacing w:val="-1"/>
            <w:sz w:val="22"/>
            <w:szCs w:val="22"/>
          </w:rPr>
          <w:t>c</w:t>
        </w:r>
        <w:r>
          <w:rPr>
            <w:rFonts w:ascii="Calibri" w:eastAsia="Calibri" w:hAnsi="Calibri" w:cs="Calibri"/>
            <w:spacing w:val="-3"/>
            <w:sz w:val="22"/>
            <w:szCs w:val="22"/>
          </w:rPr>
          <w:t>e</w:t>
        </w:r>
        <w:r>
          <w:rPr>
            <w:rFonts w:ascii="Calibri" w:eastAsia="Calibri" w:hAnsi="Calibri" w:cs="Calibri"/>
            <w:spacing w:val="-1"/>
            <w:sz w:val="22"/>
            <w:szCs w:val="22"/>
          </w:rPr>
          <w:t>ss</w:t>
        </w:r>
        <w:r>
          <w:rPr>
            <w:rFonts w:ascii="Calibri" w:eastAsia="Calibri" w:hAnsi="Calibri" w:cs="Calibri"/>
            <w:spacing w:val="-3"/>
            <w:sz w:val="22"/>
            <w:szCs w:val="22"/>
          </w:rPr>
          <w:t>e</w:t>
        </w:r>
        <w:r>
          <w:rPr>
            <w:rFonts w:ascii="Calibri" w:eastAsia="Calibri" w:hAnsi="Calibri" w:cs="Calibri"/>
            <w:spacing w:val="-2"/>
            <w:sz w:val="22"/>
            <w:szCs w:val="22"/>
          </w:rPr>
          <w:t>d</w:t>
        </w:r>
        <w:r>
          <w:rPr>
            <w:rFonts w:ascii="Calibri" w:eastAsia="Calibri" w:hAnsi="Calibri" w:cs="Calibri"/>
            <w:sz w:val="22"/>
            <w:szCs w:val="22"/>
          </w:rPr>
          <w:t>:</w:t>
        </w:r>
        <w:r>
          <w:rPr>
            <w:rFonts w:ascii="Calibri" w:eastAsia="Calibri" w:hAnsi="Calibri" w:cs="Calibri"/>
            <w:spacing w:val="8"/>
            <w:sz w:val="22"/>
            <w:szCs w:val="22"/>
          </w:rPr>
          <w:t xml:space="preserve"> </w:t>
        </w:r>
        <w:r>
          <w:rPr>
            <w:rFonts w:ascii="Calibri" w:eastAsia="Calibri" w:hAnsi="Calibri" w:cs="Calibri"/>
            <w:spacing w:val="-5"/>
            <w:w w:val="101"/>
            <w:sz w:val="22"/>
            <w:szCs w:val="22"/>
          </w:rPr>
          <w:t>2</w:t>
        </w:r>
        <w:r>
          <w:rPr>
            <w:rFonts w:ascii="Calibri" w:eastAsia="Calibri" w:hAnsi="Calibri" w:cs="Calibri"/>
            <w:spacing w:val="4"/>
            <w:w w:val="101"/>
            <w:sz w:val="22"/>
            <w:szCs w:val="22"/>
          </w:rPr>
          <w:t>2</w:t>
        </w:r>
        <w:r>
          <w:rPr>
            <w:rFonts w:ascii="Calibri" w:eastAsia="Calibri" w:hAnsi="Calibri" w:cs="Calibri"/>
            <w:spacing w:val="-4"/>
            <w:w w:val="101"/>
            <w:sz w:val="22"/>
            <w:szCs w:val="22"/>
          </w:rPr>
          <w:t>-</w:t>
        </w:r>
        <w:r>
          <w:rPr>
            <w:rFonts w:ascii="Calibri" w:eastAsia="Calibri" w:hAnsi="Calibri" w:cs="Calibri"/>
            <w:spacing w:val="-2"/>
            <w:w w:val="101"/>
            <w:sz w:val="22"/>
            <w:szCs w:val="22"/>
          </w:rPr>
          <w:t>F</w:t>
        </w:r>
        <w:r>
          <w:rPr>
            <w:rFonts w:ascii="Calibri" w:eastAsia="Calibri" w:hAnsi="Calibri" w:cs="Calibri"/>
            <w:spacing w:val="-3"/>
            <w:w w:val="101"/>
            <w:sz w:val="22"/>
            <w:szCs w:val="22"/>
          </w:rPr>
          <w:t>e</w:t>
        </w:r>
        <w:r>
          <w:rPr>
            <w:rFonts w:ascii="Calibri" w:eastAsia="Calibri" w:hAnsi="Calibri" w:cs="Calibri"/>
            <w:spacing w:val="-2"/>
            <w:w w:val="101"/>
            <w:sz w:val="22"/>
            <w:szCs w:val="22"/>
          </w:rPr>
          <w:t>b</w:t>
        </w:r>
        <w:r>
          <w:rPr>
            <w:rFonts w:ascii="Calibri" w:eastAsia="Calibri" w:hAnsi="Calibri" w:cs="Calibri"/>
            <w:spacing w:val="-4"/>
            <w:w w:val="101"/>
            <w:sz w:val="22"/>
            <w:szCs w:val="22"/>
          </w:rPr>
          <w:t>-</w:t>
        </w:r>
        <w:r>
          <w:rPr>
            <w:rFonts w:ascii="Calibri" w:eastAsia="Calibri" w:hAnsi="Calibri" w:cs="Calibri"/>
            <w:spacing w:val="2"/>
            <w:w w:val="101"/>
            <w:sz w:val="22"/>
            <w:szCs w:val="22"/>
          </w:rPr>
          <w:t>20</w:t>
        </w:r>
        <w:r>
          <w:rPr>
            <w:rFonts w:ascii="Calibri" w:eastAsia="Calibri" w:hAnsi="Calibri" w:cs="Calibri"/>
            <w:spacing w:val="-5"/>
            <w:w w:val="101"/>
            <w:sz w:val="22"/>
            <w:szCs w:val="22"/>
          </w:rPr>
          <w:t>18</w:t>
        </w:r>
        <w:r>
          <w:rPr>
            <w:rFonts w:ascii="Calibri" w:eastAsia="Calibri" w:hAnsi="Calibri" w:cs="Calibri"/>
            <w:spacing w:val="3"/>
            <w:w w:val="101"/>
            <w:sz w:val="22"/>
            <w:szCs w:val="22"/>
          </w:rPr>
          <w:t>]</w:t>
        </w:r>
        <w:r>
          <w:rPr>
            <w:rFonts w:ascii="Calibri" w:eastAsia="Calibri" w:hAnsi="Calibri" w:cs="Calibri"/>
            <w:w w:val="101"/>
            <w:sz w:val="22"/>
            <w:szCs w:val="22"/>
          </w:rPr>
          <w:t>.</w:t>
        </w:r>
      </w:hyperlink>
    </w:p>
    <w:p w:rsidR="00143462" w:rsidRDefault="00143462">
      <w:pPr>
        <w:spacing w:before="4" w:line="140" w:lineRule="exact"/>
        <w:rPr>
          <w:sz w:val="15"/>
          <w:szCs w:val="15"/>
        </w:rPr>
      </w:pPr>
    </w:p>
    <w:p w:rsidR="00143462" w:rsidRDefault="009D580B">
      <w:pPr>
        <w:ind w:left="441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3"/>
          <w:sz w:val="22"/>
          <w:szCs w:val="22"/>
        </w:rPr>
        <w:t>[</w:t>
      </w:r>
      <w:r>
        <w:rPr>
          <w:rFonts w:ascii="Calibri" w:eastAsia="Calibri" w:hAnsi="Calibri" w:cs="Calibri"/>
          <w:spacing w:val="-5"/>
          <w:sz w:val="22"/>
          <w:szCs w:val="22"/>
        </w:rPr>
        <w:t>4</w:t>
      </w:r>
      <w:r>
        <w:rPr>
          <w:rFonts w:ascii="Calibri" w:eastAsia="Calibri" w:hAnsi="Calibri" w:cs="Calibri"/>
          <w:sz w:val="22"/>
          <w:szCs w:val="22"/>
        </w:rPr>
        <w:t xml:space="preserve">]        </w:t>
      </w:r>
      <w:r>
        <w:rPr>
          <w:rFonts w:ascii="Calibri" w:eastAsia="Calibri" w:hAnsi="Calibri" w:cs="Calibri"/>
          <w:spacing w:val="27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A.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B</w:t>
      </w:r>
      <w:r>
        <w:rPr>
          <w:rFonts w:ascii="Calibri" w:eastAsia="Calibri" w:hAnsi="Calibri" w:cs="Calibri"/>
          <w:spacing w:val="-2"/>
          <w:sz w:val="22"/>
          <w:szCs w:val="22"/>
        </w:rPr>
        <w:t>ud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, “P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n</w:t>
      </w:r>
      <w:r>
        <w:rPr>
          <w:rFonts w:ascii="Calibri" w:eastAsia="Calibri" w:hAnsi="Calibri" w:cs="Calibri"/>
          <w:spacing w:val="-3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pacing w:val="-2"/>
          <w:sz w:val="22"/>
          <w:szCs w:val="22"/>
        </w:rPr>
        <w:t>n</w:t>
      </w:r>
      <w:r>
        <w:rPr>
          <w:rFonts w:ascii="Calibri" w:eastAsia="Calibri" w:hAnsi="Calibri" w:cs="Calibri"/>
          <w:spacing w:val="3"/>
          <w:sz w:val="22"/>
          <w:szCs w:val="22"/>
        </w:rPr>
        <w:t>g</w:t>
      </w:r>
      <w:r>
        <w:rPr>
          <w:rFonts w:ascii="Calibri" w:eastAsia="Calibri" w:hAnsi="Calibri" w:cs="Calibri"/>
          <w:spacing w:val="-2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ya</w:t>
      </w:r>
      <w:r>
        <w:rPr>
          <w:rFonts w:ascii="Calibri" w:eastAsia="Calibri" w:hAnsi="Calibri" w:cs="Calibri"/>
          <w:spacing w:val="5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P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n</w:t>
      </w:r>
      <w:r>
        <w:rPr>
          <w:rFonts w:ascii="Calibri" w:eastAsia="Calibri" w:hAnsi="Calibri" w:cs="Calibri"/>
          <w:spacing w:val="-4"/>
          <w:sz w:val="22"/>
          <w:szCs w:val="22"/>
        </w:rPr>
        <w:t>g</w:t>
      </w:r>
      <w:r>
        <w:rPr>
          <w:rFonts w:ascii="Calibri" w:eastAsia="Calibri" w:hAnsi="Calibri" w:cs="Calibri"/>
          <w:spacing w:val="3"/>
          <w:sz w:val="22"/>
          <w:szCs w:val="22"/>
        </w:rPr>
        <w:t>g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8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(</w:t>
      </w:r>
      <w:r>
        <w:rPr>
          <w:rFonts w:ascii="Calibri" w:eastAsia="Calibri" w:hAnsi="Calibri" w:cs="Calibri"/>
          <w:spacing w:val="-1"/>
          <w:sz w:val="22"/>
          <w:szCs w:val="22"/>
        </w:rPr>
        <w:t>c</w:t>
      </w:r>
      <w:r>
        <w:rPr>
          <w:rFonts w:ascii="Calibri" w:eastAsia="Calibri" w:hAnsi="Calibri" w:cs="Calibri"/>
          <w:spacing w:val="-2"/>
          <w:sz w:val="22"/>
          <w:szCs w:val="22"/>
        </w:rPr>
        <w:t>u</w:t>
      </w:r>
      <w:r>
        <w:rPr>
          <w:rFonts w:ascii="Calibri" w:eastAsia="Calibri" w:hAnsi="Calibri" w:cs="Calibri"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spacing w:val="-3"/>
          <w:sz w:val="22"/>
          <w:szCs w:val="22"/>
        </w:rPr>
        <w:t>t</w:t>
      </w:r>
      <w:r>
        <w:rPr>
          <w:rFonts w:ascii="Calibri" w:eastAsia="Calibri" w:hAnsi="Calibri" w:cs="Calibri"/>
          <w:spacing w:val="-10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spacing w:val="-3"/>
          <w:sz w:val="22"/>
          <w:szCs w:val="22"/>
        </w:rPr>
        <w:t>)</w:t>
      </w:r>
      <w:r>
        <w:rPr>
          <w:rFonts w:ascii="Calibri" w:eastAsia="Calibri" w:hAnsi="Calibri" w:cs="Calibri"/>
          <w:spacing w:val="2"/>
          <w:sz w:val="22"/>
          <w:szCs w:val="22"/>
        </w:rPr>
        <w:t>,</w:t>
      </w:r>
      <w:r>
        <w:rPr>
          <w:rFonts w:ascii="Calibri" w:eastAsia="Calibri" w:hAnsi="Calibri" w:cs="Calibri"/>
          <w:sz w:val="22"/>
          <w:szCs w:val="22"/>
        </w:rPr>
        <w:t>”</w:t>
      </w:r>
      <w:r>
        <w:rPr>
          <w:rFonts w:ascii="Calibri" w:eastAsia="Calibri" w:hAnsi="Calibri" w:cs="Calibri"/>
          <w:spacing w:val="1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6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k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d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8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sz w:val="22"/>
          <w:szCs w:val="22"/>
        </w:rPr>
        <w:t>u</w:t>
      </w:r>
      <w:r>
        <w:rPr>
          <w:rFonts w:ascii="Calibri" w:eastAsia="Calibri" w:hAnsi="Calibri" w:cs="Calibri"/>
          <w:spacing w:val="1"/>
          <w:sz w:val="22"/>
          <w:szCs w:val="22"/>
        </w:rPr>
        <w:t>ra</w:t>
      </w:r>
      <w:r>
        <w:rPr>
          <w:rFonts w:ascii="Calibri" w:eastAsia="Calibri" w:hAnsi="Calibri" w:cs="Calibri"/>
          <w:spacing w:val="-2"/>
          <w:sz w:val="22"/>
          <w:szCs w:val="22"/>
        </w:rPr>
        <w:t>n</w:t>
      </w:r>
      <w:r>
        <w:rPr>
          <w:rFonts w:ascii="Calibri" w:eastAsia="Calibri" w:hAnsi="Calibri" w:cs="Calibri"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spacing w:val="-8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,</w:t>
      </w:r>
      <w:r>
        <w:rPr>
          <w:rFonts w:ascii="Calibri" w:eastAsia="Calibri" w:hAnsi="Calibri" w:cs="Calibri"/>
          <w:spacing w:val="18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5"/>
          <w:sz w:val="22"/>
          <w:szCs w:val="22"/>
        </w:rPr>
        <w:t>2</w:t>
      </w:r>
      <w:r>
        <w:rPr>
          <w:rFonts w:ascii="Calibri" w:eastAsia="Calibri" w:hAnsi="Calibri" w:cs="Calibri"/>
          <w:spacing w:val="2"/>
          <w:sz w:val="22"/>
          <w:szCs w:val="22"/>
        </w:rPr>
        <w:t>0</w:t>
      </w:r>
      <w:r>
        <w:rPr>
          <w:rFonts w:ascii="Calibri" w:eastAsia="Calibri" w:hAnsi="Calibri" w:cs="Calibri"/>
          <w:spacing w:val="-5"/>
          <w:sz w:val="22"/>
          <w:szCs w:val="22"/>
        </w:rPr>
        <w:t>1</w:t>
      </w:r>
      <w:r>
        <w:rPr>
          <w:rFonts w:ascii="Calibri" w:eastAsia="Calibri" w:hAnsi="Calibri" w:cs="Calibri"/>
          <w:spacing w:val="2"/>
          <w:sz w:val="22"/>
          <w:szCs w:val="22"/>
        </w:rPr>
        <w:t>4</w:t>
      </w:r>
      <w:r>
        <w:rPr>
          <w:rFonts w:ascii="Calibri" w:eastAsia="Calibri" w:hAnsi="Calibri" w:cs="Calibri"/>
          <w:sz w:val="22"/>
          <w:szCs w:val="22"/>
        </w:rPr>
        <w:t xml:space="preserve">. </w:t>
      </w:r>
      <w:r>
        <w:rPr>
          <w:rFonts w:ascii="Calibri" w:eastAsia="Calibri" w:hAnsi="Calibri" w:cs="Calibri"/>
          <w:w w:val="101"/>
          <w:sz w:val="22"/>
          <w:szCs w:val="22"/>
        </w:rPr>
        <w:t>.</w:t>
      </w:r>
    </w:p>
    <w:p w:rsidR="00143462" w:rsidRDefault="00143462">
      <w:pPr>
        <w:spacing w:before="6" w:line="280" w:lineRule="exact"/>
        <w:rPr>
          <w:sz w:val="28"/>
          <w:szCs w:val="28"/>
        </w:rPr>
      </w:pPr>
    </w:p>
    <w:p w:rsidR="00143462" w:rsidRDefault="009D580B">
      <w:pPr>
        <w:spacing w:line="363" w:lineRule="auto"/>
        <w:ind w:left="1161" w:right="74" w:hanging="720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3"/>
          <w:sz w:val="22"/>
          <w:szCs w:val="22"/>
        </w:rPr>
        <w:t>[</w:t>
      </w:r>
      <w:r>
        <w:rPr>
          <w:rFonts w:ascii="Calibri" w:eastAsia="Calibri" w:hAnsi="Calibri" w:cs="Calibri"/>
          <w:spacing w:val="-5"/>
          <w:sz w:val="22"/>
          <w:szCs w:val="22"/>
        </w:rPr>
        <w:t>5</w:t>
      </w:r>
      <w:r>
        <w:rPr>
          <w:rFonts w:ascii="Calibri" w:eastAsia="Calibri" w:hAnsi="Calibri" w:cs="Calibri"/>
          <w:sz w:val="22"/>
          <w:szCs w:val="22"/>
        </w:rPr>
        <w:t xml:space="preserve">]        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A.</w:t>
      </w:r>
      <w:r>
        <w:rPr>
          <w:rFonts w:ascii="Calibri" w:eastAsia="Calibri" w:hAnsi="Calibri" w:cs="Calibri"/>
          <w:spacing w:val="7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P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pacing w:val="-6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ma</w:t>
      </w:r>
      <w:r>
        <w:rPr>
          <w:rFonts w:ascii="Calibri" w:eastAsia="Calibri" w:hAnsi="Calibri" w:cs="Calibri"/>
          <w:spacing w:val="-2"/>
          <w:sz w:val="22"/>
          <w:szCs w:val="22"/>
        </w:rPr>
        <w:t>n</w:t>
      </w:r>
      <w:r>
        <w:rPr>
          <w:rFonts w:ascii="Calibri" w:eastAsia="Calibri" w:hAnsi="Calibri" w:cs="Calibri"/>
          <w:spacing w:val="-6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,</w:t>
      </w:r>
      <w:r>
        <w:rPr>
          <w:rFonts w:ascii="Calibri" w:eastAsia="Calibri" w:hAnsi="Calibri" w:cs="Calibri"/>
          <w:spacing w:val="1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“</w:t>
      </w:r>
      <w:r>
        <w:rPr>
          <w:rFonts w:ascii="Calibri" w:eastAsia="Calibri" w:hAnsi="Calibri" w:cs="Calibri"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Ja</w:t>
      </w:r>
      <w:r>
        <w:rPr>
          <w:rFonts w:ascii="Calibri" w:eastAsia="Calibri" w:hAnsi="Calibri" w:cs="Calibri"/>
          <w:spacing w:val="-2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7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P</w:t>
      </w:r>
      <w:r>
        <w:rPr>
          <w:rFonts w:ascii="Calibri" w:eastAsia="Calibri" w:hAnsi="Calibri" w:cs="Calibri"/>
          <w:spacing w:val="-10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2"/>
          <w:sz w:val="22"/>
          <w:szCs w:val="22"/>
        </w:rPr>
        <w:t>b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li</w:t>
      </w:r>
      <w:r>
        <w:rPr>
          <w:rFonts w:ascii="Calibri" w:eastAsia="Calibri" w:hAnsi="Calibri" w:cs="Calibri"/>
          <w:sz w:val="22"/>
          <w:szCs w:val="22"/>
        </w:rPr>
        <w:t>,</w:t>
      </w:r>
      <w:r>
        <w:rPr>
          <w:rFonts w:ascii="Calibri" w:eastAsia="Calibri" w:hAnsi="Calibri" w:cs="Calibri"/>
          <w:spacing w:val="18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spacing w:val="-2"/>
          <w:sz w:val="22"/>
          <w:szCs w:val="22"/>
        </w:rPr>
        <w:t>n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pacing w:val="-8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h</w:t>
      </w:r>
      <w:r>
        <w:rPr>
          <w:rFonts w:ascii="Calibri" w:eastAsia="Calibri" w:hAnsi="Calibri" w:cs="Calibri"/>
          <w:spacing w:val="8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3 P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ra</w:t>
      </w:r>
      <w:r>
        <w:rPr>
          <w:rFonts w:ascii="Calibri" w:eastAsia="Calibri" w:hAnsi="Calibri" w:cs="Calibri"/>
          <w:sz w:val="22"/>
          <w:szCs w:val="22"/>
        </w:rPr>
        <w:t>n P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n</w:t>
      </w:r>
      <w:r>
        <w:rPr>
          <w:rFonts w:ascii="Calibri" w:eastAsia="Calibri" w:hAnsi="Calibri" w:cs="Calibri"/>
          <w:spacing w:val="-4"/>
          <w:sz w:val="22"/>
          <w:szCs w:val="22"/>
        </w:rPr>
        <w:t>g</w:t>
      </w:r>
      <w:r>
        <w:rPr>
          <w:rFonts w:ascii="Calibri" w:eastAsia="Calibri" w:hAnsi="Calibri" w:cs="Calibri"/>
          <w:spacing w:val="3"/>
          <w:sz w:val="22"/>
          <w:szCs w:val="22"/>
        </w:rPr>
        <w:t>g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Dal</w:t>
      </w:r>
      <w:r>
        <w:rPr>
          <w:rFonts w:ascii="Calibri" w:eastAsia="Calibri" w:hAnsi="Calibri" w:cs="Calibri"/>
          <w:spacing w:val="-6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m</w:t>
      </w:r>
      <w:r>
        <w:rPr>
          <w:rFonts w:ascii="Calibri" w:eastAsia="Calibri" w:hAnsi="Calibri" w:cs="Calibri"/>
          <w:spacing w:val="1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P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pacing w:val="-9"/>
          <w:sz w:val="22"/>
          <w:szCs w:val="22"/>
        </w:rPr>
        <w:t>n</w:t>
      </w:r>
      <w:r>
        <w:rPr>
          <w:rFonts w:ascii="Calibri" w:eastAsia="Calibri" w:hAnsi="Calibri" w:cs="Calibri"/>
          <w:spacing w:val="3"/>
          <w:sz w:val="22"/>
          <w:szCs w:val="22"/>
        </w:rPr>
        <w:t>g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2"/>
          <w:sz w:val="22"/>
          <w:szCs w:val="22"/>
        </w:rPr>
        <w:t>b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9"/>
          <w:sz w:val="22"/>
          <w:szCs w:val="22"/>
        </w:rPr>
        <w:t>n</w:t>
      </w:r>
      <w:r>
        <w:rPr>
          <w:rFonts w:ascii="Calibri" w:eastAsia="Calibri" w:hAnsi="Calibri" w:cs="Calibri"/>
          <w:spacing w:val="-4"/>
          <w:sz w:val="22"/>
          <w:szCs w:val="22"/>
        </w:rPr>
        <w:t>g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16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w w:val="101"/>
          <w:sz w:val="22"/>
          <w:szCs w:val="22"/>
        </w:rPr>
        <w:t>B</w:t>
      </w:r>
      <w:r>
        <w:rPr>
          <w:rFonts w:ascii="Calibri" w:eastAsia="Calibri" w:hAnsi="Calibri" w:cs="Calibri"/>
          <w:spacing w:val="-1"/>
          <w:w w:val="101"/>
          <w:sz w:val="22"/>
          <w:szCs w:val="22"/>
        </w:rPr>
        <w:t>is</w:t>
      </w:r>
      <w:r>
        <w:rPr>
          <w:rFonts w:ascii="Calibri" w:eastAsia="Calibri" w:hAnsi="Calibri" w:cs="Calibri"/>
          <w:spacing w:val="-2"/>
          <w:w w:val="101"/>
          <w:sz w:val="22"/>
          <w:szCs w:val="22"/>
        </w:rPr>
        <w:t>n</w:t>
      </w:r>
      <w:r>
        <w:rPr>
          <w:rFonts w:ascii="Calibri" w:eastAsia="Calibri" w:hAnsi="Calibri" w:cs="Calibri"/>
          <w:spacing w:val="-1"/>
          <w:w w:val="101"/>
          <w:sz w:val="22"/>
          <w:szCs w:val="22"/>
        </w:rPr>
        <w:t>is</w:t>
      </w:r>
      <w:r>
        <w:rPr>
          <w:rFonts w:ascii="Calibri" w:eastAsia="Calibri" w:hAnsi="Calibri" w:cs="Calibri"/>
          <w:spacing w:val="2"/>
          <w:w w:val="101"/>
          <w:sz w:val="22"/>
          <w:szCs w:val="22"/>
        </w:rPr>
        <w:t>,</w:t>
      </w:r>
      <w:r>
        <w:rPr>
          <w:rFonts w:ascii="Calibri" w:eastAsia="Calibri" w:hAnsi="Calibri" w:cs="Calibri"/>
          <w:w w:val="101"/>
          <w:sz w:val="22"/>
          <w:szCs w:val="22"/>
        </w:rPr>
        <w:t xml:space="preserve">” </w:t>
      </w:r>
      <w:r>
        <w:rPr>
          <w:rFonts w:ascii="Calibri" w:eastAsia="Calibri" w:hAnsi="Calibri" w:cs="Calibri"/>
          <w:spacing w:val="-2"/>
          <w:sz w:val="22"/>
          <w:szCs w:val="22"/>
        </w:rPr>
        <w:t>pu</w:t>
      </w:r>
      <w:r>
        <w:rPr>
          <w:rFonts w:ascii="Calibri" w:eastAsia="Calibri" w:hAnsi="Calibri" w:cs="Calibri"/>
          <w:spacing w:val="-3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>upu</w:t>
      </w:r>
      <w:r>
        <w:rPr>
          <w:rFonts w:ascii="Calibri" w:eastAsia="Calibri" w:hAnsi="Calibri" w:cs="Calibri"/>
          <w:spacing w:val="-3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ra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,</w:t>
      </w:r>
      <w:r>
        <w:rPr>
          <w:rFonts w:ascii="Calibri" w:eastAsia="Calibri" w:hAnsi="Calibri" w:cs="Calibri"/>
          <w:spacing w:val="10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2"/>
          <w:sz w:val="22"/>
          <w:szCs w:val="22"/>
        </w:rPr>
        <w:t>2</w:t>
      </w:r>
      <w:r>
        <w:rPr>
          <w:rFonts w:ascii="Calibri" w:eastAsia="Calibri" w:hAnsi="Calibri" w:cs="Calibri"/>
          <w:spacing w:val="-5"/>
          <w:sz w:val="22"/>
          <w:szCs w:val="22"/>
        </w:rPr>
        <w:t>0</w:t>
      </w:r>
      <w:r>
        <w:rPr>
          <w:rFonts w:ascii="Calibri" w:eastAsia="Calibri" w:hAnsi="Calibri" w:cs="Calibri"/>
          <w:spacing w:val="2"/>
          <w:sz w:val="22"/>
          <w:szCs w:val="22"/>
        </w:rPr>
        <w:t>15</w:t>
      </w:r>
      <w:r>
        <w:rPr>
          <w:rFonts w:ascii="Calibri" w:eastAsia="Calibri" w:hAnsi="Calibri" w:cs="Calibri"/>
          <w:sz w:val="22"/>
          <w:szCs w:val="22"/>
        </w:rPr>
        <w:t xml:space="preserve">. </w:t>
      </w:r>
      <w:r>
        <w:rPr>
          <w:rFonts w:ascii="Calibri" w:eastAsia="Calibri" w:hAnsi="Calibri" w:cs="Calibri"/>
          <w:spacing w:val="3"/>
          <w:sz w:val="22"/>
          <w:szCs w:val="22"/>
        </w:rPr>
        <w:t>[O</w:t>
      </w:r>
      <w:r>
        <w:rPr>
          <w:rFonts w:ascii="Calibri" w:eastAsia="Calibri" w:hAnsi="Calibri" w:cs="Calibri"/>
          <w:spacing w:val="-2"/>
          <w:sz w:val="22"/>
          <w:szCs w:val="22"/>
        </w:rPr>
        <w:t>n</w:t>
      </w:r>
      <w:r>
        <w:rPr>
          <w:rFonts w:ascii="Calibri" w:eastAsia="Calibri" w:hAnsi="Calibri" w:cs="Calibri"/>
          <w:spacing w:val="-1"/>
          <w:sz w:val="22"/>
          <w:szCs w:val="22"/>
        </w:rPr>
        <w:t>li</w:t>
      </w:r>
      <w:r>
        <w:rPr>
          <w:rFonts w:ascii="Calibri" w:eastAsia="Calibri" w:hAnsi="Calibri" w:cs="Calibri"/>
          <w:spacing w:val="-2"/>
          <w:sz w:val="22"/>
          <w:szCs w:val="22"/>
        </w:rPr>
        <w:t>n</w:t>
      </w:r>
      <w:r>
        <w:rPr>
          <w:rFonts w:ascii="Calibri" w:eastAsia="Calibri" w:hAnsi="Calibri" w:cs="Calibri"/>
          <w:spacing w:val="-10"/>
          <w:sz w:val="22"/>
          <w:szCs w:val="22"/>
        </w:rPr>
        <w:t>e</w:t>
      </w:r>
      <w:r>
        <w:rPr>
          <w:rFonts w:ascii="Calibri" w:eastAsia="Calibri" w:hAnsi="Calibri" w:cs="Calibri"/>
          <w:spacing w:val="3"/>
          <w:sz w:val="22"/>
          <w:szCs w:val="22"/>
        </w:rPr>
        <w:t>]</w:t>
      </w:r>
      <w:r>
        <w:rPr>
          <w:rFonts w:ascii="Calibri" w:eastAsia="Calibri" w:hAnsi="Calibri" w:cs="Calibri"/>
          <w:sz w:val="22"/>
          <w:szCs w:val="22"/>
        </w:rPr>
        <w:t>.</w:t>
      </w:r>
      <w:r>
        <w:rPr>
          <w:rFonts w:ascii="Calibri" w:eastAsia="Calibri" w:hAnsi="Calibri" w:cs="Calibri"/>
          <w:spacing w:val="1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7"/>
          <w:sz w:val="22"/>
          <w:szCs w:val="22"/>
        </w:rPr>
        <w:t>v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il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b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:</w:t>
      </w:r>
      <w:r>
        <w:rPr>
          <w:rFonts w:ascii="Calibri" w:eastAsia="Calibri" w:hAnsi="Calibri" w:cs="Calibri"/>
          <w:spacing w:val="7"/>
          <w:sz w:val="22"/>
          <w:szCs w:val="22"/>
        </w:rPr>
        <w:t xml:space="preserve"> </w:t>
      </w:r>
      <w:hyperlink r:id="rId11">
        <w:r>
          <w:rPr>
            <w:rFonts w:ascii="Calibri" w:eastAsia="Calibri" w:hAnsi="Calibri" w:cs="Calibri"/>
            <w:spacing w:val="-2"/>
            <w:w w:val="101"/>
            <w:sz w:val="22"/>
            <w:szCs w:val="22"/>
          </w:rPr>
          <w:t>h</w:t>
        </w:r>
        <w:r>
          <w:rPr>
            <w:rFonts w:ascii="Calibri" w:eastAsia="Calibri" w:hAnsi="Calibri" w:cs="Calibri"/>
            <w:spacing w:val="-3"/>
            <w:w w:val="101"/>
            <w:sz w:val="22"/>
            <w:szCs w:val="22"/>
          </w:rPr>
          <w:t>tt</w:t>
        </w:r>
        <w:r>
          <w:rPr>
            <w:rFonts w:ascii="Calibri" w:eastAsia="Calibri" w:hAnsi="Calibri" w:cs="Calibri"/>
            <w:spacing w:val="-2"/>
            <w:w w:val="101"/>
            <w:sz w:val="22"/>
            <w:szCs w:val="22"/>
          </w:rPr>
          <w:t>p:</w:t>
        </w:r>
        <w:r>
          <w:rPr>
            <w:rFonts w:ascii="Calibri" w:eastAsia="Calibri" w:hAnsi="Calibri" w:cs="Calibri"/>
            <w:w w:val="101"/>
            <w:sz w:val="22"/>
            <w:szCs w:val="22"/>
          </w:rPr>
          <w:t>//</w:t>
        </w:r>
        <w:r>
          <w:rPr>
            <w:rFonts w:ascii="Calibri" w:eastAsia="Calibri" w:hAnsi="Calibri" w:cs="Calibri"/>
            <w:spacing w:val="-1"/>
            <w:w w:val="101"/>
            <w:sz w:val="22"/>
            <w:szCs w:val="22"/>
          </w:rPr>
          <w:t>www</w:t>
        </w:r>
        <w:r>
          <w:rPr>
            <w:rFonts w:ascii="Calibri" w:eastAsia="Calibri" w:hAnsi="Calibri" w:cs="Calibri"/>
            <w:spacing w:val="1"/>
            <w:w w:val="101"/>
            <w:sz w:val="22"/>
            <w:szCs w:val="22"/>
          </w:rPr>
          <w:t>.</w:t>
        </w:r>
        <w:r>
          <w:rPr>
            <w:rFonts w:ascii="Calibri" w:eastAsia="Calibri" w:hAnsi="Calibri" w:cs="Calibri"/>
            <w:spacing w:val="-2"/>
            <w:w w:val="101"/>
            <w:sz w:val="22"/>
            <w:szCs w:val="22"/>
          </w:rPr>
          <w:t>pu</w:t>
        </w:r>
        <w:r>
          <w:rPr>
            <w:rFonts w:ascii="Calibri" w:eastAsia="Calibri" w:hAnsi="Calibri" w:cs="Calibri"/>
            <w:spacing w:val="-3"/>
            <w:w w:val="101"/>
            <w:sz w:val="22"/>
            <w:szCs w:val="22"/>
          </w:rPr>
          <w:t>t</w:t>
        </w:r>
        <w:r>
          <w:rPr>
            <w:rFonts w:ascii="Calibri" w:eastAsia="Calibri" w:hAnsi="Calibri" w:cs="Calibri"/>
            <w:spacing w:val="-2"/>
            <w:w w:val="101"/>
            <w:sz w:val="22"/>
            <w:szCs w:val="22"/>
          </w:rPr>
          <w:t>upu</w:t>
        </w:r>
        <w:r>
          <w:rPr>
            <w:rFonts w:ascii="Calibri" w:eastAsia="Calibri" w:hAnsi="Calibri" w:cs="Calibri"/>
            <w:spacing w:val="-3"/>
            <w:w w:val="101"/>
            <w:sz w:val="22"/>
            <w:szCs w:val="22"/>
          </w:rPr>
          <w:t>t</w:t>
        </w:r>
        <w:r>
          <w:rPr>
            <w:rFonts w:ascii="Calibri" w:eastAsia="Calibri" w:hAnsi="Calibri" w:cs="Calibri"/>
            <w:spacing w:val="1"/>
            <w:w w:val="101"/>
            <w:sz w:val="22"/>
            <w:szCs w:val="22"/>
          </w:rPr>
          <w:t>ra</w:t>
        </w:r>
        <w:r>
          <w:rPr>
            <w:rFonts w:ascii="Calibri" w:eastAsia="Calibri" w:hAnsi="Calibri" w:cs="Calibri"/>
            <w:w w:val="101"/>
            <w:sz w:val="22"/>
            <w:szCs w:val="22"/>
          </w:rPr>
          <w:t>y</w:t>
        </w:r>
        <w:r>
          <w:rPr>
            <w:rFonts w:ascii="Calibri" w:eastAsia="Calibri" w:hAnsi="Calibri" w:cs="Calibri"/>
            <w:spacing w:val="1"/>
            <w:w w:val="101"/>
            <w:sz w:val="22"/>
            <w:szCs w:val="22"/>
          </w:rPr>
          <w:t>a</w:t>
        </w:r>
        <w:r>
          <w:rPr>
            <w:rFonts w:ascii="Calibri" w:eastAsia="Calibri" w:hAnsi="Calibri" w:cs="Calibri"/>
            <w:spacing w:val="-8"/>
            <w:w w:val="101"/>
            <w:sz w:val="22"/>
            <w:szCs w:val="22"/>
          </w:rPr>
          <w:t>s</w:t>
        </w:r>
        <w:r>
          <w:rPr>
            <w:rFonts w:ascii="Calibri" w:eastAsia="Calibri" w:hAnsi="Calibri" w:cs="Calibri"/>
            <w:spacing w:val="1"/>
            <w:w w:val="101"/>
            <w:sz w:val="22"/>
            <w:szCs w:val="22"/>
          </w:rPr>
          <w:t>a.</w:t>
        </w:r>
        <w:r>
          <w:rPr>
            <w:rFonts w:ascii="Calibri" w:eastAsia="Calibri" w:hAnsi="Calibri" w:cs="Calibri"/>
            <w:spacing w:val="-1"/>
            <w:w w:val="101"/>
            <w:sz w:val="22"/>
            <w:szCs w:val="22"/>
          </w:rPr>
          <w:t>c</w:t>
        </w:r>
        <w:r>
          <w:rPr>
            <w:rFonts w:ascii="Calibri" w:eastAsia="Calibri" w:hAnsi="Calibri" w:cs="Calibri"/>
            <w:spacing w:val="-10"/>
            <w:w w:val="101"/>
            <w:sz w:val="22"/>
            <w:szCs w:val="22"/>
          </w:rPr>
          <w:t>o</w:t>
        </w:r>
        <w:r>
          <w:rPr>
            <w:rFonts w:ascii="Calibri" w:eastAsia="Calibri" w:hAnsi="Calibri" w:cs="Calibri"/>
            <w:spacing w:val="1"/>
            <w:w w:val="101"/>
            <w:sz w:val="22"/>
            <w:szCs w:val="22"/>
          </w:rPr>
          <w:t>m</w:t>
        </w:r>
        <w:r>
          <w:rPr>
            <w:rFonts w:ascii="Calibri" w:eastAsia="Calibri" w:hAnsi="Calibri" w:cs="Calibri"/>
            <w:w w:val="101"/>
            <w:sz w:val="22"/>
            <w:szCs w:val="22"/>
          </w:rPr>
          <w:t>/</w:t>
        </w:r>
        <w:r>
          <w:rPr>
            <w:rFonts w:ascii="Calibri" w:eastAsia="Calibri" w:hAnsi="Calibri" w:cs="Calibri"/>
            <w:spacing w:val="-5"/>
            <w:w w:val="101"/>
            <w:sz w:val="22"/>
            <w:szCs w:val="22"/>
          </w:rPr>
          <w:t>3</w:t>
        </w:r>
        <w:r>
          <w:rPr>
            <w:rFonts w:ascii="Calibri" w:eastAsia="Calibri" w:hAnsi="Calibri" w:cs="Calibri"/>
            <w:spacing w:val="2"/>
            <w:w w:val="101"/>
            <w:sz w:val="22"/>
            <w:szCs w:val="22"/>
          </w:rPr>
          <w:t>6</w:t>
        </w:r>
        <w:r>
          <w:rPr>
            <w:rFonts w:ascii="Calibri" w:eastAsia="Calibri" w:hAnsi="Calibri" w:cs="Calibri"/>
            <w:spacing w:val="-5"/>
            <w:w w:val="101"/>
            <w:sz w:val="22"/>
            <w:szCs w:val="22"/>
          </w:rPr>
          <w:t>9</w:t>
        </w:r>
        <w:r>
          <w:rPr>
            <w:rFonts w:ascii="Calibri" w:eastAsia="Calibri" w:hAnsi="Calibri" w:cs="Calibri"/>
            <w:spacing w:val="2"/>
            <w:w w:val="101"/>
            <w:sz w:val="22"/>
            <w:szCs w:val="22"/>
          </w:rPr>
          <w:t>1</w:t>
        </w:r>
        <w:r>
          <w:rPr>
            <w:rFonts w:ascii="Calibri" w:eastAsia="Calibri" w:hAnsi="Calibri" w:cs="Calibri"/>
            <w:spacing w:val="-7"/>
            <w:w w:val="101"/>
            <w:sz w:val="22"/>
            <w:szCs w:val="22"/>
          </w:rPr>
          <w:t>/</w:t>
        </w:r>
        <w:r>
          <w:rPr>
            <w:rFonts w:ascii="Calibri" w:eastAsia="Calibri" w:hAnsi="Calibri" w:cs="Calibri"/>
            <w:spacing w:val="-1"/>
            <w:w w:val="101"/>
            <w:sz w:val="22"/>
            <w:szCs w:val="22"/>
          </w:rPr>
          <w:t>s</w:t>
        </w:r>
        <w:r>
          <w:rPr>
            <w:rFonts w:ascii="Calibri" w:eastAsia="Calibri" w:hAnsi="Calibri" w:cs="Calibri"/>
            <w:spacing w:val="-3"/>
            <w:w w:val="101"/>
            <w:sz w:val="22"/>
            <w:szCs w:val="22"/>
          </w:rPr>
          <w:t>e</w:t>
        </w:r>
        <w:r>
          <w:rPr>
            <w:rFonts w:ascii="Calibri" w:eastAsia="Calibri" w:hAnsi="Calibri" w:cs="Calibri"/>
            <w:spacing w:val="-1"/>
            <w:w w:val="101"/>
            <w:sz w:val="22"/>
            <w:szCs w:val="22"/>
          </w:rPr>
          <w:t>l</w:t>
        </w:r>
        <w:r>
          <w:rPr>
            <w:rFonts w:ascii="Calibri" w:eastAsia="Calibri" w:hAnsi="Calibri" w:cs="Calibri"/>
            <w:spacing w:val="1"/>
            <w:w w:val="101"/>
            <w:sz w:val="22"/>
            <w:szCs w:val="22"/>
          </w:rPr>
          <w:t>a</w:t>
        </w:r>
        <w:r>
          <w:rPr>
            <w:rFonts w:ascii="Calibri" w:eastAsia="Calibri" w:hAnsi="Calibri" w:cs="Calibri"/>
            <w:spacing w:val="-1"/>
            <w:w w:val="101"/>
            <w:sz w:val="22"/>
            <w:szCs w:val="22"/>
          </w:rPr>
          <w:t>i</w:t>
        </w:r>
        <w:r>
          <w:rPr>
            <w:rFonts w:ascii="Calibri" w:eastAsia="Calibri" w:hAnsi="Calibri" w:cs="Calibri"/>
            <w:spacing w:val="8"/>
            <w:w w:val="101"/>
            <w:sz w:val="22"/>
            <w:szCs w:val="22"/>
          </w:rPr>
          <w:t>n</w:t>
        </w:r>
        <w:r>
          <w:rPr>
            <w:rFonts w:ascii="Calibri" w:eastAsia="Calibri" w:hAnsi="Calibri" w:cs="Calibri"/>
            <w:spacing w:val="-4"/>
            <w:w w:val="101"/>
            <w:sz w:val="22"/>
            <w:szCs w:val="22"/>
          </w:rPr>
          <w:t>-</w:t>
        </w:r>
        <w:r>
          <w:rPr>
            <w:rFonts w:ascii="Calibri" w:eastAsia="Calibri" w:hAnsi="Calibri" w:cs="Calibri"/>
            <w:spacing w:val="-3"/>
            <w:w w:val="101"/>
            <w:sz w:val="22"/>
            <w:szCs w:val="22"/>
          </w:rPr>
          <w:t>j</w:t>
        </w:r>
        <w:r>
          <w:rPr>
            <w:rFonts w:ascii="Calibri" w:eastAsia="Calibri" w:hAnsi="Calibri" w:cs="Calibri"/>
            <w:spacing w:val="1"/>
            <w:w w:val="101"/>
            <w:sz w:val="22"/>
            <w:szCs w:val="22"/>
          </w:rPr>
          <w:t>a</w:t>
        </w:r>
        <w:r>
          <w:rPr>
            <w:rFonts w:ascii="Calibri" w:eastAsia="Calibri" w:hAnsi="Calibri" w:cs="Calibri"/>
            <w:spacing w:val="-2"/>
            <w:w w:val="101"/>
            <w:sz w:val="22"/>
            <w:szCs w:val="22"/>
          </w:rPr>
          <w:t>d</w:t>
        </w:r>
        <w:r>
          <w:rPr>
            <w:rFonts w:ascii="Calibri" w:eastAsia="Calibri" w:hAnsi="Calibri" w:cs="Calibri"/>
            <w:spacing w:val="-1"/>
            <w:w w:val="101"/>
            <w:sz w:val="22"/>
            <w:szCs w:val="22"/>
          </w:rPr>
          <w:t>i</w:t>
        </w:r>
      </w:hyperlink>
      <w:hyperlink>
        <w:r>
          <w:rPr>
            <w:rFonts w:ascii="Calibri" w:eastAsia="Calibri" w:hAnsi="Calibri" w:cs="Calibri"/>
            <w:w w:val="101"/>
            <w:sz w:val="22"/>
            <w:szCs w:val="22"/>
          </w:rPr>
          <w:t xml:space="preserve">- </w:t>
        </w:r>
        <w:r>
          <w:rPr>
            <w:rFonts w:ascii="Calibri" w:eastAsia="Calibri" w:hAnsi="Calibri" w:cs="Calibri"/>
            <w:spacing w:val="-2"/>
            <w:sz w:val="22"/>
            <w:szCs w:val="22"/>
          </w:rPr>
          <w:t>p</w:t>
        </w:r>
        <w:r>
          <w:rPr>
            <w:rFonts w:ascii="Calibri" w:eastAsia="Calibri" w:hAnsi="Calibri" w:cs="Calibri"/>
            <w:spacing w:val="-3"/>
            <w:sz w:val="22"/>
            <w:szCs w:val="22"/>
          </w:rPr>
          <w:t>e</w:t>
        </w:r>
        <w:r>
          <w:rPr>
            <w:rFonts w:ascii="Calibri" w:eastAsia="Calibri" w:hAnsi="Calibri" w:cs="Calibri"/>
            <w:spacing w:val="1"/>
            <w:sz w:val="22"/>
            <w:szCs w:val="22"/>
          </w:rPr>
          <w:t>m</w:t>
        </w:r>
        <w:r>
          <w:rPr>
            <w:rFonts w:ascii="Calibri" w:eastAsia="Calibri" w:hAnsi="Calibri" w:cs="Calibri"/>
            <w:spacing w:val="-2"/>
            <w:sz w:val="22"/>
            <w:szCs w:val="22"/>
          </w:rPr>
          <w:t>b</w:t>
        </w:r>
        <w:r>
          <w:rPr>
            <w:rFonts w:ascii="Calibri" w:eastAsia="Calibri" w:hAnsi="Calibri" w:cs="Calibri"/>
            <w:spacing w:val="-3"/>
            <w:sz w:val="22"/>
            <w:szCs w:val="22"/>
          </w:rPr>
          <w:t>e</w:t>
        </w:r>
        <w:r>
          <w:rPr>
            <w:rFonts w:ascii="Calibri" w:eastAsia="Calibri" w:hAnsi="Calibri" w:cs="Calibri"/>
            <w:spacing w:val="-1"/>
            <w:sz w:val="22"/>
            <w:szCs w:val="22"/>
          </w:rPr>
          <w:t>l</w:t>
        </w:r>
        <w:r>
          <w:rPr>
            <w:rFonts w:ascii="Calibri" w:eastAsia="Calibri" w:hAnsi="Calibri" w:cs="Calibri"/>
            <w:sz w:val="22"/>
            <w:szCs w:val="22"/>
          </w:rPr>
          <w:t>i</w:t>
        </w:r>
        <w:r>
          <w:rPr>
            <w:rFonts w:ascii="Calibri" w:eastAsia="Calibri" w:hAnsi="Calibri" w:cs="Calibri"/>
            <w:spacing w:val="-4"/>
            <w:sz w:val="22"/>
            <w:szCs w:val="22"/>
          </w:rPr>
          <w:t>-</w:t>
        </w:r>
        <w:r>
          <w:rPr>
            <w:rFonts w:ascii="Calibri" w:eastAsia="Calibri" w:hAnsi="Calibri" w:cs="Calibri"/>
            <w:spacing w:val="-1"/>
            <w:sz w:val="22"/>
            <w:szCs w:val="22"/>
          </w:rPr>
          <w:t>i</w:t>
        </w:r>
        <w:r>
          <w:rPr>
            <w:rFonts w:ascii="Calibri" w:eastAsia="Calibri" w:hAnsi="Calibri" w:cs="Calibri"/>
            <w:spacing w:val="-2"/>
            <w:sz w:val="22"/>
            <w:szCs w:val="22"/>
          </w:rPr>
          <w:t>n</w:t>
        </w:r>
        <w:r>
          <w:rPr>
            <w:rFonts w:ascii="Calibri" w:eastAsia="Calibri" w:hAnsi="Calibri" w:cs="Calibri"/>
            <w:spacing w:val="-1"/>
            <w:sz w:val="22"/>
            <w:szCs w:val="22"/>
          </w:rPr>
          <w:t>il</w:t>
        </w:r>
        <w:r>
          <w:rPr>
            <w:rFonts w:ascii="Calibri" w:eastAsia="Calibri" w:hAnsi="Calibri" w:cs="Calibri"/>
            <w:spacing w:val="1"/>
            <w:sz w:val="22"/>
            <w:szCs w:val="22"/>
          </w:rPr>
          <w:t>a</w:t>
        </w:r>
        <w:r>
          <w:rPr>
            <w:rFonts w:ascii="Calibri" w:eastAsia="Calibri" w:hAnsi="Calibri" w:cs="Calibri"/>
            <w:spacing w:val="-2"/>
            <w:sz w:val="22"/>
            <w:szCs w:val="22"/>
          </w:rPr>
          <w:t>h</w:t>
        </w:r>
        <w:r>
          <w:rPr>
            <w:rFonts w:ascii="Calibri" w:eastAsia="Calibri" w:hAnsi="Calibri" w:cs="Calibri"/>
            <w:spacing w:val="-3"/>
            <w:sz w:val="22"/>
            <w:szCs w:val="22"/>
          </w:rPr>
          <w:t>-</w:t>
        </w:r>
        <w:r>
          <w:rPr>
            <w:rFonts w:ascii="Calibri" w:eastAsia="Calibri" w:hAnsi="Calibri" w:cs="Calibri"/>
            <w:spacing w:val="2"/>
            <w:sz w:val="22"/>
            <w:szCs w:val="22"/>
          </w:rPr>
          <w:t>3</w:t>
        </w:r>
        <w:r>
          <w:rPr>
            <w:rFonts w:ascii="Calibri" w:eastAsia="Calibri" w:hAnsi="Calibri" w:cs="Calibri"/>
            <w:spacing w:val="-4"/>
            <w:sz w:val="22"/>
            <w:szCs w:val="22"/>
          </w:rPr>
          <w:t>-</w:t>
        </w:r>
        <w:r>
          <w:rPr>
            <w:rFonts w:ascii="Calibri" w:eastAsia="Calibri" w:hAnsi="Calibri" w:cs="Calibri"/>
            <w:spacing w:val="-2"/>
            <w:sz w:val="22"/>
            <w:szCs w:val="22"/>
          </w:rPr>
          <w:t>p</w:t>
        </w:r>
        <w:r>
          <w:rPr>
            <w:rFonts w:ascii="Calibri" w:eastAsia="Calibri" w:hAnsi="Calibri" w:cs="Calibri"/>
            <w:spacing w:val="-3"/>
            <w:sz w:val="22"/>
            <w:szCs w:val="22"/>
          </w:rPr>
          <w:t>e</w:t>
        </w:r>
        <w:r>
          <w:rPr>
            <w:rFonts w:ascii="Calibri" w:eastAsia="Calibri" w:hAnsi="Calibri" w:cs="Calibri"/>
            <w:spacing w:val="1"/>
            <w:sz w:val="22"/>
            <w:szCs w:val="22"/>
          </w:rPr>
          <w:t>ra</w:t>
        </w:r>
        <w:r>
          <w:rPr>
            <w:rFonts w:ascii="Calibri" w:eastAsia="Calibri" w:hAnsi="Calibri" w:cs="Calibri"/>
            <w:spacing w:val="-2"/>
            <w:sz w:val="22"/>
            <w:szCs w:val="22"/>
          </w:rPr>
          <w:t>n</w:t>
        </w:r>
        <w:r>
          <w:rPr>
            <w:rFonts w:ascii="Calibri" w:eastAsia="Calibri" w:hAnsi="Calibri" w:cs="Calibri"/>
            <w:spacing w:val="-3"/>
            <w:sz w:val="22"/>
            <w:szCs w:val="22"/>
          </w:rPr>
          <w:t>-</w:t>
        </w:r>
        <w:r>
          <w:rPr>
            <w:rFonts w:ascii="Calibri" w:eastAsia="Calibri" w:hAnsi="Calibri" w:cs="Calibri"/>
            <w:spacing w:val="-2"/>
            <w:sz w:val="22"/>
            <w:szCs w:val="22"/>
          </w:rPr>
          <w:t>p</w:t>
        </w:r>
        <w:r>
          <w:rPr>
            <w:rFonts w:ascii="Calibri" w:eastAsia="Calibri" w:hAnsi="Calibri" w:cs="Calibri"/>
            <w:spacing w:val="-3"/>
            <w:sz w:val="22"/>
            <w:szCs w:val="22"/>
          </w:rPr>
          <w:t>e</w:t>
        </w:r>
        <w:r>
          <w:rPr>
            <w:rFonts w:ascii="Calibri" w:eastAsia="Calibri" w:hAnsi="Calibri" w:cs="Calibri"/>
            <w:spacing w:val="-1"/>
            <w:sz w:val="22"/>
            <w:szCs w:val="22"/>
          </w:rPr>
          <w:t>l</w:t>
        </w:r>
        <w:r>
          <w:rPr>
            <w:rFonts w:ascii="Calibri" w:eastAsia="Calibri" w:hAnsi="Calibri" w:cs="Calibri"/>
            <w:spacing w:val="1"/>
            <w:sz w:val="22"/>
            <w:szCs w:val="22"/>
          </w:rPr>
          <w:t>a</w:t>
        </w:r>
        <w:r>
          <w:rPr>
            <w:rFonts w:ascii="Calibri" w:eastAsia="Calibri" w:hAnsi="Calibri" w:cs="Calibri"/>
            <w:spacing w:val="-2"/>
            <w:sz w:val="22"/>
            <w:szCs w:val="22"/>
          </w:rPr>
          <w:t>n</w:t>
        </w:r>
        <w:r>
          <w:rPr>
            <w:rFonts w:ascii="Calibri" w:eastAsia="Calibri" w:hAnsi="Calibri" w:cs="Calibri"/>
            <w:spacing w:val="3"/>
            <w:sz w:val="22"/>
            <w:szCs w:val="22"/>
          </w:rPr>
          <w:t>gg</w:t>
        </w:r>
        <w:r>
          <w:rPr>
            <w:rFonts w:ascii="Calibri" w:eastAsia="Calibri" w:hAnsi="Calibri" w:cs="Calibri"/>
            <w:spacing w:val="1"/>
            <w:sz w:val="22"/>
            <w:szCs w:val="22"/>
          </w:rPr>
          <w:t>a</w:t>
        </w:r>
        <w:r>
          <w:rPr>
            <w:rFonts w:ascii="Calibri" w:eastAsia="Calibri" w:hAnsi="Calibri" w:cs="Calibri"/>
            <w:spacing w:val="-1"/>
            <w:sz w:val="22"/>
            <w:szCs w:val="22"/>
          </w:rPr>
          <w:t>n</w:t>
        </w:r>
        <w:r>
          <w:rPr>
            <w:rFonts w:ascii="Calibri" w:eastAsia="Calibri" w:hAnsi="Calibri" w:cs="Calibri"/>
            <w:spacing w:val="-4"/>
            <w:sz w:val="22"/>
            <w:szCs w:val="22"/>
          </w:rPr>
          <w:t>-</w:t>
        </w:r>
        <w:r>
          <w:rPr>
            <w:rFonts w:ascii="Calibri" w:eastAsia="Calibri" w:hAnsi="Calibri" w:cs="Calibri"/>
            <w:spacing w:val="-2"/>
            <w:sz w:val="22"/>
            <w:szCs w:val="22"/>
          </w:rPr>
          <w:t>d</w:t>
        </w:r>
        <w:r>
          <w:rPr>
            <w:rFonts w:ascii="Calibri" w:eastAsia="Calibri" w:hAnsi="Calibri" w:cs="Calibri"/>
            <w:spacing w:val="1"/>
            <w:sz w:val="22"/>
            <w:szCs w:val="22"/>
          </w:rPr>
          <w:t>a</w:t>
        </w:r>
        <w:r>
          <w:rPr>
            <w:rFonts w:ascii="Calibri" w:eastAsia="Calibri" w:hAnsi="Calibri" w:cs="Calibri"/>
            <w:spacing w:val="-8"/>
            <w:sz w:val="22"/>
            <w:szCs w:val="22"/>
          </w:rPr>
          <w:t>l</w:t>
        </w:r>
        <w:r>
          <w:rPr>
            <w:rFonts w:ascii="Calibri" w:eastAsia="Calibri" w:hAnsi="Calibri" w:cs="Calibri"/>
            <w:spacing w:val="1"/>
            <w:sz w:val="22"/>
            <w:szCs w:val="22"/>
          </w:rPr>
          <w:t>a</w:t>
        </w:r>
        <w:r>
          <w:rPr>
            <w:rFonts w:ascii="Calibri" w:eastAsia="Calibri" w:hAnsi="Calibri" w:cs="Calibri"/>
            <w:spacing w:val="2"/>
            <w:sz w:val="22"/>
            <w:szCs w:val="22"/>
          </w:rPr>
          <w:t>m</w:t>
        </w:r>
        <w:r>
          <w:rPr>
            <w:rFonts w:ascii="Calibri" w:eastAsia="Calibri" w:hAnsi="Calibri" w:cs="Calibri"/>
            <w:spacing w:val="-4"/>
            <w:sz w:val="22"/>
            <w:szCs w:val="22"/>
          </w:rPr>
          <w:t>-</w:t>
        </w:r>
        <w:r>
          <w:rPr>
            <w:rFonts w:ascii="Calibri" w:eastAsia="Calibri" w:hAnsi="Calibri" w:cs="Calibri"/>
            <w:spacing w:val="-2"/>
            <w:sz w:val="22"/>
            <w:szCs w:val="22"/>
          </w:rPr>
          <w:t>p</w:t>
        </w:r>
        <w:r>
          <w:rPr>
            <w:rFonts w:ascii="Calibri" w:eastAsia="Calibri" w:hAnsi="Calibri" w:cs="Calibri"/>
            <w:spacing w:val="-3"/>
            <w:sz w:val="22"/>
            <w:szCs w:val="22"/>
          </w:rPr>
          <w:t>e</w:t>
        </w:r>
        <w:r>
          <w:rPr>
            <w:rFonts w:ascii="Calibri" w:eastAsia="Calibri" w:hAnsi="Calibri" w:cs="Calibri"/>
            <w:spacing w:val="-2"/>
            <w:sz w:val="22"/>
            <w:szCs w:val="22"/>
          </w:rPr>
          <w:t>n</w:t>
        </w:r>
        <w:r>
          <w:rPr>
            <w:rFonts w:ascii="Calibri" w:eastAsia="Calibri" w:hAnsi="Calibri" w:cs="Calibri"/>
            <w:spacing w:val="3"/>
            <w:sz w:val="22"/>
            <w:szCs w:val="22"/>
          </w:rPr>
          <w:t>g</w:t>
        </w:r>
        <w:r>
          <w:rPr>
            <w:rFonts w:ascii="Calibri" w:eastAsia="Calibri" w:hAnsi="Calibri" w:cs="Calibri"/>
            <w:spacing w:val="-10"/>
            <w:sz w:val="22"/>
            <w:szCs w:val="22"/>
          </w:rPr>
          <w:t>e</w:t>
        </w:r>
        <w:r>
          <w:rPr>
            <w:rFonts w:ascii="Calibri" w:eastAsia="Calibri" w:hAnsi="Calibri" w:cs="Calibri"/>
            <w:spacing w:val="1"/>
            <w:sz w:val="22"/>
            <w:szCs w:val="22"/>
          </w:rPr>
          <w:t>m</w:t>
        </w:r>
        <w:r>
          <w:rPr>
            <w:rFonts w:ascii="Calibri" w:eastAsia="Calibri" w:hAnsi="Calibri" w:cs="Calibri"/>
            <w:spacing w:val="-2"/>
            <w:sz w:val="22"/>
            <w:szCs w:val="22"/>
          </w:rPr>
          <w:t>b</w:t>
        </w:r>
        <w:r>
          <w:rPr>
            <w:rFonts w:ascii="Calibri" w:eastAsia="Calibri" w:hAnsi="Calibri" w:cs="Calibri"/>
            <w:spacing w:val="1"/>
            <w:sz w:val="22"/>
            <w:szCs w:val="22"/>
          </w:rPr>
          <w:t>a</w:t>
        </w:r>
        <w:r>
          <w:rPr>
            <w:rFonts w:ascii="Calibri" w:eastAsia="Calibri" w:hAnsi="Calibri" w:cs="Calibri"/>
            <w:spacing w:val="-9"/>
            <w:sz w:val="22"/>
            <w:szCs w:val="22"/>
          </w:rPr>
          <w:t>n</w:t>
        </w:r>
        <w:r>
          <w:rPr>
            <w:rFonts w:ascii="Calibri" w:eastAsia="Calibri" w:hAnsi="Calibri" w:cs="Calibri"/>
            <w:spacing w:val="3"/>
            <w:sz w:val="22"/>
            <w:szCs w:val="22"/>
          </w:rPr>
          <w:t>g</w:t>
        </w:r>
        <w:r>
          <w:rPr>
            <w:rFonts w:ascii="Calibri" w:eastAsia="Calibri" w:hAnsi="Calibri" w:cs="Calibri"/>
            <w:spacing w:val="1"/>
            <w:sz w:val="22"/>
            <w:szCs w:val="22"/>
          </w:rPr>
          <w:t>a</w:t>
        </w:r>
        <w:r>
          <w:rPr>
            <w:rFonts w:ascii="Calibri" w:eastAsia="Calibri" w:hAnsi="Calibri" w:cs="Calibri"/>
            <w:sz w:val="22"/>
            <w:szCs w:val="22"/>
          </w:rPr>
          <w:t>n</w:t>
        </w:r>
        <w:r>
          <w:rPr>
            <w:rFonts w:ascii="Calibri" w:eastAsia="Calibri" w:hAnsi="Calibri" w:cs="Calibri"/>
            <w:spacing w:val="-4"/>
            <w:sz w:val="22"/>
            <w:szCs w:val="22"/>
          </w:rPr>
          <w:t>-</w:t>
        </w:r>
        <w:r>
          <w:rPr>
            <w:rFonts w:ascii="Calibri" w:eastAsia="Calibri" w:hAnsi="Calibri" w:cs="Calibri"/>
            <w:spacing w:val="-2"/>
            <w:sz w:val="22"/>
            <w:szCs w:val="22"/>
          </w:rPr>
          <w:t>b</w:t>
        </w:r>
        <w:r>
          <w:rPr>
            <w:rFonts w:ascii="Calibri" w:eastAsia="Calibri" w:hAnsi="Calibri" w:cs="Calibri"/>
            <w:spacing w:val="-1"/>
            <w:sz w:val="22"/>
            <w:szCs w:val="22"/>
          </w:rPr>
          <w:t>is</w:t>
        </w:r>
        <w:r>
          <w:rPr>
            <w:rFonts w:ascii="Calibri" w:eastAsia="Calibri" w:hAnsi="Calibri" w:cs="Calibri"/>
            <w:spacing w:val="-2"/>
            <w:sz w:val="22"/>
            <w:szCs w:val="22"/>
          </w:rPr>
          <w:t>n</w:t>
        </w:r>
        <w:r>
          <w:rPr>
            <w:rFonts w:ascii="Calibri" w:eastAsia="Calibri" w:hAnsi="Calibri" w:cs="Calibri"/>
            <w:spacing w:val="-1"/>
            <w:sz w:val="22"/>
            <w:szCs w:val="22"/>
          </w:rPr>
          <w:t>is</w:t>
        </w:r>
        <w:r>
          <w:rPr>
            <w:rFonts w:ascii="Calibri" w:eastAsia="Calibri" w:hAnsi="Calibri" w:cs="Calibri"/>
            <w:sz w:val="22"/>
            <w:szCs w:val="22"/>
          </w:rPr>
          <w:t xml:space="preserve">/. </w:t>
        </w:r>
        <w:r>
          <w:rPr>
            <w:rFonts w:ascii="Calibri" w:eastAsia="Calibri" w:hAnsi="Calibri" w:cs="Calibri"/>
            <w:spacing w:val="4"/>
            <w:sz w:val="22"/>
            <w:szCs w:val="22"/>
          </w:rPr>
          <w:t xml:space="preserve"> </w:t>
        </w:r>
        <w:r>
          <w:rPr>
            <w:rFonts w:ascii="Calibri" w:eastAsia="Calibri" w:hAnsi="Calibri" w:cs="Calibri"/>
            <w:spacing w:val="3"/>
            <w:sz w:val="22"/>
            <w:szCs w:val="22"/>
          </w:rPr>
          <w:t>[</w:t>
        </w:r>
        <w:r>
          <w:rPr>
            <w:rFonts w:ascii="Calibri" w:eastAsia="Calibri" w:hAnsi="Calibri" w:cs="Calibri"/>
            <w:sz w:val="22"/>
            <w:szCs w:val="22"/>
          </w:rPr>
          <w:t>Ac</w:t>
        </w:r>
        <w:r>
          <w:rPr>
            <w:rFonts w:ascii="Calibri" w:eastAsia="Calibri" w:hAnsi="Calibri" w:cs="Calibri"/>
            <w:spacing w:val="-1"/>
            <w:sz w:val="22"/>
            <w:szCs w:val="22"/>
          </w:rPr>
          <w:t>c</w:t>
        </w:r>
        <w:r>
          <w:rPr>
            <w:rFonts w:ascii="Calibri" w:eastAsia="Calibri" w:hAnsi="Calibri" w:cs="Calibri"/>
            <w:spacing w:val="-3"/>
            <w:sz w:val="22"/>
            <w:szCs w:val="22"/>
          </w:rPr>
          <w:t>e</w:t>
        </w:r>
        <w:r>
          <w:rPr>
            <w:rFonts w:ascii="Calibri" w:eastAsia="Calibri" w:hAnsi="Calibri" w:cs="Calibri"/>
            <w:spacing w:val="-1"/>
            <w:sz w:val="22"/>
            <w:szCs w:val="22"/>
          </w:rPr>
          <w:t>ss</w:t>
        </w:r>
        <w:r>
          <w:rPr>
            <w:rFonts w:ascii="Calibri" w:eastAsia="Calibri" w:hAnsi="Calibri" w:cs="Calibri"/>
            <w:spacing w:val="-3"/>
            <w:sz w:val="22"/>
            <w:szCs w:val="22"/>
          </w:rPr>
          <w:t>e</w:t>
        </w:r>
        <w:r>
          <w:rPr>
            <w:rFonts w:ascii="Calibri" w:eastAsia="Calibri" w:hAnsi="Calibri" w:cs="Calibri"/>
            <w:spacing w:val="-2"/>
            <w:sz w:val="22"/>
            <w:szCs w:val="22"/>
          </w:rPr>
          <w:t>d</w:t>
        </w:r>
        <w:r>
          <w:rPr>
            <w:rFonts w:ascii="Calibri" w:eastAsia="Calibri" w:hAnsi="Calibri" w:cs="Calibri"/>
            <w:sz w:val="22"/>
            <w:szCs w:val="22"/>
          </w:rPr>
          <w:t>:</w:t>
        </w:r>
        <w:r>
          <w:rPr>
            <w:rFonts w:ascii="Calibri" w:eastAsia="Calibri" w:hAnsi="Calibri" w:cs="Calibri"/>
            <w:spacing w:val="8"/>
            <w:sz w:val="22"/>
            <w:szCs w:val="22"/>
          </w:rPr>
          <w:t xml:space="preserve"> </w:t>
        </w:r>
        <w:r>
          <w:rPr>
            <w:rFonts w:ascii="Calibri" w:eastAsia="Calibri" w:hAnsi="Calibri" w:cs="Calibri"/>
            <w:spacing w:val="-5"/>
            <w:w w:val="101"/>
            <w:sz w:val="22"/>
            <w:szCs w:val="22"/>
          </w:rPr>
          <w:t>2</w:t>
        </w:r>
        <w:r>
          <w:rPr>
            <w:rFonts w:ascii="Calibri" w:eastAsia="Calibri" w:hAnsi="Calibri" w:cs="Calibri"/>
            <w:spacing w:val="4"/>
            <w:w w:val="101"/>
            <w:sz w:val="22"/>
            <w:szCs w:val="22"/>
          </w:rPr>
          <w:t>2</w:t>
        </w:r>
        <w:r>
          <w:rPr>
            <w:rFonts w:ascii="Calibri" w:eastAsia="Calibri" w:hAnsi="Calibri" w:cs="Calibri"/>
            <w:spacing w:val="-4"/>
            <w:w w:val="101"/>
            <w:sz w:val="22"/>
            <w:szCs w:val="22"/>
          </w:rPr>
          <w:t>-</w:t>
        </w:r>
        <w:r>
          <w:rPr>
            <w:rFonts w:ascii="Calibri" w:eastAsia="Calibri" w:hAnsi="Calibri" w:cs="Calibri"/>
            <w:spacing w:val="-2"/>
            <w:w w:val="101"/>
            <w:sz w:val="22"/>
            <w:szCs w:val="22"/>
          </w:rPr>
          <w:t>F</w:t>
        </w:r>
        <w:r>
          <w:rPr>
            <w:rFonts w:ascii="Calibri" w:eastAsia="Calibri" w:hAnsi="Calibri" w:cs="Calibri"/>
            <w:spacing w:val="-3"/>
            <w:w w:val="101"/>
            <w:sz w:val="22"/>
            <w:szCs w:val="22"/>
          </w:rPr>
          <w:t>e</w:t>
        </w:r>
        <w:r>
          <w:rPr>
            <w:rFonts w:ascii="Calibri" w:eastAsia="Calibri" w:hAnsi="Calibri" w:cs="Calibri"/>
            <w:spacing w:val="-2"/>
            <w:w w:val="101"/>
            <w:sz w:val="22"/>
            <w:szCs w:val="22"/>
          </w:rPr>
          <w:t>b</w:t>
        </w:r>
        <w:r>
          <w:rPr>
            <w:rFonts w:ascii="Calibri" w:eastAsia="Calibri" w:hAnsi="Calibri" w:cs="Calibri"/>
            <w:spacing w:val="-3"/>
            <w:w w:val="101"/>
            <w:sz w:val="22"/>
            <w:szCs w:val="22"/>
          </w:rPr>
          <w:t>-</w:t>
        </w:r>
        <w:r>
          <w:rPr>
            <w:rFonts w:ascii="Calibri" w:eastAsia="Calibri" w:hAnsi="Calibri" w:cs="Calibri"/>
            <w:spacing w:val="2"/>
            <w:w w:val="101"/>
            <w:sz w:val="22"/>
            <w:szCs w:val="22"/>
          </w:rPr>
          <w:t>201</w:t>
        </w:r>
        <w:r>
          <w:rPr>
            <w:rFonts w:ascii="Calibri" w:eastAsia="Calibri" w:hAnsi="Calibri" w:cs="Calibri"/>
            <w:spacing w:val="-5"/>
            <w:w w:val="101"/>
            <w:sz w:val="22"/>
            <w:szCs w:val="22"/>
          </w:rPr>
          <w:t>8</w:t>
        </w:r>
        <w:r>
          <w:rPr>
            <w:rFonts w:ascii="Calibri" w:eastAsia="Calibri" w:hAnsi="Calibri" w:cs="Calibri"/>
            <w:spacing w:val="3"/>
            <w:w w:val="101"/>
            <w:sz w:val="22"/>
            <w:szCs w:val="22"/>
          </w:rPr>
          <w:t>]</w:t>
        </w:r>
        <w:r>
          <w:rPr>
            <w:rFonts w:ascii="Calibri" w:eastAsia="Calibri" w:hAnsi="Calibri" w:cs="Calibri"/>
            <w:w w:val="101"/>
            <w:sz w:val="22"/>
            <w:szCs w:val="22"/>
          </w:rPr>
          <w:t>.</w:t>
        </w:r>
      </w:hyperlink>
    </w:p>
    <w:p w:rsidR="00143462" w:rsidRDefault="00143462">
      <w:pPr>
        <w:spacing w:before="8" w:line="140" w:lineRule="exact"/>
        <w:rPr>
          <w:sz w:val="14"/>
          <w:szCs w:val="14"/>
        </w:rPr>
      </w:pPr>
    </w:p>
    <w:p w:rsidR="00143462" w:rsidRDefault="009D580B">
      <w:pPr>
        <w:spacing w:line="363" w:lineRule="auto"/>
        <w:ind w:left="1161" w:right="77" w:hanging="720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3"/>
          <w:sz w:val="22"/>
          <w:szCs w:val="22"/>
        </w:rPr>
        <w:t>[</w:t>
      </w:r>
      <w:r>
        <w:rPr>
          <w:rFonts w:ascii="Calibri" w:eastAsia="Calibri" w:hAnsi="Calibri" w:cs="Calibri"/>
          <w:spacing w:val="-5"/>
          <w:sz w:val="22"/>
          <w:szCs w:val="22"/>
        </w:rPr>
        <w:t>6</w:t>
      </w:r>
      <w:r>
        <w:rPr>
          <w:rFonts w:ascii="Calibri" w:eastAsia="Calibri" w:hAnsi="Calibri" w:cs="Calibri"/>
          <w:sz w:val="22"/>
          <w:szCs w:val="22"/>
        </w:rPr>
        <w:t>]         Aka</w:t>
      </w:r>
      <w:r>
        <w:rPr>
          <w:rFonts w:ascii="Calibri" w:eastAsia="Calibri" w:hAnsi="Calibri" w:cs="Calibri"/>
          <w:spacing w:val="-6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p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,</w:t>
      </w:r>
      <w:r>
        <w:rPr>
          <w:rFonts w:ascii="Calibri" w:eastAsia="Calibri" w:hAnsi="Calibri" w:cs="Calibri"/>
          <w:spacing w:val="1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“</w:t>
      </w:r>
      <w:r>
        <w:rPr>
          <w:rFonts w:ascii="Calibri" w:eastAsia="Calibri" w:hAnsi="Calibri" w:cs="Calibri"/>
          <w:spacing w:val="-8"/>
          <w:sz w:val="22"/>
          <w:szCs w:val="22"/>
        </w:rPr>
        <w:t>F</w:t>
      </w:r>
      <w:r>
        <w:rPr>
          <w:rFonts w:ascii="Calibri" w:eastAsia="Calibri" w:hAnsi="Calibri" w:cs="Calibri"/>
          <w:sz w:val="22"/>
          <w:szCs w:val="22"/>
        </w:rPr>
        <w:t>U</w:t>
      </w:r>
      <w:r>
        <w:rPr>
          <w:rFonts w:ascii="Calibri" w:eastAsia="Calibri" w:hAnsi="Calibri" w:cs="Calibri"/>
          <w:spacing w:val="-7"/>
          <w:sz w:val="22"/>
          <w:szCs w:val="22"/>
        </w:rPr>
        <w:t>N</w:t>
      </w:r>
      <w:r>
        <w:rPr>
          <w:rFonts w:ascii="Calibri" w:eastAsia="Calibri" w:hAnsi="Calibri" w:cs="Calibri"/>
          <w:spacing w:val="3"/>
          <w:sz w:val="22"/>
          <w:szCs w:val="22"/>
        </w:rPr>
        <w:t>G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1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P</w:t>
      </w:r>
      <w:r>
        <w:rPr>
          <w:rFonts w:ascii="Calibri" w:eastAsia="Calibri" w:hAnsi="Calibri" w:cs="Calibri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spacing w:val="-7"/>
          <w:sz w:val="22"/>
          <w:szCs w:val="22"/>
        </w:rPr>
        <w:t>N</w:t>
      </w:r>
      <w:r>
        <w:rPr>
          <w:rFonts w:ascii="Calibri" w:eastAsia="Calibri" w:hAnsi="Calibri" w:cs="Calibri"/>
          <w:spacing w:val="-1"/>
          <w:sz w:val="22"/>
          <w:szCs w:val="22"/>
        </w:rPr>
        <w:t>T</w:t>
      </w:r>
      <w:r>
        <w:rPr>
          <w:rFonts w:ascii="Calibri" w:eastAsia="Calibri" w:hAnsi="Calibri" w:cs="Calibri"/>
          <w:spacing w:val="4"/>
          <w:sz w:val="22"/>
          <w:szCs w:val="22"/>
        </w:rPr>
        <w:t>I</w:t>
      </w:r>
      <w:r>
        <w:rPr>
          <w:rFonts w:ascii="Calibri" w:eastAsia="Calibri" w:hAnsi="Calibri" w:cs="Calibri"/>
          <w:spacing w:val="-7"/>
          <w:sz w:val="22"/>
          <w:szCs w:val="22"/>
        </w:rPr>
        <w:t>N</w:t>
      </w:r>
      <w:r>
        <w:rPr>
          <w:rFonts w:ascii="Calibri" w:eastAsia="Calibri" w:hAnsi="Calibri" w:cs="Calibri"/>
          <w:spacing w:val="3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8"/>
          <w:sz w:val="22"/>
          <w:szCs w:val="22"/>
        </w:rPr>
        <w:t>Y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1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4"/>
          <w:sz w:val="22"/>
          <w:szCs w:val="22"/>
        </w:rPr>
        <w:t>CO</w:t>
      </w:r>
      <w:r>
        <w:rPr>
          <w:rFonts w:ascii="Calibri" w:eastAsia="Calibri" w:hAnsi="Calibri" w:cs="Calibri"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spacing w:val="-7"/>
          <w:sz w:val="22"/>
          <w:szCs w:val="22"/>
        </w:rPr>
        <w:t>P</w:t>
      </w:r>
      <w:r>
        <w:rPr>
          <w:rFonts w:ascii="Calibri" w:eastAsia="Calibri" w:hAnsi="Calibri" w:cs="Calibri"/>
          <w:spacing w:val="3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8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-8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1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B</w:t>
      </w:r>
      <w:r>
        <w:rPr>
          <w:rFonts w:ascii="Calibri" w:eastAsia="Calibri" w:hAnsi="Calibri" w:cs="Calibri"/>
          <w:spacing w:val="-7"/>
          <w:sz w:val="22"/>
          <w:szCs w:val="22"/>
        </w:rPr>
        <w:t>A</w:t>
      </w:r>
      <w:r>
        <w:rPr>
          <w:rFonts w:ascii="Calibri" w:eastAsia="Calibri" w:hAnsi="Calibri" w:cs="Calibri"/>
          <w:spacing w:val="3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8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P</w:t>
      </w:r>
      <w:r>
        <w:rPr>
          <w:rFonts w:ascii="Calibri" w:eastAsia="Calibri" w:hAnsi="Calibri" w:cs="Calibri"/>
          <w:spacing w:val="-8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U</w:t>
      </w:r>
      <w:r>
        <w:rPr>
          <w:rFonts w:ascii="Calibri" w:eastAsia="Calibri" w:hAnsi="Calibri" w:cs="Calibri"/>
          <w:spacing w:val="-9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AA</w:t>
      </w:r>
      <w:r>
        <w:rPr>
          <w:rFonts w:ascii="Calibri" w:eastAsia="Calibri" w:hAnsi="Calibri" w:cs="Calibri"/>
          <w:spacing w:val="-7"/>
          <w:sz w:val="22"/>
          <w:szCs w:val="22"/>
        </w:rPr>
        <w:t>N</w:t>
      </w:r>
      <w:r>
        <w:rPr>
          <w:rFonts w:ascii="Calibri" w:eastAsia="Calibri" w:hAnsi="Calibri" w:cs="Calibri"/>
          <w:spacing w:val="2"/>
          <w:sz w:val="22"/>
          <w:szCs w:val="22"/>
        </w:rPr>
        <w:t>,</w:t>
      </w:r>
      <w:r>
        <w:rPr>
          <w:rFonts w:ascii="Calibri" w:eastAsia="Calibri" w:hAnsi="Calibri" w:cs="Calibri"/>
          <w:sz w:val="22"/>
          <w:szCs w:val="22"/>
        </w:rPr>
        <w:t>”</w:t>
      </w:r>
      <w:r>
        <w:rPr>
          <w:rFonts w:ascii="Calibri" w:eastAsia="Calibri" w:hAnsi="Calibri" w:cs="Calibri"/>
          <w:spacing w:val="16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7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k</w:t>
      </w:r>
      <w:r>
        <w:rPr>
          <w:rFonts w:ascii="Calibri" w:eastAsia="Calibri" w:hAnsi="Calibri" w:cs="Calibri"/>
          <w:spacing w:val="-6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ra</w:t>
      </w:r>
      <w:r>
        <w:rPr>
          <w:rFonts w:ascii="Calibri" w:eastAsia="Calibri" w:hAnsi="Calibri" w:cs="Calibri"/>
          <w:spacing w:val="-2"/>
          <w:sz w:val="22"/>
          <w:szCs w:val="22"/>
        </w:rPr>
        <w:t>p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,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2"/>
          <w:w w:val="101"/>
          <w:sz w:val="22"/>
          <w:szCs w:val="22"/>
        </w:rPr>
        <w:t>2</w:t>
      </w:r>
      <w:r>
        <w:rPr>
          <w:rFonts w:ascii="Calibri" w:eastAsia="Calibri" w:hAnsi="Calibri" w:cs="Calibri"/>
          <w:spacing w:val="-5"/>
          <w:w w:val="101"/>
          <w:sz w:val="22"/>
          <w:szCs w:val="22"/>
        </w:rPr>
        <w:t>0</w:t>
      </w:r>
      <w:r>
        <w:rPr>
          <w:rFonts w:ascii="Calibri" w:eastAsia="Calibri" w:hAnsi="Calibri" w:cs="Calibri"/>
          <w:spacing w:val="2"/>
          <w:w w:val="101"/>
          <w:sz w:val="22"/>
          <w:szCs w:val="22"/>
        </w:rPr>
        <w:t>18</w:t>
      </w:r>
      <w:r>
        <w:rPr>
          <w:rFonts w:ascii="Calibri" w:eastAsia="Calibri" w:hAnsi="Calibri" w:cs="Calibri"/>
          <w:w w:val="101"/>
          <w:sz w:val="22"/>
          <w:szCs w:val="22"/>
        </w:rPr>
        <w:t xml:space="preserve">. </w:t>
      </w:r>
      <w:r>
        <w:rPr>
          <w:rFonts w:ascii="Calibri" w:eastAsia="Calibri" w:hAnsi="Calibri" w:cs="Calibri"/>
          <w:spacing w:val="3"/>
          <w:sz w:val="22"/>
          <w:szCs w:val="22"/>
        </w:rPr>
        <w:t>[O</w:t>
      </w:r>
      <w:r>
        <w:rPr>
          <w:rFonts w:ascii="Calibri" w:eastAsia="Calibri" w:hAnsi="Calibri" w:cs="Calibri"/>
          <w:spacing w:val="-2"/>
          <w:sz w:val="22"/>
          <w:szCs w:val="22"/>
        </w:rPr>
        <w:t>n</w:t>
      </w:r>
      <w:r>
        <w:rPr>
          <w:rFonts w:ascii="Calibri" w:eastAsia="Calibri" w:hAnsi="Calibri" w:cs="Calibri"/>
          <w:spacing w:val="-1"/>
          <w:sz w:val="22"/>
          <w:szCs w:val="22"/>
        </w:rPr>
        <w:t>li</w:t>
      </w:r>
      <w:r>
        <w:rPr>
          <w:rFonts w:ascii="Calibri" w:eastAsia="Calibri" w:hAnsi="Calibri" w:cs="Calibri"/>
          <w:spacing w:val="-2"/>
          <w:sz w:val="22"/>
          <w:szCs w:val="22"/>
        </w:rPr>
        <w:t>n</w:t>
      </w:r>
      <w:r>
        <w:rPr>
          <w:rFonts w:ascii="Calibri" w:eastAsia="Calibri" w:hAnsi="Calibri" w:cs="Calibri"/>
          <w:spacing w:val="-10"/>
          <w:sz w:val="22"/>
          <w:szCs w:val="22"/>
        </w:rPr>
        <w:t>e</w:t>
      </w:r>
      <w:r>
        <w:rPr>
          <w:rFonts w:ascii="Calibri" w:eastAsia="Calibri" w:hAnsi="Calibri" w:cs="Calibri"/>
          <w:spacing w:val="3"/>
          <w:sz w:val="22"/>
          <w:szCs w:val="22"/>
        </w:rPr>
        <w:t>]</w:t>
      </w:r>
      <w:r>
        <w:rPr>
          <w:rFonts w:ascii="Calibri" w:eastAsia="Calibri" w:hAnsi="Calibri" w:cs="Calibri"/>
          <w:sz w:val="22"/>
          <w:szCs w:val="22"/>
        </w:rPr>
        <w:t>. Av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pacing w:val="-8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b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:</w:t>
      </w:r>
      <w:r>
        <w:rPr>
          <w:rFonts w:ascii="Calibri" w:eastAsia="Calibri" w:hAnsi="Calibri" w:cs="Calibri"/>
          <w:spacing w:val="5"/>
          <w:sz w:val="22"/>
          <w:szCs w:val="22"/>
        </w:rPr>
        <w:t xml:space="preserve"> </w:t>
      </w:r>
      <w:hyperlink r:id="rId12">
        <w:r>
          <w:rPr>
            <w:rFonts w:ascii="Calibri" w:eastAsia="Calibri" w:hAnsi="Calibri" w:cs="Calibri"/>
            <w:spacing w:val="-2"/>
            <w:w w:val="101"/>
            <w:sz w:val="22"/>
            <w:szCs w:val="22"/>
          </w:rPr>
          <w:t>h</w:t>
        </w:r>
        <w:r>
          <w:rPr>
            <w:rFonts w:ascii="Calibri" w:eastAsia="Calibri" w:hAnsi="Calibri" w:cs="Calibri"/>
            <w:spacing w:val="-3"/>
            <w:w w:val="101"/>
            <w:sz w:val="22"/>
            <w:szCs w:val="22"/>
          </w:rPr>
          <w:t>tt</w:t>
        </w:r>
        <w:r>
          <w:rPr>
            <w:rFonts w:ascii="Calibri" w:eastAsia="Calibri" w:hAnsi="Calibri" w:cs="Calibri"/>
            <w:spacing w:val="-2"/>
            <w:w w:val="101"/>
            <w:sz w:val="22"/>
            <w:szCs w:val="22"/>
          </w:rPr>
          <w:t>p:</w:t>
        </w:r>
        <w:r>
          <w:rPr>
            <w:rFonts w:ascii="Calibri" w:eastAsia="Calibri" w:hAnsi="Calibri" w:cs="Calibri"/>
            <w:w w:val="101"/>
            <w:sz w:val="22"/>
            <w:szCs w:val="22"/>
          </w:rPr>
          <w:t>//</w:t>
        </w:r>
        <w:r>
          <w:rPr>
            <w:rFonts w:ascii="Calibri" w:eastAsia="Calibri" w:hAnsi="Calibri" w:cs="Calibri"/>
            <w:spacing w:val="-2"/>
            <w:w w:val="101"/>
            <w:sz w:val="22"/>
            <w:szCs w:val="22"/>
          </w:rPr>
          <w:t>d</w:t>
        </w:r>
        <w:r>
          <w:rPr>
            <w:rFonts w:ascii="Calibri" w:eastAsia="Calibri" w:hAnsi="Calibri" w:cs="Calibri"/>
            <w:spacing w:val="-3"/>
            <w:w w:val="101"/>
            <w:sz w:val="22"/>
            <w:szCs w:val="22"/>
          </w:rPr>
          <w:t>e</w:t>
        </w:r>
        <w:r>
          <w:rPr>
            <w:rFonts w:ascii="Calibri" w:eastAsia="Calibri" w:hAnsi="Calibri" w:cs="Calibri"/>
            <w:spacing w:val="-1"/>
            <w:w w:val="101"/>
            <w:sz w:val="22"/>
            <w:szCs w:val="22"/>
          </w:rPr>
          <w:t>s</w:t>
        </w:r>
        <w:r>
          <w:rPr>
            <w:rFonts w:ascii="Calibri" w:eastAsia="Calibri" w:hAnsi="Calibri" w:cs="Calibri"/>
            <w:spacing w:val="1"/>
            <w:w w:val="101"/>
            <w:sz w:val="22"/>
            <w:szCs w:val="22"/>
          </w:rPr>
          <w:t>a</w:t>
        </w:r>
        <w:r>
          <w:rPr>
            <w:rFonts w:ascii="Calibri" w:eastAsia="Calibri" w:hAnsi="Calibri" w:cs="Calibri"/>
            <w:spacing w:val="-1"/>
            <w:w w:val="101"/>
            <w:sz w:val="22"/>
            <w:szCs w:val="22"/>
          </w:rPr>
          <w:t>i</w:t>
        </w:r>
        <w:r>
          <w:rPr>
            <w:rFonts w:ascii="Calibri" w:eastAsia="Calibri" w:hAnsi="Calibri" w:cs="Calibri"/>
            <w:spacing w:val="-2"/>
            <w:w w:val="101"/>
            <w:sz w:val="22"/>
            <w:szCs w:val="22"/>
          </w:rPr>
          <w:t>n</w:t>
        </w:r>
        <w:r>
          <w:rPr>
            <w:rFonts w:ascii="Calibri" w:eastAsia="Calibri" w:hAnsi="Calibri" w:cs="Calibri"/>
            <w:spacing w:val="-1"/>
            <w:w w:val="101"/>
            <w:sz w:val="22"/>
            <w:szCs w:val="22"/>
          </w:rPr>
          <w:t>l</w:t>
        </w:r>
        <w:r>
          <w:rPr>
            <w:rFonts w:ascii="Calibri" w:eastAsia="Calibri" w:hAnsi="Calibri" w:cs="Calibri"/>
            <w:spacing w:val="-3"/>
            <w:w w:val="101"/>
            <w:sz w:val="22"/>
            <w:szCs w:val="22"/>
          </w:rPr>
          <w:t>o</w:t>
        </w:r>
        <w:r>
          <w:rPr>
            <w:rFonts w:ascii="Calibri" w:eastAsia="Calibri" w:hAnsi="Calibri" w:cs="Calibri"/>
            <w:spacing w:val="3"/>
            <w:w w:val="101"/>
            <w:sz w:val="22"/>
            <w:szCs w:val="22"/>
          </w:rPr>
          <w:t>g</w:t>
        </w:r>
        <w:r>
          <w:rPr>
            <w:rFonts w:ascii="Calibri" w:eastAsia="Calibri" w:hAnsi="Calibri" w:cs="Calibri"/>
            <w:spacing w:val="-3"/>
            <w:w w:val="101"/>
            <w:sz w:val="22"/>
            <w:szCs w:val="22"/>
          </w:rPr>
          <w:t>o</w:t>
        </w:r>
        <w:r>
          <w:rPr>
            <w:rFonts w:ascii="Calibri" w:eastAsia="Calibri" w:hAnsi="Calibri" w:cs="Calibri"/>
            <w:spacing w:val="-2"/>
            <w:w w:val="101"/>
            <w:sz w:val="22"/>
            <w:szCs w:val="22"/>
          </w:rPr>
          <w:t>d</w:t>
        </w:r>
        <w:r>
          <w:rPr>
            <w:rFonts w:ascii="Calibri" w:eastAsia="Calibri" w:hAnsi="Calibri" w:cs="Calibri"/>
            <w:spacing w:val="-3"/>
            <w:w w:val="101"/>
            <w:sz w:val="22"/>
            <w:szCs w:val="22"/>
          </w:rPr>
          <w:t>e</w:t>
        </w:r>
        <w:r>
          <w:rPr>
            <w:rFonts w:ascii="Calibri" w:eastAsia="Calibri" w:hAnsi="Calibri" w:cs="Calibri"/>
            <w:spacing w:val="-1"/>
            <w:w w:val="101"/>
            <w:sz w:val="22"/>
            <w:szCs w:val="22"/>
          </w:rPr>
          <w:t>si</w:t>
        </w:r>
        <w:r>
          <w:rPr>
            <w:rFonts w:ascii="Calibri" w:eastAsia="Calibri" w:hAnsi="Calibri" w:cs="Calibri"/>
            <w:spacing w:val="3"/>
            <w:w w:val="101"/>
            <w:sz w:val="22"/>
            <w:szCs w:val="22"/>
          </w:rPr>
          <w:t>g</w:t>
        </w:r>
        <w:r>
          <w:rPr>
            <w:rFonts w:ascii="Calibri" w:eastAsia="Calibri" w:hAnsi="Calibri" w:cs="Calibri"/>
            <w:spacing w:val="-2"/>
            <w:w w:val="101"/>
            <w:sz w:val="22"/>
            <w:szCs w:val="22"/>
          </w:rPr>
          <w:t>n</w:t>
        </w:r>
        <w:r>
          <w:rPr>
            <w:rFonts w:ascii="Calibri" w:eastAsia="Calibri" w:hAnsi="Calibri" w:cs="Calibri"/>
            <w:spacing w:val="-6"/>
            <w:w w:val="101"/>
            <w:sz w:val="22"/>
            <w:szCs w:val="22"/>
          </w:rPr>
          <w:t>.</w:t>
        </w:r>
        <w:r>
          <w:rPr>
            <w:rFonts w:ascii="Calibri" w:eastAsia="Calibri" w:hAnsi="Calibri" w:cs="Calibri"/>
            <w:spacing w:val="-1"/>
            <w:w w:val="101"/>
            <w:sz w:val="22"/>
            <w:szCs w:val="22"/>
          </w:rPr>
          <w:t>c</w:t>
        </w:r>
        <w:r>
          <w:rPr>
            <w:rFonts w:ascii="Calibri" w:eastAsia="Calibri" w:hAnsi="Calibri" w:cs="Calibri"/>
            <w:spacing w:val="-3"/>
            <w:w w:val="101"/>
            <w:sz w:val="22"/>
            <w:szCs w:val="22"/>
          </w:rPr>
          <w:t>o</w:t>
        </w:r>
        <w:r>
          <w:rPr>
            <w:rFonts w:ascii="Calibri" w:eastAsia="Calibri" w:hAnsi="Calibri" w:cs="Calibri"/>
            <w:spacing w:val="1"/>
            <w:w w:val="101"/>
            <w:sz w:val="22"/>
            <w:szCs w:val="22"/>
          </w:rPr>
          <w:t>m</w:t>
        </w:r>
        <w:r>
          <w:rPr>
            <w:rFonts w:ascii="Calibri" w:eastAsia="Calibri" w:hAnsi="Calibri" w:cs="Calibri"/>
            <w:w w:val="101"/>
            <w:sz w:val="22"/>
            <w:szCs w:val="22"/>
          </w:rPr>
          <w:t>/</w:t>
        </w:r>
        <w:r>
          <w:rPr>
            <w:rFonts w:ascii="Calibri" w:eastAsia="Calibri" w:hAnsi="Calibri" w:cs="Calibri"/>
            <w:spacing w:val="-9"/>
            <w:w w:val="101"/>
            <w:sz w:val="22"/>
            <w:szCs w:val="22"/>
          </w:rPr>
          <w:t>p</w:t>
        </w:r>
        <w:r>
          <w:rPr>
            <w:rFonts w:ascii="Calibri" w:eastAsia="Calibri" w:hAnsi="Calibri" w:cs="Calibri"/>
            <w:spacing w:val="1"/>
            <w:w w:val="101"/>
            <w:sz w:val="22"/>
            <w:szCs w:val="22"/>
          </w:rPr>
          <w:t>a</w:t>
        </w:r>
        <w:r>
          <w:rPr>
            <w:rFonts w:ascii="Calibri" w:eastAsia="Calibri" w:hAnsi="Calibri" w:cs="Calibri"/>
            <w:spacing w:val="-1"/>
            <w:w w:val="101"/>
            <w:sz w:val="22"/>
            <w:szCs w:val="22"/>
          </w:rPr>
          <w:t>k</w:t>
        </w:r>
        <w:r>
          <w:rPr>
            <w:rFonts w:ascii="Calibri" w:eastAsia="Calibri" w:hAnsi="Calibri" w:cs="Calibri"/>
            <w:spacing w:val="-3"/>
            <w:w w:val="101"/>
            <w:sz w:val="22"/>
            <w:szCs w:val="22"/>
          </w:rPr>
          <w:t>e</w:t>
        </w:r>
        <w:r>
          <w:rPr>
            <w:rFonts w:ascii="Calibri" w:eastAsia="Calibri" w:hAnsi="Calibri" w:cs="Calibri"/>
            <w:spacing w:val="3"/>
            <w:w w:val="101"/>
            <w:sz w:val="22"/>
            <w:szCs w:val="22"/>
          </w:rPr>
          <w:t>t</w:t>
        </w:r>
        <w:r>
          <w:rPr>
            <w:rFonts w:ascii="Calibri" w:eastAsia="Calibri" w:hAnsi="Calibri" w:cs="Calibri"/>
            <w:spacing w:val="-4"/>
            <w:w w:val="101"/>
            <w:sz w:val="22"/>
            <w:szCs w:val="22"/>
          </w:rPr>
          <w:t>-</w:t>
        </w:r>
        <w:r>
          <w:rPr>
            <w:rFonts w:ascii="Calibri" w:eastAsia="Calibri" w:hAnsi="Calibri" w:cs="Calibri"/>
            <w:spacing w:val="-2"/>
            <w:w w:val="101"/>
            <w:sz w:val="22"/>
            <w:szCs w:val="22"/>
          </w:rPr>
          <w:t>d</w:t>
        </w:r>
        <w:r>
          <w:rPr>
            <w:rFonts w:ascii="Calibri" w:eastAsia="Calibri" w:hAnsi="Calibri" w:cs="Calibri"/>
            <w:spacing w:val="-3"/>
            <w:w w:val="101"/>
            <w:sz w:val="22"/>
            <w:szCs w:val="22"/>
          </w:rPr>
          <w:t>e</w:t>
        </w:r>
        <w:r>
          <w:rPr>
            <w:rFonts w:ascii="Calibri" w:eastAsia="Calibri" w:hAnsi="Calibri" w:cs="Calibri"/>
            <w:spacing w:val="-1"/>
            <w:w w:val="101"/>
            <w:sz w:val="22"/>
            <w:szCs w:val="22"/>
          </w:rPr>
          <w:t>si</w:t>
        </w:r>
        <w:r>
          <w:rPr>
            <w:rFonts w:ascii="Calibri" w:eastAsia="Calibri" w:hAnsi="Calibri" w:cs="Calibri"/>
            <w:spacing w:val="3"/>
            <w:w w:val="101"/>
            <w:sz w:val="22"/>
            <w:szCs w:val="22"/>
          </w:rPr>
          <w:t>g</w:t>
        </w:r>
        <w:r>
          <w:rPr>
            <w:rFonts w:ascii="Calibri" w:eastAsia="Calibri" w:hAnsi="Calibri" w:cs="Calibri"/>
            <w:spacing w:val="-2"/>
            <w:w w:val="101"/>
            <w:sz w:val="22"/>
            <w:szCs w:val="22"/>
          </w:rPr>
          <w:t>n</w:t>
        </w:r>
        <w:r>
          <w:rPr>
            <w:rFonts w:ascii="Calibri" w:eastAsia="Calibri" w:hAnsi="Calibri" w:cs="Calibri"/>
            <w:spacing w:val="-3"/>
            <w:w w:val="101"/>
            <w:sz w:val="22"/>
            <w:szCs w:val="22"/>
          </w:rPr>
          <w:t>-</w:t>
        </w:r>
        <w:r>
          <w:rPr>
            <w:rFonts w:ascii="Calibri" w:eastAsia="Calibri" w:hAnsi="Calibri" w:cs="Calibri"/>
            <w:spacing w:val="-1"/>
            <w:w w:val="101"/>
            <w:sz w:val="22"/>
            <w:szCs w:val="22"/>
          </w:rPr>
          <w:t>c</w:t>
        </w:r>
        <w:r>
          <w:rPr>
            <w:rFonts w:ascii="Calibri" w:eastAsia="Calibri" w:hAnsi="Calibri" w:cs="Calibri"/>
            <w:spacing w:val="-3"/>
            <w:w w:val="101"/>
            <w:sz w:val="22"/>
            <w:szCs w:val="22"/>
          </w:rPr>
          <w:t>o</w:t>
        </w:r>
        <w:r>
          <w:rPr>
            <w:rFonts w:ascii="Calibri" w:eastAsia="Calibri" w:hAnsi="Calibri" w:cs="Calibri"/>
            <w:spacing w:val="1"/>
            <w:w w:val="101"/>
            <w:sz w:val="22"/>
            <w:szCs w:val="22"/>
          </w:rPr>
          <w:t>r</w:t>
        </w:r>
        <w:r>
          <w:rPr>
            <w:rFonts w:ascii="Calibri" w:eastAsia="Calibri" w:hAnsi="Calibri" w:cs="Calibri"/>
            <w:spacing w:val="-2"/>
            <w:w w:val="101"/>
            <w:sz w:val="22"/>
            <w:szCs w:val="22"/>
          </w:rPr>
          <w:t>p</w:t>
        </w:r>
        <w:r>
          <w:rPr>
            <w:rFonts w:ascii="Calibri" w:eastAsia="Calibri" w:hAnsi="Calibri" w:cs="Calibri"/>
            <w:spacing w:val="-3"/>
            <w:w w:val="101"/>
            <w:sz w:val="22"/>
            <w:szCs w:val="22"/>
          </w:rPr>
          <w:t>o</w:t>
        </w:r>
        <w:r>
          <w:rPr>
            <w:rFonts w:ascii="Calibri" w:eastAsia="Calibri" w:hAnsi="Calibri" w:cs="Calibri"/>
            <w:spacing w:val="1"/>
            <w:w w:val="101"/>
            <w:sz w:val="22"/>
            <w:szCs w:val="22"/>
          </w:rPr>
          <w:t>ra</w:t>
        </w:r>
        <w:r>
          <w:rPr>
            <w:rFonts w:ascii="Calibri" w:eastAsia="Calibri" w:hAnsi="Calibri" w:cs="Calibri"/>
            <w:spacing w:val="-3"/>
            <w:w w:val="101"/>
            <w:sz w:val="22"/>
            <w:szCs w:val="22"/>
          </w:rPr>
          <w:t>t</w:t>
        </w:r>
        <w:r>
          <w:rPr>
            <w:rFonts w:ascii="Calibri" w:eastAsia="Calibri" w:hAnsi="Calibri" w:cs="Calibri"/>
            <w:spacing w:val="-2"/>
            <w:w w:val="101"/>
            <w:sz w:val="22"/>
            <w:szCs w:val="22"/>
          </w:rPr>
          <w:t>e</w:t>
        </w:r>
        <w:r>
          <w:rPr>
            <w:rFonts w:ascii="Calibri" w:eastAsia="Calibri" w:hAnsi="Calibri" w:cs="Calibri"/>
            <w:spacing w:val="-4"/>
            <w:w w:val="101"/>
            <w:sz w:val="22"/>
            <w:szCs w:val="22"/>
          </w:rPr>
          <w:t>-</w:t>
        </w:r>
        <w:r>
          <w:rPr>
            <w:rFonts w:ascii="Calibri" w:eastAsia="Calibri" w:hAnsi="Calibri" w:cs="Calibri"/>
            <w:spacing w:val="-1"/>
            <w:w w:val="101"/>
            <w:sz w:val="22"/>
            <w:szCs w:val="22"/>
          </w:rPr>
          <w:t>i</w:t>
        </w:r>
        <w:r>
          <w:rPr>
            <w:rFonts w:ascii="Calibri" w:eastAsia="Calibri" w:hAnsi="Calibri" w:cs="Calibri"/>
            <w:spacing w:val="-2"/>
            <w:w w:val="101"/>
            <w:sz w:val="22"/>
            <w:szCs w:val="22"/>
          </w:rPr>
          <w:t>d</w:t>
        </w:r>
        <w:r>
          <w:rPr>
            <w:rFonts w:ascii="Calibri" w:eastAsia="Calibri" w:hAnsi="Calibri" w:cs="Calibri"/>
            <w:spacing w:val="-3"/>
            <w:w w:val="101"/>
            <w:sz w:val="22"/>
            <w:szCs w:val="22"/>
          </w:rPr>
          <w:t>e</w:t>
        </w:r>
        <w:r>
          <w:rPr>
            <w:rFonts w:ascii="Calibri" w:eastAsia="Calibri" w:hAnsi="Calibri" w:cs="Calibri"/>
            <w:spacing w:val="-2"/>
            <w:w w:val="101"/>
            <w:sz w:val="22"/>
            <w:szCs w:val="22"/>
          </w:rPr>
          <w:t>n</w:t>
        </w:r>
        <w:r>
          <w:rPr>
            <w:rFonts w:ascii="Calibri" w:eastAsia="Calibri" w:hAnsi="Calibri" w:cs="Calibri"/>
            <w:spacing w:val="-3"/>
            <w:w w:val="101"/>
            <w:sz w:val="22"/>
            <w:szCs w:val="22"/>
          </w:rPr>
          <w:t>t</w:t>
        </w:r>
        <w:r>
          <w:rPr>
            <w:rFonts w:ascii="Calibri" w:eastAsia="Calibri" w:hAnsi="Calibri" w:cs="Calibri"/>
            <w:spacing w:val="-1"/>
            <w:w w:val="101"/>
            <w:sz w:val="22"/>
            <w:szCs w:val="22"/>
          </w:rPr>
          <w:t>i</w:t>
        </w:r>
        <w:r>
          <w:rPr>
            <w:rFonts w:ascii="Calibri" w:eastAsia="Calibri" w:hAnsi="Calibri" w:cs="Calibri"/>
            <w:spacing w:val="-3"/>
            <w:w w:val="101"/>
            <w:sz w:val="22"/>
            <w:szCs w:val="22"/>
          </w:rPr>
          <w:t>t</w:t>
        </w:r>
        <w:r>
          <w:rPr>
            <w:rFonts w:ascii="Calibri" w:eastAsia="Calibri" w:hAnsi="Calibri" w:cs="Calibri"/>
            <w:w w:val="101"/>
            <w:sz w:val="22"/>
            <w:szCs w:val="22"/>
          </w:rPr>
          <w:t>y/</w:t>
        </w:r>
        <w:r>
          <w:rPr>
            <w:rFonts w:ascii="Calibri" w:eastAsia="Calibri" w:hAnsi="Calibri" w:cs="Calibri"/>
            <w:spacing w:val="-3"/>
            <w:w w:val="101"/>
            <w:sz w:val="22"/>
            <w:szCs w:val="22"/>
          </w:rPr>
          <w:t>f</w:t>
        </w:r>
        <w:r>
          <w:rPr>
            <w:rFonts w:ascii="Calibri" w:eastAsia="Calibri" w:hAnsi="Calibri" w:cs="Calibri"/>
            <w:spacing w:val="-2"/>
            <w:w w:val="101"/>
            <w:sz w:val="22"/>
            <w:szCs w:val="22"/>
          </w:rPr>
          <w:t>un</w:t>
        </w:r>
        <w:r>
          <w:rPr>
            <w:rFonts w:ascii="Calibri" w:eastAsia="Calibri" w:hAnsi="Calibri" w:cs="Calibri"/>
            <w:spacing w:val="3"/>
            <w:w w:val="101"/>
            <w:sz w:val="22"/>
            <w:szCs w:val="22"/>
          </w:rPr>
          <w:t>g</w:t>
        </w:r>
        <w:r>
          <w:rPr>
            <w:rFonts w:ascii="Calibri" w:eastAsia="Calibri" w:hAnsi="Calibri" w:cs="Calibri"/>
            <w:spacing w:val="-1"/>
            <w:w w:val="101"/>
            <w:sz w:val="22"/>
            <w:szCs w:val="22"/>
          </w:rPr>
          <w:t>s</w:t>
        </w:r>
      </w:hyperlink>
      <w:hyperlink>
        <w:r>
          <w:rPr>
            <w:rFonts w:ascii="Calibri" w:eastAsia="Calibri" w:hAnsi="Calibri" w:cs="Calibri"/>
            <w:w w:val="101"/>
            <w:sz w:val="22"/>
            <w:szCs w:val="22"/>
          </w:rPr>
          <w:t xml:space="preserve">i- </w:t>
        </w:r>
        <w:r>
          <w:rPr>
            <w:rFonts w:ascii="Calibri" w:eastAsia="Calibri" w:hAnsi="Calibri" w:cs="Calibri"/>
            <w:spacing w:val="-2"/>
            <w:sz w:val="22"/>
            <w:szCs w:val="22"/>
          </w:rPr>
          <w:t>p</w:t>
        </w:r>
        <w:r>
          <w:rPr>
            <w:rFonts w:ascii="Calibri" w:eastAsia="Calibri" w:hAnsi="Calibri" w:cs="Calibri"/>
            <w:spacing w:val="-3"/>
            <w:sz w:val="22"/>
            <w:szCs w:val="22"/>
          </w:rPr>
          <w:t>e</w:t>
        </w:r>
        <w:r>
          <w:rPr>
            <w:rFonts w:ascii="Calibri" w:eastAsia="Calibri" w:hAnsi="Calibri" w:cs="Calibri"/>
            <w:spacing w:val="-2"/>
            <w:sz w:val="22"/>
            <w:szCs w:val="22"/>
          </w:rPr>
          <w:t>n</w:t>
        </w:r>
        <w:r>
          <w:rPr>
            <w:rFonts w:ascii="Calibri" w:eastAsia="Calibri" w:hAnsi="Calibri" w:cs="Calibri"/>
            <w:spacing w:val="-3"/>
            <w:sz w:val="22"/>
            <w:szCs w:val="22"/>
          </w:rPr>
          <w:t>t</w:t>
        </w:r>
        <w:r>
          <w:rPr>
            <w:rFonts w:ascii="Calibri" w:eastAsia="Calibri" w:hAnsi="Calibri" w:cs="Calibri"/>
            <w:spacing w:val="-1"/>
            <w:sz w:val="22"/>
            <w:szCs w:val="22"/>
          </w:rPr>
          <w:t>i</w:t>
        </w:r>
        <w:r>
          <w:rPr>
            <w:rFonts w:ascii="Calibri" w:eastAsia="Calibri" w:hAnsi="Calibri" w:cs="Calibri"/>
            <w:spacing w:val="-2"/>
            <w:sz w:val="22"/>
            <w:szCs w:val="22"/>
          </w:rPr>
          <w:t>n</w:t>
        </w:r>
        <w:r>
          <w:rPr>
            <w:rFonts w:ascii="Calibri" w:eastAsia="Calibri" w:hAnsi="Calibri" w:cs="Calibri"/>
            <w:spacing w:val="3"/>
            <w:sz w:val="22"/>
            <w:szCs w:val="22"/>
          </w:rPr>
          <w:t>g</w:t>
        </w:r>
        <w:r>
          <w:rPr>
            <w:rFonts w:ascii="Calibri" w:eastAsia="Calibri" w:hAnsi="Calibri" w:cs="Calibri"/>
            <w:spacing w:val="-2"/>
            <w:sz w:val="22"/>
            <w:szCs w:val="22"/>
          </w:rPr>
          <w:t>n</w:t>
        </w:r>
        <w:r>
          <w:rPr>
            <w:rFonts w:ascii="Calibri" w:eastAsia="Calibri" w:hAnsi="Calibri" w:cs="Calibri"/>
            <w:sz w:val="22"/>
            <w:szCs w:val="22"/>
          </w:rPr>
          <w:t>y</w:t>
        </w:r>
        <w:r>
          <w:rPr>
            <w:rFonts w:ascii="Calibri" w:eastAsia="Calibri" w:hAnsi="Calibri" w:cs="Calibri"/>
            <w:spacing w:val="2"/>
            <w:sz w:val="22"/>
            <w:szCs w:val="22"/>
          </w:rPr>
          <w:t>a</w:t>
        </w:r>
        <w:r>
          <w:rPr>
            <w:rFonts w:ascii="Calibri" w:eastAsia="Calibri" w:hAnsi="Calibri" w:cs="Calibri"/>
            <w:spacing w:val="-4"/>
            <w:sz w:val="22"/>
            <w:szCs w:val="22"/>
          </w:rPr>
          <w:t>-</w:t>
        </w:r>
        <w:r>
          <w:rPr>
            <w:rFonts w:ascii="Calibri" w:eastAsia="Calibri" w:hAnsi="Calibri" w:cs="Calibri"/>
            <w:spacing w:val="-1"/>
            <w:sz w:val="22"/>
            <w:szCs w:val="22"/>
          </w:rPr>
          <w:t>c</w:t>
        </w:r>
        <w:r>
          <w:rPr>
            <w:rFonts w:ascii="Calibri" w:eastAsia="Calibri" w:hAnsi="Calibri" w:cs="Calibri"/>
            <w:spacing w:val="-3"/>
            <w:sz w:val="22"/>
            <w:szCs w:val="22"/>
          </w:rPr>
          <w:t>o</w:t>
        </w:r>
        <w:r>
          <w:rPr>
            <w:rFonts w:ascii="Calibri" w:eastAsia="Calibri" w:hAnsi="Calibri" w:cs="Calibri"/>
            <w:spacing w:val="1"/>
            <w:sz w:val="22"/>
            <w:szCs w:val="22"/>
          </w:rPr>
          <w:t>r</w:t>
        </w:r>
        <w:r>
          <w:rPr>
            <w:rFonts w:ascii="Calibri" w:eastAsia="Calibri" w:hAnsi="Calibri" w:cs="Calibri"/>
            <w:spacing w:val="-2"/>
            <w:sz w:val="22"/>
            <w:szCs w:val="22"/>
          </w:rPr>
          <w:t>p</w:t>
        </w:r>
        <w:r>
          <w:rPr>
            <w:rFonts w:ascii="Calibri" w:eastAsia="Calibri" w:hAnsi="Calibri" w:cs="Calibri"/>
            <w:spacing w:val="-3"/>
            <w:sz w:val="22"/>
            <w:szCs w:val="22"/>
          </w:rPr>
          <w:t>o</w:t>
        </w:r>
        <w:r>
          <w:rPr>
            <w:rFonts w:ascii="Calibri" w:eastAsia="Calibri" w:hAnsi="Calibri" w:cs="Calibri"/>
            <w:spacing w:val="1"/>
            <w:sz w:val="22"/>
            <w:szCs w:val="22"/>
          </w:rPr>
          <w:t>ra</w:t>
        </w:r>
        <w:r>
          <w:rPr>
            <w:rFonts w:ascii="Calibri" w:eastAsia="Calibri" w:hAnsi="Calibri" w:cs="Calibri"/>
            <w:spacing w:val="-3"/>
            <w:sz w:val="22"/>
            <w:szCs w:val="22"/>
          </w:rPr>
          <w:t>t</w:t>
        </w:r>
        <w:r>
          <w:rPr>
            <w:rFonts w:ascii="Calibri" w:eastAsia="Calibri" w:hAnsi="Calibri" w:cs="Calibri"/>
            <w:spacing w:val="-2"/>
            <w:sz w:val="22"/>
            <w:szCs w:val="22"/>
          </w:rPr>
          <w:t>e</w:t>
        </w:r>
        <w:r>
          <w:rPr>
            <w:rFonts w:ascii="Calibri" w:eastAsia="Calibri" w:hAnsi="Calibri" w:cs="Calibri"/>
            <w:spacing w:val="-4"/>
            <w:sz w:val="22"/>
            <w:szCs w:val="22"/>
          </w:rPr>
          <w:t>-</w:t>
        </w:r>
        <w:r>
          <w:rPr>
            <w:rFonts w:ascii="Calibri" w:eastAsia="Calibri" w:hAnsi="Calibri" w:cs="Calibri"/>
            <w:spacing w:val="-1"/>
            <w:sz w:val="22"/>
            <w:szCs w:val="22"/>
          </w:rPr>
          <w:t>i</w:t>
        </w:r>
        <w:r>
          <w:rPr>
            <w:rFonts w:ascii="Calibri" w:eastAsia="Calibri" w:hAnsi="Calibri" w:cs="Calibri"/>
            <w:spacing w:val="-2"/>
            <w:sz w:val="22"/>
            <w:szCs w:val="22"/>
          </w:rPr>
          <w:t>d</w:t>
        </w:r>
        <w:r>
          <w:rPr>
            <w:rFonts w:ascii="Calibri" w:eastAsia="Calibri" w:hAnsi="Calibri" w:cs="Calibri"/>
            <w:spacing w:val="-3"/>
            <w:sz w:val="22"/>
            <w:szCs w:val="22"/>
          </w:rPr>
          <w:t>e</w:t>
        </w:r>
        <w:r>
          <w:rPr>
            <w:rFonts w:ascii="Calibri" w:eastAsia="Calibri" w:hAnsi="Calibri" w:cs="Calibri"/>
            <w:spacing w:val="-2"/>
            <w:sz w:val="22"/>
            <w:szCs w:val="22"/>
          </w:rPr>
          <w:t>n</w:t>
        </w:r>
        <w:r>
          <w:rPr>
            <w:rFonts w:ascii="Calibri" w:eastAsia="Calibri" w:hAnsi="Calibri" w:cs="Calibri"/>
            <w:spacing w:val="-3"/>
            <w:sz w:val="22"/>
            <w:szCs w:val="22"/>
          </w:rPr>
          <w:t>t</w:t>
        </w:r>
        <w:r>
          <w:rPr>
            <w:rFonts w:ascii="Calibri" w:eastAsia="Calibri" w:hAnsi="Calibri" w:cs="Calibri"/>
            <w:spacing w:val="-1"/>
            <w:sz w:val="22"/>
            <w:szCs w:val="22"/>
          </w:rPr>
          <w:t>i</w:t>
        </w:r>
        <w:r>
          <w:rPr>
            <w:rFonts w:ascii="Calibri" w:eastAsia="Calibri" w:hAnsi="Calibri" w:cs="Calibri"/>
            <w:spacing w:val="-3"/>
            <w:sz w:val="22"/>
            <w:szCs w:val="22"/>
          </w:rPr>
          <w:t>t</w:t>
        </w:r>
        <w:r>
          <w:rPr>
            <w:rFonts w:ascii="Calibri" w:eastAsia="Calibri" w:hAnsi="Calibri" w:cs="Calibri"/>
            <w:sz w:val="22"/>
            <w:szCs w:val="22"/>
          </w:rPr>
          <w:t>y</w:t>
        </w:r>
        <w:r>
          <w:rPr>
            <w:rFonts w:ascii="Calibri" w:eastAsia="Calibri" w:hAnsi="Calibri" w:cs="Calibri"/>
            <w:spacing w:val="-4"/>
            <w:sz w:val="22"/>
            <w:szCs w:val="22"/>
          </w:rPr>
          <w:t>-</w:t>
        </w:r>
        <w:r>
          <w:rPr>
            <w:rFonts w:ascii="Calibri" w:eastAsia="Calibri" w:hAnsi="Calibri" w:cs="Calibri"/>
            <w:spacing w:val="-2"/>
            <w:sz w:val="22"/>
            <w:szCs w:val="22"/>
          </w:rPr>
          <w:t>b</w:t>
        </w:r>
        <w:r>
          <w:rPr>
            <w:rFonts w:ascii="Calibri" w:eastAsia="Calibri" w:hAnsi="Calibri" w:cs="Calibri"/>
            <w:spacing w:val="1"/>
            <w:sz w:val="22"/>
            <w:szCs w:val="22"/>
          </w:rPr>
          <w:t>a</w:t>
        </w:r>
        <w:r>
          <w:rPr>
            <w:rFonts w:ascii="Calibri" w:eastAsia="Calibri" w:hAnsi="Calibri" w:cs="Calibri"/>
            <w:spacing w:val="3"/>
            <w:sz w:val="22"/>
            <w:szCs w:val="22"/>
          </w:rPr>
          <w:t>g</w:t>
        </w:r>
        <w:r>
          <w:rPr>
            <w:rFonts w:ascii="Calibri" w:eastAsia="Calibri" w:hAnsi="Calibri" w:cs="Calibri"/>
            <w:sz w:val="22"/>
            <w:szCs w:val="22"/>
          </w:rPr>
          <w:t>i</w:t>
        </w:r>
        <w:r>
          <w:rPr>
            <w:rFonts w:ascii="Calibri" w:eastAsia="Calibri" w:hAnsi="Calibri" w:cs="Calibri"/>
            <w:spacing w:val="-4"/>
            <w:sz w:val="22"/>
            <w:szCs w:val="22"/>
          </w:rPr>
          <w:t>-</w:t>
        </w:r>
        <w:r>
          <w:rPr>
            <w:rFonts w:ascii="Calibri" w:eastAsia="Calibri" w:hAnsi="Calibri" w:cs="Calibri"/>
            <w:spacing w:val="-2"/>
            <w:sz w:val="22"/>
            <w:szCs w:val="22"/>
          </w:rPr>
          <w:t>p</w:t>
        </w:r>
        <w:r>
          <w:rPr>
            <w:rFonts w:ascii="Calibri" w:eastAsia="Calibri" w:hAnsi="Calibri" w:cs="Calibri"/>
            <w:spacing w:val="-3"/>
            <w:sz w:val="22"/>
            <w:szCs w:val="22"/>
          </w:rPr>
          <w:t>e</w:t>
        </w:r>
        <w:r>
          <w:rPr>
            <w:rFonts w:ascii="Calibri" w:eastAsia="Calibri" w:hAnsi="Calibri" w:cs="Calibri"/>
            <w:spacing w:val="1"/>
            <w:sz w:val="22"/>
            <w:szCs w:val="22"/>
          </w:rPr>
          <w:t>r</w:t>
        </w:r>
        <w:r>
          <w:rPr>
            <w:rFonts w:ascii="Calibri" w:eastAsia="Calibri" w:hAnsi="Calibri" w:cs="Calibri"/>
            <w:spacing w:val="-2"/>
            <w:sz w:val="22"/>
            <w:szCs w:val="22"/>
          </w:rPr>
          <w:t>u</w:t>
        </w:r>
        <w:r>
          <w:rPr>
            <w:rFonts w:ascii="Calibri" w:eastAsia="Calibri" w:hAnsi="Calibri" w:cs="Calibri"/>
            <w:spacing w:val="-1"/>
            <w:sz w:val="22"/>
            <w:szCs w:val="22"/>
          </w:rPr>
          <w:t>s</w:t>
        </w:r>
        <w:r>
          <w:rPr>
            <w:rFonts w:ascii="Calibri" w:eastAsia="Calibri" w:hAnsi="Calibri" w:cs="Calibri"/>
            <w:spacing w:val="1"/>
            <w:sz w:val="22"/>
            <w:szCs w:val="22"/>
          </w:rPr>
          <w:t>a</w:t>
        </w:r>
        <w:r>
          <w:rPr>
            <w:rFonts w:ascii="Calibri" w:eastAsia="Calibri" w:hAnsi="Calibri" w:cs="Calibri"/>
            <w:spacing w:val="-2"/>
            <w:sz w:val="22"/>
            <w:szCs w:val="22"/>
          </w:rPr>
          <w:t>h</w:t>
        </w:r>
        <w:r>
          <w:rPr>
            <w:rFonts w:ascii="Calibri" w:eastAsia="Calibri" w:hAnsi="Calibri" w:cs="Calibri"/>
            <w:spacing w:val="1"/>
            <w:sz w:val="22"/>
            <w:szCs w:val="22"/>
          </w:rPr>
          <w:t>aa</w:t>
        </w:r>
        <w:r>
          <w:rPr>
            <w:rFonts w:ascii="Calibri" w:eastAsia="Calibri" w:hAnsi="Calibri" w:cs="Calibri"/>
            <w:spacing w:val="-2"/>
            <w:sz w:val="22"/>
            <w:szCs w:val="22"/>
          </w:rPr>
          <w:t>n</w:t>
        </w:r>
        <w:r>
          <w:rPr>
            <w:rFonts w:ascii="Calibri" w:eastAsia="Calibri" w:hAnsi="Calibri" w:cs="Calibri"/>
            <w:sz w:val="22"/>
            <w:szCs w:val="22"/>
          </w:rPr>
          <w:t>.</w:t>
        </w:r>
        <w:r>
          <w:rPr>
            <w:rFonts w:ascii="Calibri" w:eastAsia="Calibri" w:hAnsi="Calibri" w:cs="Calibri"/>
            <w:spacing w:val="38"/>
            <w:sz w:val="22"/>
            <w:szCs w:val="22"/>
          </w:rPr>
          <w:t xml:space="preserve"> </w:t>
        </w:r>
        <w:r>
          <w:rPr>
            <w:rFonts w:ascii="Calibri" w:eastAsia="Calibri" w:hAnsi="Calibri" w:cs="Calibri"/>
            <w:spacing w:val="3"/>
            <w:sz w:val="22"/>
            <w:szCs w:val="22"/>
          </w:rPr>
          <w:t>[</w:t>
        </w:r>
        <w:r>
          <w:rPr>
            <w:rFonts w:ascii="Calibri" w:eastAsia="Calibri" w:hAnsi="Calibri" w:cs="Calibri"/>
            <w:sz w:val="22"/>
            <w:szCs w:val="22"/>
          </w:rPr>
          <w:t>Ac</w:t>
        </w:r>
        <w:r>
          <w:rPr>
            <w:rFonts w:ascii="Calibri" w:eastAsia="Calibri" w:hAnsi="Calibri" w:cs="Calibri"/>
            <w:spacing w:val="-1"/>
            <w:sz w:val="22"/>
            <w:szCs w:val="22"/>
          </w:rPr>
          <w:t>c</w:t>
        </w:r>
        <w:r>
          <w:rPr>
            <w:rFonts w:ascii="Calibri" w:eastAsia="Calibri" w:hAnsi="Calibri" w:cs="Calibri"/>
            <w:spacing w:val="-3"/>
            <w:sz w:val="22"/>
            <w:szCs w:val="22"/>
          </w:rPr>
          <w:t>e</w:t>
        </w:r>
        <w:r>
          <w:rPr>
            <w:rFonts w:ascii="Calibri" w:eastAsia="Calibri" w:hAnsi="Calibri" w:cs="Calibri"/>
            <w:spacing w:val="-1"/>
            <w:sz w:val="22"/>
            <w:szCs w:val="22"/>
          </w:rPr>
          <w:t>ss</w:t>
        </w:r>
        <w:r>
          <w:rPr>
            <w:rFonts w:ascii="Calibri" w:eastAsia="Calibri" w:hAnsi="Calibri" w:cs="Calibri"/>
            <w:spacing w:val="-3"/>
            <w:sz w:val="22"/>
            <w:szCs w:val="22"/>
          </w:rPr>
          <w:t>e</w:t>
        </w:r>
        <w:r>
          <w:rPr>
            <w:rFonts w:ascii="Calibri" w:eastAsia="Calibri" w:hAnsi="Calibri" w:cs="Calibri"/>
            <w:spacing w:val="-2"/>
            <w:sz w:val="22"/>
            <w:szCs w:val="22"/>
          </w:rPr>
          <w:t>d</w:t>
        </w:r>
        <w:r>
          <w:rPr>
            <w:rFonts w:ascii="Calibri" w:eastAsia="Calibri" w:hAnsi="Calibri" w:cs="Calibri"/>
            <w:sz w:val="22"/>
            <w:szCs w:val="22"/>
          </w:rPr>
          <w:t xml:space="preserve">: </w:t>
        </w:r>
        <w:r>
          <w:rPr>
            <w:rFonts w:ascii="Calibri" w:eastAsia="Calibri" w:hAnsi="Calibri" w:cs="Calibri"/>
            <w:spacing w:val="2"/>
            <w:w w:val="101"/>
            <w:sz w:val="22"/>
            <w:szCs w:val="22"/>
          </w:rPr>
          <w:t>2</w:t>
        </w:r>
        <w:r>
          <w:rPr>
            <w:rFonts w:ascii="Calibri" w:eastAsia="Calibri" w:hAnsi="Calibri" w:cs="Calibri"/>
            <w:spacing w:val="5"/>
            <w:w w:val="101"/>
            <w:sz w:val="22"/>
            <w:szCs w:val="22"/>
          </w:rPr>
          <w:t>2</w:t>
        </w:r>
        <w:r>
          <w:rPr>
            <w:rFonts w:ascii="Calibri" w:eastAsia="Calibri" w:hAnsi="Calibri" w:cs="Calibri"/>
            <w:spacing w:val="-4"/>
            <w:w w:val="101"/>
            <w:sz w:val="22"/>
            <w:szCs w:val="22"/>
          </w:rPr>
          <w:t>-</w:t>
        </w:r>
        <w:r>
          <w:rPr>
            <w:rFonts w:ascii="Calibri" w:eastAsia="Calibri" w:hAnsi="Calibri" w:cs="Calibri"/>
            <w:spacing w:val="-2"/>
            <w:w w:val="101"/>
            <w:sz w:val="22"/>
            <w:szCs w:val="22"/>
          </w:rPr>
          <w:t>F</w:t>
        </w:r>
        <w:r>
          <w:rPr>
            <w:rFonts w:ascii="Calibri" w:eastAsia="Calibri" w:hAnsi="Calibri" w:cs="Calibri"/>
            <w:spacing w:val="-3"/>
            <w:w w:val="101"/>
            <w:sz w:val="22"/>
            <w:szCs w:val="22"/>
          </w:rPr>
          <w:t>e</w:t>
        </w:r>
        <w:r>
          <w:rPr>
            <w:rFonts w:ascii="Calibri" w:eastAsia="Calibri" w:hAnsi="Calibri" w:cs="Calibri"/>
            <w:spacing w:val="-2"/>
            <w:w w:val="101"/>
            <w:sz w:val="22"/>
            <w:szCs w:val="22"/>
          </w:rPr>
          <w:t>b</w:t>
        </w:r>
        <w:r>
          <w:rPr>
            <w:rFonts w:ascii="Calibri" w:eastAsia="Calibri" w:hAnsi="Calibri" w:cs="Calibri"/>
            <w:spacing w:val="-4"/>
            <w:w w:val="101"/>
            <w:sz w:val="22"/>
            <w:szCs w:val="22"/>
          </w:rPr>
          <w:t>-</w:t>
        </w:r>
        <w:r>
          <w:rPr>
            <w:rFonts w:ascii="Calibri" w:eastAsia="Calibri" w:hAnsi="Calibri" w:cs="Calibri"/>
            <w:spacing w:val="2"/>
            <w:w w:val="101"/>
            <w:sz w:val="22"/>
            <w:szCs w:val="22"/>
          </w:rPr>
          <w:t>2</w:t>
        </w:r>
        <w:r>
          <w:rPr>
            <w:rFonts w:ascii="Calibri" w:eastAsia="Calibri" w:hAnsi="Calibri" w:cs="Calibri"/>
            <w:spacing w:val="-5"/>
            <w:w w:val="101"/>
            <w:sz w:val="22"/>
            <w:szCs w:val="22"/>
          </w:rPr>
          <w:t>0</w:t>
        </w:r>
        <w:r>
          <w:rPr>
            <w:rFonts w:ascii="Calibri" w:eastAsia="Calibri" w:hAnsi="Calibri" w:cs="Calibri"/>
            <w:spacing w:val="2"/>
            <w:w w:val="101"/>
            <w:sz w:val="22"/>
            <w:szCs w:val="22"/>
          </w:rPr>
          <w:t>1</w:t>
        </w:r>
        <w:r>
          <w:rPr>
            <w:rFonts w:ascii="Calibri" w:eastAsia="Calibri" w:hAnsi="Calibri" w:cs="Calibri"/>
            <w:spacing w:val="-5"/>
            <w:w w:val="101"/>
            <w:sz w:val="22"/>
            <w:szCs w:val="22"/>
          </w:rPr>
          <w:t>8</w:t>
        </w:r>
        <w:r>
          <w:rPr>
            <w:rFonts w:ascii="Calibri" w:eastAsia="Calibri" w:hAnsi="Calibri" w:cs="Calibri"/>
            <w:spacing w:val="3"/>
            <w:w w:val="101"/>
            <w:sz w:val="22"/>
            <w:szCs w:val="22"/>
          </w:rPr>
          <w:t>]</w:t>
        </w:r>
        <w:r>
          <w:rPr>
            <w:rFonts w:ascii="Calibri" w:eastAsia="Calibri" w:hAnsi="Calibri" w:cs="Calibri"/>
            <w:w w:val="101"/>
            <w:sz w:val="22"/>
            <w:szCs w:val="22"/>
          </w:rPr>
          <w:t>.</w:t>
        </w:r>
      </w:hyperlink>
    </w:p>
    <w:p w:rsidR="00143462" w:rsidRDefault="00143462">
      <w:pPr>
        <w:spacing w:before="7" w:line="140" w:lineRule="exact"/>
        <w:rPr>
          <w:sz w:val="14"/>
          <w:szCs w:val="14"/>
        </w:rPr>
      </w:pPr>
    </w:p>
    <w:p w:rsidR="00143462" w:rsidRDefault="009D580B">
      <w:pPr>
        <w:ind w:left="441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3"/>
          <w:sz w:val="22"/>
          <w:szCs w:val="22"/>
        </w:rPr>
        <w:t>[</w:t>
      </w:r>
      <w:r>
        <w:rPr>
          <w:rFonts w:ascii="Calibri" w:eastAsia="Calibri" w:hAnsi="Calibri" w:cs="Calibri"/>
          <w:spacing w:val="-5"/>
          <w:sz w:val="22"/>
          <w:szCs w:val="22"/>
        </w:rPr>
        <w:t>7</w:t>
      </w:r>
      <w:r>
        <w:rPr>
          <w:rFonts w:ascii="Calibri" w:eastAsia="Calibri" w:hAnsi="Calibri" w:cs="Calibri"/>
          <w:sz w:val="22"/>
          <w:szCs w:val="22"/>
        </w:rPr>
        <w:t xml:space="preserve">]        </w:t>
      </w:r>
      <w:r>
        <w:rPr>
          <w:rFonts w:ascii="Calibri" w:eastAsia="Calibri" w:hAnsi="Calibri" w:cs="Calibri"/>
          <w:spacing w:val="27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K</w:t>
      </w:r>
      <w:r>
        <w:rPr>
          <w:rFonts w:ascii="Calibri" w:eastAsia="Calibri" w:hAnsi="Calibri" w:cs="Calibri"/>
          <w:spacing w:val="-2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pacing w:val="-2"/>
          <w:sz w:val="22"/>
          <w:szCs w:val="22"/>
        </w:rPr>
        <w:t>n</w:t>
      </w:r>
      <w:r>
        <w:rPr>
          <w:rFonts w:ascii="Calibri" w:eastAsia="Calibri" w:hAnsi="Calibri" w:cs="Calibri"/>
          <w:spacing w:val="-3"/>
          <w:sz w:val="22"/>
          <w:szCs w:val="22"/>
        </w:rPr>
        <w:t>f</w:t>
      </w:r>
      <w:r>
        <w:rPr>
          <w:rFonts w:ascii="Calibri" w:eastAsia="Calibri" w:hAnsi="Calibri" w:cs="Calibri"/>
          <w:spacing w:val="-2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,</w:t>
      </w:r>
      <w:r>
        <w:rPr>
          <w:rFonts w:ascii="Calibri" w:eastAsia="Calibri" w:hAnsi="Calibri" w:cs="Calibri"/>
          <w:spacing w:val="10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“K</w:t>
      </w:r>
      <w:r>
        <w:rPr>
          <w:rFonts w:ascii="Calibri" w:eastAsia="Calibri" w:hAnsi="Calibri" w:cs="Calibri"/>
          <w:spacing w:val="-10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pacing w:val="-2"/>
          <w:sz w:val="22"/>
          <w:szCs w:val="22"/>
        </w:rPr>
        <w:t>n</w:t>
      </w:r>
      <w:r>
        <w:rPr>
          <w:rFonts w:ascii="Calibri" w:eastAsia="Calibri" w:hAnsi="Calibri" w:cs="Calibri"/>
          <w:spacing w:val="-3"/>
          <w:sz w:val="22"/>
          <w:szCs w:val="22"/>
        </w:rPr>
        <w:t>f</w:t>
      </w:r>
      <w:r>
        <w:rPr>
          <w:rFonts w:ascii="Calibri" w:eastAsia="Calibri" w:hAnsi="Calibri" w:cs="Calibri"/>
          <w:spacing w:val="-2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 :</w:t>
      </w:r>
      <w:r>
        <w:rPr>
          <w:rFonts w:ascii="Calibri" w:eastAsia="Calibri" w:hAnsi="Calibri" w:cs="Calibri"/>
          <w:spacing w:val="8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P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n</w:t>
      </w:r>
      <w:r>
        <w:rPr>
          <w:rFonts w:ascii="Calibri" w:eastAsia="Calibri" w:hAnsi="Calibri" w:cs="Calibri"/>
          <w:spacing w:val="-4"/>
          <w:sz w:val="22"/>
          <w:szCs w:val="22"/>
        </w:rPr>
        <w:t>g</w:t>
      </w:r>
      <w:r>
        <w:rPr>
          <w:rFonts w:ascii="Calibri" w:eastAsia="Calibri" w:hAnsi="Calibri" w:cs="Calibri"/>
          <w:spacing w:val="3"/>
          <w:sz w:val="22"/>
          <w:szCs w:val="22"/>
        </w:rPr>
        <w:t>g</w:t>
      </w:r>
      <w:r>
        <w:rPr>
          <w:rFonts w:ascii="Calibri" w:eastAsia="Calibri" w:hAnsi="Calibri" w:cs="Calibri"/>
          <w:spacing w:val="-2"/>
          <w:sz w:val="22"/>
          <w:szCs w:val="22"/>
        </w:rPr>
        <w:t>un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spacing w:val="-2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spacing w:val="-2"/>
          <w:sz w:val="22"/>
          <w:szCs w:val="22"/>
        </w:rPr>
        <w:t>n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5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spacing w:val="-2"/>
          <w:sz w:val="22"/>
          <w:szCs w:val="22"/>
        </w:rPr>
        <w:t>ndon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si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5"/>
          <w:sz w:val="22"/>
          <w:szCs w:val="22"/>
        </w:rPr>
        <w:t>6</w:t>
      </w:r>
      <w:r>
        <w:rPr>
          <w:rFonts w:ascii="Calibri" w:eastAsia="Calibri" w:hAnsi="Calibri" w:cs="Calibri"/>
          <w:sz w:val="22"/>
          <w:szCs w:val="22"/>
        </w:rPr>
        <w:t>3</w:t>
      </w:r>
      <w:r>
        <w:rPr>
          <w:rFonts w:ascii="Calibri" w:eastAsia="Calibri" w:hAnsi="Calibri" w:cs="Calibri"/>
          <w:spacing w:val="5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J</w:t>
      </w:r>
      <w:r>
        <w:rPr>
          <w:rFonts w:ascii="Calibri" w:eastAsia="Calibri" w:hAnsi="Calibri" w:cs="Calibri"/>
          <w:spacing w:val="-2"/>
          <w:sz w:val="22"/>
          <w:szCs w:val="22"/>
        </w:rPr>
        <w:t>u</w:t>
      </w:r>
      <w:r>
        <w:rPr>
          <w:rFonts w:ascii="Calibri" w:eastAsia="Calibri" w:hAnsi="Calibri" w:cs="Calibri"/>
          <w:spacing w:val="-3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4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>ra</w:t>
      </w:r>
      <w:r>
        <w:rPr>
          <w:rFonts w:ascii="Calibri" w:eastAsia="Calibri" w:hAnsi="Calibri" w:cs="Calibri"/>
          <w:spacing w:val="-9"/>
          <w:sz w:val="22"/>
          <w:szCs w:val="22"/>
        </w:rPr>
        <w:t>n</w:t>
      </w:r>
      <w:r>
        <w:rPr>
          <w:rFonts w:ascii="Calibri" w:eastAsia="Calibri" w:hAnsi="Calibri" w:cs="Calibri"/>
          <w:spacing w:val="3"/>
          <w:sz w:val="22"/>
          <w:szCs w:val="22"/>
        </w:rPr>
        <w:t>g</w:t>
      </w:r>
      <w:r>
        <w:rPr>
          <w:rFonts w:ascii="Calibri" w:eastAsia="Calibri" w:hAnsi="Calibri" w:cs="Calibri"/>
          <w:spacing w:val="2"/>
          <w:sz w:val="22"/>
          <w:szCs w:val="22"/>
        </w:rPr>
        <w:t>,</w:t>
      </w:r>
      <w:r>
        <w:rPr>
          <w:rFonts w:ascii="Calibri" w:eastAsia="Calibri" w:hAnsi="Calibri" w:cs="Calibri"/>
          <w:sz w:val="22"/>
          <w:szCs w:val="22"/>
        </w:rPr>
        <w:t>”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K</w:t>
      </w:r>
      <w:r>
        <w:rPr>
          <w:rFonts w:ascii="Calibri" w:eastAsia="Calibri" w:hAnsi="Calibri" w:cs="Calibri"/>
          <w:spacing w:val="-2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pacing w:val="-2"/>
          <w:sz w:val="22"/>
          <w:szCs w:val="22"/>
        </w:rPr>
        <w:t>n</w:t>
      </w:r>
      <w:r>
        <w:rPr>
          <w:rFonts w:ascii="Calibri" w:eastAsia="Calibri" w:hAnsi="Calibri" w:cs="Calibri"/>
          <w:spacing w:val="-3"/>
          <w:sz w:val="22"/>
          <w:szCs w:val="22"/>
        </w:rPr>
        <w:t>f</w:t>
      </w:r>
      <w:r>
        <w:rPr>
          <w:rFonts w:ascii="Calibri" w:eastAsia="Calibri" w:hAnsi="Calibri" w:cs="Calibri"/>
          <w:spacing w:val="-2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,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5"/>
          <w:sz w:val="22"/>
          <w:szCs w:val="22"/>
        </w:rPr>
        <w:t>2</w:t>
      </w:r>
      <w:r>
        <w:rPr>
          <w:rFonts w:ascii="Calibri" w:eastAsia="Calibri" w:hAnsi="Calibri" w:cs="Calibri"/>
          <w:spacing w:val="2"/>
          <w:sz w:val="22"/>
          <w:szCs w:val="22"/>
        </w:rPr>
        <w:t>0</w:t>
      </w:r>
      <w:r>
        <w:rPr>
          <w:rFonts w:ascii="Calibri" w:eastAsia="Calibri" w:hAnsi="Calibri" w:cs="Calibri"/>
          <w:spacing w:val="-5"/>
          <w:sz w:val="22"/>
          <w:szCs w:val="22"/>
        </w:rPr>
        <w:t>1</w:t>
      </w:r>
      <w:r>
        <w:rPr>
          <w:rFonts w:ascii="Calibri" w:eastAsia="Calibri" w:hAnsi="Calibri" w:cs="Calibri"/>
          <w:spacing w:val="2"/>
          <w:sz w:val="22"/>
          <w:szCs w:val="22"/>
        </w:rPr>
        <w:t>3</w:t>
      </w:r>
      <w:r>
        <w:rPr>
          <w:rFonts w:ascii="Calibri" w:eastAsia="Calibri" w:hAnsi="Calibri" w:cs="Calibri"/>
          <w:sz w:val="22"/>
          <w:szCs w:val="22"/>
        </w:rPr>
        <w:t xml:space="preserve">. </w:t>
      </w:r>
      <w:r>
        <w:rPr>
          <w:rFonts w:ascii="Calibri" w:eastAsia="Calibri" w:hAnsi="Calibri" w:cs="Calibri"/>
          <w:spacing w:val="-4"/>
          <w:w w:val="101"/>
          <w:sz w:val="22"/>
          <w:szCs w:val="22"/>
        </w:rPr>
        <w:t>[</w:t>
      </w:r>
      <w:r>
        <w:rPr>
          <w:rFonts w:ascii="Calibri" w:eastAsia="Calibri" w:hAnsi="Calibri" w:cs="Calibri"/>
          <w:spacing w:val="3"/>
          <w:w w:val="101"/>
          <w:sz w:val="22"/>
          <w:szCs w:val="22"/>
        </w:rPr>
        <w:t>O</w:t>
      </w:r>
      <w:r>
        <w:rPr>
          <w:rFonts w:ascii="Calibri" w:eastAsia="Calibri" w:hAnsi="Calibri" w:cs="Calibri"/>
          <w:spacing w:val="-2"/>
          <w:w w:val="101"/>
          <w:sz w:val="22"/>
          <w:szCs w:val="22"/>
        </w:rPr>
        <w:t>n</w:t>
      </w:r>
      <w:r>
        <w:rPr>
          <w:rFonts w:ascii="Calibri" w:eastAsia="Calibri" w:hAnsi="Calibri" w:cs="Calibri"/>
          <w:spacing w:val="-1"/>
          <w:w w:val="101"/>
          <w:sz w:val="22"/>
          <w:szCs w:val="22"/>
        </w:rPr>
        <w:t>li</w:t>
      </w:r>
      <w:r>
        <w:rPr>
          <w:rFonts w:ascii="Calibri" w:eastAsia="Calibri" w:hAnsi="Calibri" w:cs="Calibri"/>
          <w:spacing w:val="-2"/>
          <w:w w:val="101"/>
          <w:sz w:val="22"/>
          <w:szCs w:val="22"/>
        </w:rPr>
        <w:t>n</w:t>
      </w:r>
      <w:r>
        <w:rPr>
          <w:rFonts w:ascii="Calibri" w:eastAsia="Calibri" w:hAnsi="Calibri" w:cs="Calibri"/>
          <w:spacing w:val="-3"/>
          <w:w w:val="101"/>
          <w:sz w:val="22"/>
          <w:szCs w:val="22"/>
        </w:rPr>
        <w:t>e</w:t>
      </w:r>
      <w:r>
        <w:rPr>
          <w:rFonts w:ascii="Calibri" w:eastAsia="Calibri" w:hAnsi="Calibri" w:cs="Calibri"/>
          <w:spacing w:val="3"/>
          <w:w w:val="101"/>
          <w:sz w:val="22"/>
          <w:szCs w:val="22"/>
        </w:rPr>
        <w:t>]</w:t>
      </w:r>
      <w:r>
        <w:rPr>
          <w:rFonts w:ascii="Calibri" w:eastAsia="Calibri" w:hAnsi="Calibri" w:cs="Calibri"/>
          <w:w w:val="101"/>
          <w:sz w:val="22"/>
          <w:szCs w:val="22"/>
        </w:rPr>
        <w:t>.</w:t>
      </w:r>
    </w:p>
    <w:p w:rsidR="00143462" w:rsidRDefault="00143462">
      <w:pPr>
        <w:spacing w:before="5" w:line="120" w:lineRule="exact"/>
        <w:rPr>
          <w:sz w:val="13"/>
          <w:szCs w:val="13"/>
        </w:rPr>
      </w:pPr>
    </w:p>
    <w:p w:rsidR="00143462" w:rsidRDefault="009D580B">
      <w:pPr>
        <w:ind w:left="1161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w w:val="101"/>
          <w:sz w:val="22"/>
          <w:szCs w:val="22"/>
        </w:rPr>
        <w:t>Av</w:t>
      </w:r>
      <w:r>
        <w:rPr>
          <w:rFonts w:ascii="Calibri" w:eastAsia="Calibri" w:hAnsi="Calibri" w:cs="Calibri"/>
          <w:spacing w:val="1"/>
          <w:w w:val="101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w w:val="101"/>
          <w:sz w:val="22"/>
          <w:szCs w:val="22"/>
        </w:rPr>
        <w:t>il</w:t>
      </w:r>
      <w:r>
        <w:rPr>
          <w:rFonts w:ascii="Calibri" w:eastAsia="Calibri" w:hAnsi="Calibri" w:cs="Calibri"/>
          <w:spacing w:val="1"/>
          <w:w w:val="101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w w:val="101"/>
          <w:sz w:val="22"/>
          <w:szCs w:val="22"/>
        </w:rPr>
        <w:t>b</w:t>
      </w:r>
      <w:r>
        <w:rPr>
          <w:rFonts w:ascii="Calibri" w:eastAsia="Calibri" w:hAnsi="Calibri" w:cs="Calibri"/>
          <w:spacing w:val="-1"/>
          <w:w w:val="101"/>
          <w:sz w:val="22"/>
          <w:szCs w:val="22"/>
        </w:rPr>
        <w:t>l</w:t>
      </w:r>
      <w:r>
        <w:rPr>
          <w:rFonts w:ascii="Calibri" w:eastAsia="Calibri" w:hAnsi="Calibri" w:cs="Calibri"/>
          <w:spacing w:val="-3"/>
          <w:w w:val="101"/>
          <w:sz w:val="22"/>
          <w:szCs w:val="22"/>
        </w:rPr>
        <w:t>e</w:t>
      </w:r>
      <w:r>
        <w:rPr>
          <w:rFonts w:ascii="Calibri" w:eastAsia="Calibri" w:hAnsi="Calibri" w:cs="Calibri"/>
          <w:w w:val="101"/>
          <w:sz w:val="22"/>
          <w:szCs w:val="22"/>
        </w:rPr>
        <w:t>:</w:t>
      </w:r>
    </w:p>
    <w:p w:rsidR="00143462" w:rsidRDefault="00143462">
      <w:pPr>
        <w:spacing w:before="5" w:line="120" w:lineRule="exact"/>
        <w:rPr>
          <w:sz w:val="13"/>
          <w:szCs w:val="13"/>
        </w:rPr>
      </w:pPr>
    </w:p>
    <w:p w:rsidR="00143462" w:rsidRDefault="009D580B">
      <w:pPr>
        <w:ind w:left="1161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-2"/>
          <w:w w:val="101"/>
          <w:sz w:val="22"/>
          <w:szCs w:val="22"/>
        </w:rPr>
        <w:t>h</w:t>
      </w:r>
      <w:r>
        <w:rPr>
          <w:rFonts w:ascii="Calibri" w:eastAsia="Calibri" w:hAnsi="Calibri" w:cs="Calibri"/>
          <w:spacing w:val="-3"/>
          <w:w w:val="101"/>
          <w:sz w:val="22"/>
          <w:szCs w:val="22"/>
        </w:rPr>
        <w:t>tt</w:t>
      </w:r>
      <w:r>
        <w:rPr>
          <w:rFonts w:ascii="Calibri" w:eastAsia="Calibri" w:hAnsi="Calibri" w:cs="Calibri"/>
          <w:spacing w:val="-2"/>
          <w:w w:val="101"/>
          <w:sz w:val="22"/>
          <w:szCs w:val="22"/>
        </w:rPr>
        <w:t>p</w:t>
      </w:r>
      <w:r>
        <w:rPr>
          <w:rFonts w:ascii="Calibri" w:eastAsia="Calibri" w:hAnsi="Calibri" w:cs="Calibri"/>
          <w:spacing w:val="-1"/>
          <w:w w:val="101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w w:val="101"/>
          <w:sz w:val="22"/>
          <w:szCs w:val="22"/>
        </w:rPr>
        <w:t>:</w:t>
      </w:r>
      <w:r>
        <w:rPr>
          <w:rFonts w:ascii="Calibri" w:eastAsia="Calibri" w:hAnsi="Calibri" w:cs="Calibri"/>
          <w:w w:val="101"/>
          <w:sz w:val="22"/>
          <w:szCs w:val="22"/>
        </w:rPr>
        <w:t>//k</w:t>
      </w:r>
      <w:r>
        <w:rPr>
          <w:rFonts w:ascii="Calibri" w:eastAsia="Calibri" w:hAnsi="Calibri" w:cs="Calibri"/>
          <w:spacing w:val="-3"/>
          <w:w w:val="101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w w:val="10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w w:val="101"/>
          <w:sz w:val="22"/>
          <w:szCs w:val="22"/>
        </w:rPr>
        <w:t>i</w:t>
      </w:r>
      <w:r>
        <w:rPr>
          <w:rFonts w:ascii="Calibri" w:eastAsia="Calibri" w:hAnsi="Calibri" w:cs="Calibri"/>
          <w:spacing w:val="-2"/>
          <w:w w:val="101"/>
          <w:sz w:val="22"/>
          <w:szCs w:val="22"/>
        </w:rPr>
        <w:t>n</w:t>
      </w:r>
      <w:r>
        <w:rPr>
          <w:rFonts w:ascii="Calibri" w:eastAsia="Calibri" w:hAnsi="Calibri" w:cs="Calibri"/>
          <w:spacing w:val="-3"/>
          <w:w w:val="101"/>
          <w:sz w:val="22"/>
          <w:szCs w:val="22"/>
        </w:rPr>
        <w:t>fo</w:t>
      </w:r>
      <w:r>
        <w:rPr>
          <w:rFonts w:ascii="Calibri" w:eastAsia="Calibri" w:hAnsi="Calibri" w:cs="Calibri"/>
          <w:spacing w:val="1"/>
          <w:w w:val="101"/>
          <w:sz w:val="22"/>
          <w:szCs w:val="22"/>
        </w:rPr>
        <w:t>.</w:t>
      </w:r>
      <w:r>
        <w:rPr>
          <w:rFonts w:ascii="Calibri" w:eastAsia="Calibri" w:hAnsi="Calibri" w:cs="Calibri"/>
          <w:spacing w:val="3"/>
          <w:w w:val="101"/>
          <w:sz w:val="22"/>
          <w:szCs w:val="22"/>
        </w:rPr>
        <w:t>g</w:t>
      </w:r>
      <w:r>
        <w:rPr>
          <w:rFonts w:ascii="Calibri" w:eastAsia="Calibri" w:hAnsi="Calibri" w:cs="Calibri"/>
          <w:spacing w:val="-3"/>
          <w:w w:val="101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w w:val="101"/>
          <w:sz w:val="22"/>
          <w:szCs w:val="22"/>
        </w:rPr>
        <w:t>.</w:t>
      </w:r>
      <w:r>
        <w:rPr>
          <w:rFonts w:ascii="Calibri" w:eastAsia="Calibri" w:hAnsi="Calibri" w:cs="Calibri"/>
          <w:spacing w:val="-1"/>
          <w:w w:val="101"/>
          <w:sz w:val="22"/>
          <w:szCs w:val="22"/>
        </w:rPr>
        <w:t>i</w:t>
      </w:r>
      <w:r>
        <w:rPr>
          <w:rFonts w:ascii="Calibri" w:eastAsia="Calibri" w:hAnsi="Calibri" w:cs="Calibri"/>
          <w:spacing w:val="-2"/>
          <w:w w:val="101"/>
          <w:sz w:val="22"/>
          <w:szCs w:val="22"/>
        </w:rPr>
        <w:t>d</w:t>
      </w:r>
      <w:r>
        <w:rPr>
          <w:rFonts w:ascii="Calibri" w:eastAsia="Calibri" w:hAnsi="Calibri" w:cs="Calibri"/>
          <w:w w:val="101"/>
          <w:sz w:val="22"/>
          <w:szCs w:val="22"/>
        </w:rPr>
        <w:t>/</w:t>
      </w:r>
      <w:r>
        <w:rPr>
          <w:rFonts w:ascii="Calibri" w:eastAsia="Calibri" w:hAnsi="Calibri" w:cs="Calibri"/>
          <w:spacing w:val="-1"/>
          <w:w w:val="101"/>
          <w:sz w:val="22"/>
          <w:szCs w:val="22"/>
        </w:rPr>
        <w:t>i</w:t>
      </w:r>
      <w:r>
        <w:rPr>
          <w:rFonts w:ascii="Calibri" w:eastAsia="Calibri" w:hAnsi="Calibri" w:cs="Calibri"/>
          <w:spacing w:val="-2"/>
          <w:w w:val="101"/>
          <w:sz w:val="22"/>
          <w:szCs w:val="22"/>
        </w:rPr>
        <w:t>nd</w:t>
      </w:r>
      <w:r>
        <w:rPr>
          <w:rFonts w:ascii="Calibri" w:eastAsia="Calibri" w:hAnsi="Calibri" w:cs="Calibri"/>
          <w:spacing w:val="-3"/>
          <w:w w:val="101"/>
          <w:sz w:val="22"/>
          <w:szCs w:val="22"/>
        </w:rPr>
        <w:t>ex</w:t>
      </w:r>
      <w:r>
        <w:rPr>
          <w:rFonts w:ascii="Calibri" w:eastAsia="Calibri" w:hAnsi="Calibri" w:cs="Calibri"/>
          <w:spacing w:val="1"/>
          <w:w w:val="101"/>
          <w:sz w:val="22"/>
          <w:szCs w:val="22"/>
        </w:rPr>
        <w:t>.</w:t>
      </w:r>
      <w:r>
        <w:rPr>
          <w:rFonts w:ascii="Calibri" w:eastAsia="Calibri" w:hAnsi="Calibri" w:cs="Calibri"/>
          <w:spacing w:val="-2"/>
          <w:w w:val="101"/>
          <w:sz w:val="22"/>
          <w:szCs w:val="22"/>
        </w:rPr>
        <w:t>php</w:t>
      </w:r>
      <w:r>
        <w:rPr>
          <w:rFonts w:ascii="Calibri" w:eastAsia="Calibri" w:hAnsi="Calibri" w:cs="Calibri"/>
          <w:w w:val="101"/>
          <w:sz w:val="22"/>
          <w:szCs w:val="22"/>
        </w:rPr>
        <w:t>/c</w:t>
      </w:r>
      <w:r>
        <w:rPr>
          <w:rFonts w:ascii="Calibri" w:eastAsia="Calibri" w:hAnsi="Calibri" w:cs="Calibri"/>
          <w:spacing w:val="-3"/>
          <w:w w:val="101"/>
          <w:sz w:val="22"/>
          <w:szCs w:val="22"/>
        </w:rPr>
        <w:t>o</w:t>
      </w:r>
      <w:r>
        <w:rPr>
          <w:rFonts w:ascii="Calibri" w:eastAsia="Calibri" w:hAnsi="Calibri" w:cs="Calibri"/>
          <w:spacing w:val="-2"/>
          <w:w w:val="101"/>
          <w:sz w:val="22"/>
          <w:szCs w:val="22"/>
        </w:rPr>
        <w:t>n</w:t>
      </w:r>
      <w:r>
        <w:rPr>
          <w:rFonts w:ascii="Calibri" w:eastAsia="Calibri" w:hAnsi="Calibri" w:cs="Calibri"/>
          <w:spacing w:val="-3"/>
          <w:w w:val="101"/>
          <w:sz w:val="22"/>
          <w:szCs w:val="22"/>
        </w:rPr>
        <w:t>te</w:t>
      </w:r>
      <w:r>
        <w:rPr>
          <w:rFonts w:ascii="Calibri" w:eastAsia="Calibri" w:hAnsi="Calibri" w:cs="Calibri"/>
          <w:spacing w:val="-2"/>
          <w:w w:val="101"/>
          <w:sz w:val="22"/>
          <w:szCs w:val="22"/>
        </w:rPr>
        <w:t>n</w:t>
      </w:r>
      <w:r>
        <w:rPr>
          <w:rFonts w:ascii="Calibri" w:eastAsia="Calibri" w:hAnsi="Calibri" w:cs="Calibri"/>
          <w:spacing w:val="-3"/>
          <w:w w:val="101"/>
          <w:sz w:val="22"/>
          <w:szCs w:val="22"/>
        </w:rPr>
        <w:t>t</w:t>
      </w:r>
      <w:r>
        <w:rPr>
          <w:rFonts w:ascii="Calibri" w:eastAsia="Calibri" w:hAnsi="Calibri" w:cs="Calibri"/>
          <w:w w:val="101"/>
          <w:sz w:val="22"/>
          <w:szCs w:val="22"/>
        </w:rPr>
        <w:t>/</w:t>
      </w:r>
      <w:r>
        <w:rPr>
          <w:rFonts w:ascii="Calibri" w:eastAsia="Calibri" w:hAnsi="Calibri" w:cs="Calibri"/>
          <w:spacing w:val="-2"/>
          <w:w w:val="101"/>
          <w:sz w:val="22"/>
          <w:szCs w:val="22"/>
        </w:rPr>
        <w:t>d</w:t>
      </w:r>
      <w:r>
        <w:rPr>
          <w:rFonts w:ascii="Calibri" w:eastAsia="Calibri" w:hAnsi="Calibri" w:cs="Calibri"/>
          <w:spacing w:val="-3"/>
          <w:w w:val="101"/>
          <w:sz w:val="22"/>
          <w:szCs w:val="22"/>
        </w:rPr>
        <w:t>et</w:t>
      </w:r>
      <w:r>
        <w:rPr>
          <w:rFonts w:ascii="Calibri" w:eastAsia="Calibri" w:hAnsi="Calibri" w:cs="Calibri"/>
          <w:spacing w:val="1"/>
          <w:w w:val="101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w w:val="101"/>
          <w:sz w:val="22"/>
          <w:szCs w:val="22"/>
        </w:rPr>
        <w:t>il</w:t>
      </w:r>
      <w:r>
        <w:rPr>
          <w:rFonts w:ascii="Calibri" w:eastAsia="Calibri" w:hAnsi="Calibri" w:cs="Calibri"/>
          <w:w w:val="101"/>
          <w:sz w:val="22"/>
          <w:szCs w:val="22"/>
        </w:rPr>
        <w:t>/</w:t>
      </w:r>
      <w:r>
        <w:rPr>
          <w:rFonts w:ascii="Calibri" w:eastAsia="Calibri" w:hAnsi="Calibri" w:cs="Calibri"/>
          <w:spacing w:val="2"/>
          <w:w w:val="101"/>
          <w:sz w:val="22"/>
          <w:szCs w:val="22"/>
        </w:rPr>
        <w:t>3</w:t>
      </w:r>
      <w:r>
        <w:rPr>
          <w:rFonts w:ascii="Calibri" w:eastAsia="Calibri" w:hAnsi="Calibri" w:cs="Calibri"/>
          <w:spacing w:val="-5"/>
          <w:w w:val="101"/>
          <w:sz w:val="22"/>
          <w:szCs w:val="22"/>
        </w:rPr>
        <w:t>4</w:t>
      </w:r>
      <w:r>
        <w:rPr>
          <w:rFonts w:ascii="Calibri" w:eastAsia="Calibri" w:hAnsi="Calibri" w:cs="Calibri"/>
          <w:spacing w:val="2"/>
          <w:w w:val="101"/>
          <w:sz w:val="22"/>
          <w:szCs w:val="22"/>
        </w:rPr>
        <w:t>1</w:t>
      </w:r>
      <w:r>
        <w:rPr>
          <w:rFonts w:ascii="Calibri" w:eastAsia="Calibri" w:hAnsi="Calibri" w:cs="Calibri"/>
          <w:spacing w:val="-5"/>
          <w:w w:val="101"/>
          <w:sz w:val="22"/>
          <w:szCs w:val="22"/>
        </w:rPr>
        <w:t>5</w:t>
      </w:r>
      <w:r>
        <w:rPr>
          <w:rFonts w:ascii="Calibri" w:eastAsia="Calibri" w:hAnsi="Calibri" w:cs="Calibri"/>
          <w:w w:val="101"/>
          <w:sz w:val="22"/>
          <w:szCs w:val="22"/>
        </w:rPr>
        <w:t>/K</w:t>
      </w:r>
      <w:r>
        <w:rPr>
          <w:rFonts w:ascii="Calibri" w:eastAsia="Calibri" w:hAnsi="Calibri" w:cs="Calibri"/>
          <w:spacing w:val="-3"/>
          <w:w w:val="101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w w:val="10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w w:val="101"/>
          <w:sz w:val="22"/>
          <w:szCs w:val="22"/>
        </w:rPr>
        <w:t>i</w:t>
      </w:r>
      <w:r>
        <w:rPr>
          <w:rFonts w:ascii="Calibri" w:eastAsia="Calibri" w:hAnsi="Calibri" w:cs="Calibri"/>
          <w:spacing w:val="-2"/>
          <w:w w:val="101"/>
          <w:sz w:val="22"/>
          <w:szCs w:val="22"/>
        </w:rPr>
        <w:t>n</w:t>
      </w:r>
      <w:r>
        <w:rPr>
          <w:rFonts w:ascii="Calibri" w:eastAsia="Calibri" w:hAnsi="Calibri" w:cs="Calibri"/>
          <w:spacing w:val="-3"/>
          <w:w w:val="101"/>
          <w:sz w:val="22"/>
          <w:szCs w:val="22"/>
        </w:rPr>
        <w:t>fo+</w:t>
      </w:r>
      <w:r>
        <w:rPr>
          <w:rFonts w:ascii="Calibri" w:eastAsia="Calibri" w:hAnsi="Calibri" w:cs="Calibri"/>
          <w:spacing w:val="-1"/>
          <w:w w:val="101"/>
          <w:sz w:val="22"/>
          <w:szCs w:val="22"/>
        </w:rPr>
        <w:t>%</w:t>
      </w:r>
      <w:r>
        <w:rPr>
          <w:rFonts w:ascii="Calibri" w:eastAsia="Calibri" w:hAnsi="Calibri" w:cs="Calibri"/>
          <w:spacing w:val="2"/>
          <w:w w:val="101"/>
          <w:sz w:val="22"/>
          <w:szCs w:val="22"/>
        </w:rPr>
        <w:t>3</w:t>
      </w:r>
      <w:r>
        <w:rPr>
          <w:rFonts w:ascii="Calibri" w:eastAsia="Calibri" w:hAnsi="Calibri" w:cs="Calibri"/>
          <w:w w:val="101"/>
          <w:sz w:val="22"/>
          <w:szCs w:val="22"/>
        </w:rPr>
        <w:t>A</w:t>
      </w:r>
      <w:r>
        <w:rPr>
          <w:rFonts w:ascii="Calibri" w:eastAsia="Calibri" w:hAnsi="Calibri" w:cs="Calibri"/>
          <w:spacing w:val="-3"/>
          <w:w w:val="101"/>
          <w:sz w:val="22"/>
          <w:szCs w:val="22"/>
        </w:rPr>
        <w:t>+</w:t>
      </w:r>
      <w:r>
        <w:rPr>
          <w:rFonts w:ascii="Calibri" w:eastAsia="Calibri" w:hAnsi="Calibri" w:cs="Calibri"/>
          <w:w w:val="101"/>
          <w:sz w:val="22"/>
          <w:szCs w:val="22"/>
        </w:rPr>
        <w:t>P</w:t>
      </w:r>
      <w:r>
        <w:rPr>
          <w:rFonts w:ascii="Calibri" w:eastAsia="Calibri" w:hAnsi="Calibri" w:cs="Calibri"/>
          <w:spacing w:val="-3"/>
          <w:w w:val="101"/>
          <w:sz w:val="22"/>
          <w:szCs w:val="22"/>
        </w:rPr>
        <w:t>e</w:t>
      </w:r>
      <w:r>
        <w:rPr>
          <w:rFonts w:ascii="Calibri" w:eastAsia="Calibri" w:hAnsi="Calibri" w:cs="Calibri"/>
          <w:spacing w:val="-9"/>
          <w:w w:val="101"/>
          <w:sz w:val="22"/>
          <w:szCs w:val="22"/>
        </w:rPr>
        <w:t>n</w:t>
      </w:r>
      <w:r>
        <w:rPr>
          <w:rFonts w:ascii="Calibri" w:eastAsia="Calibri" w:hAnsi="Calibri" w:cs="Calibri"/>
          <w:spacing w:val="3"/>
          <w:w w:val="101"/>
          <w:sz w:val="22"/>
          <w:szCs w:val="22"/>
        </w:rPr>
        <w:t>gg</w:t>
      </w:r>
      <w:r>
        <w:rPr>
          <w:rFonts w:ascii="Calibri" w:eastAsia="Calibri" w:hAnsi="Calibri" w:cs="Calibri"/>
          <w:spacing w:val="-2"/>
          <w:w w:val="101"/>
          <w:sz w:val="22"/>
          <w:szCs w:val="22"/>
        </w:rPr>
        <w:t>u</w:t>
      </w:r>
      <w:r>
        <w:rPr>
          <w:rFonts w:ascii="Calibri" w:eastAsia="Calibri" w:hAnsi="Calibri" w:cs="Calibri"/>
          <w:spacing w:val="-9"/>
          <w:w w:val="101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w w:val="101"/>
          <w:sz w:val="22"/>
          <w:szCs w:val="22"/>
        </w:rPr>
        <w:t>a</w:t>
      </w:r>
      <w:r>
        <w:rPr>
          <w:rFonts w:ascii="Calibri" w:eastAsia="Calibri" w:hAnsi="Calibri" w:cs="Calibri"/>
          <w:spacing w:val="-3"/>
          <w:w w:val="101"/>
          <w:sz w:val="22"/>
          <w:szCs w:val="22"/>
        </w:rPr>
        <w:t>+</w:t>
      </w:r>
      <w:r>
        <w:rPr>
          <w:rFonts w:ascii="Calibri" w:eastAsia="Calibri" w:hAnsi="Calibri" w:cs="Calibri"/>
          <w:spacing w:val="-6"/>
          <w:w w:val="101"/>
          <w:sz w:val="22"/>
          <w:szCs w:val="22"/>
        </w:rPr>
        <w:t>I</w:t>
      </w:r>
      <w:r>
        <w:rPr>
          <w:rFonts w:ascii="Calibri" w:eastAsia="Calibri" w:hAnsi="Calibri" w:cs="Calibri"/>
          <w:spacing w:val="-2"/>
          <w:w w:val="101"/>
          <w:sz w:val="22"/>
          <w:szCs w:val="22"/>
        </w:rPr>
        <w:t>n</w:t>
      </w:r>
      <w:r>
        <w:rPr>
          <w:rFonts w:ascii="Calibri" w:eastAsia="Calibri" w:hAnsi="Calibri" w:cs="Calibri"/>
          <w:spacing w:val="-3"/>
          <w:w w:val="101"/>
          <w:sz w:val="22"/>
          <w:szCs w:val="22"/>
        </w:rPr>
        <w:t>te</w:t>
      </w:r>
      <w:r>
        <w:rPr>
          <w:rFonts w:ascii="Calibri" w:eastAsia="Calibri" w:hAnsi="Calibri" w:cs="Calibri"/>
          <w:spacing w:val="1"/>
          <w:w w:val="101"/>
          <w:sz w:val="22"/>
          <w:szCs w:val="22"/>
        </w:rPr>
        <w:t>r</w:t>
      </w:r>
      <w:r>
        <w:rPr>
          <w:rFonts w:ascii="Calibri" w:eastAsia="Calibri" w:hAnsi="Calibri" w:cs="Calibri"/>
          <w:spacing w:val="-2"/>
          <w:w w:val="101"/>
          <w:sz w:val="22"/>
          <w:szCs w:val="22"/>
        </w:rPr>
        <w:t>n</w:t>
      </w:r>
      <w:r>
        <w:rPr>
          <w:rFonts w:ascii="Calibri" w:eastAsia="Calibri" w:hAnsi="Calibri" w:cs="Calibri"/>
          <w:spacing w:val="-3"/>
          <w:w w:val="101"/>
          <w:sz w:val="22"/>
          <w:szCs w:val="22"/>
        </w:rPr>
        <w:t>et+</w:t>
      </w:r>
      <w:r>
        <w:rPr>
          <w:rFonts w:ascii="Calibri" w:eastAsia="Calibri" w:hAnsi="Calibri" w:cs="Calibri"/>
          <w:spacing w:val="-2"/>
          <w:w w:val="101"/>
          <w:sz w:val="22"/>
          <w:szCs w:val="22"/>
        </w:rPr>
        <w:t>d</w:t>
      </w:r>
      <w:r>
        <w:rPr>
          <w:rFonts w:ascii="Calibri" w:eastAsia="Calibri" w:hAnsi="Calibri" w:cs="Calibri"/>
          <w:w w:val="101"/>
          <w:sz w:val="22"/>
          <w:szCs w:val="22"/>
        </w:rPr>
        <w:t>i</w:t>
      </w:r>
    </w:p>
    <w:p w:rsidR="00143462" w:rsidRDefault="00143462">
      <w:pPr>
        <w:spacing w:before="2" w:line="140" w:lineRule="exact"/>
        <w:rPr>
          <w:sz w:val="14"/>
          <w:szCs w:val="14"/>
        </w:rPr>
      </w:pPr>
    </w:p>
    <w:p w:rsidR="003B7A3D" w:rsidRDefault="009D580B">
      <w:pPr>
        <w:ind w:left="1161"/>
        <w:rPr>
          <w:ins w:id="1171" w:author="ASUS-PC" w:date="2018-03-02T18:56:00Z"/>
          <w:rFonts w:ascii="Calibri" w:eastAsia="Calibri" w:hAnsi="Calibri" w:cs="Calibri"/>
          <w:w w:val="101"/>
          <w:sz w:val="22"/>
          <w:szCs w:val="22"/>
        </w:rPr>
      </w:pPr>
      <w:r>
        <w:rPr>
          <w:rFonts w:ascii="Calibri" w:eastAsia="Calibri" w:hAnsi="Calibri" w:cs="Calibri"/>
          <w:spacing w:val="-3"/>
          <w:sz w:val="22"/>
          <w:szCs w:val="22"/>
        </w:rPr>
        <w:t>+</w:t>
      </w:r>
      <w:r>
        <w:rPr>
          <w:rFonts w:ascii="Calibri" w:eastAsia="Calibri" w:hAnsi="Calibri" w:cs="Calibri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spacing w:val="-2"/>
          <w:sz w:val="22"/>
          <w:szCs w:val="22"/>
        </w:rPr>
        <w:t>nd</w:t>
      </w:r>
      <w:r>
        <w:rPr>
          <w:rFonts w:ascii="Calibri" w:eastAsia="Calibri" w:hAnsi="Calibri" w:cs="Calibri"/>
          <w:spacing w:val="-3"/>
          <w:sz w:val="22"/>
          <w:szCs w:val="22"/>
        </w:rPr>
        <w:t>o</w:t>
      </w:r>
      <w:r>
        <w:rPr>
          <w:rFonts w:ascii="Calibri" w:eastAsia="Calibri" w:hAnsi="Calibri" w:cs="Calibri"/>
          <w:spacing w:val="-2"/>
          <w:sz w:val="22"/>
          <w:szCs w:val="22"/>
        </w:rPr>
        <w:t>n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si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3"/>
          <w:sz w:val="22"/>
          <w:szCs w:val="22"/>
        </w:rPr>
        <w:t>+</w:t>
      </w:r>
      <w:r>
        <w:rPr>
          <w:rFonts w:ascii="Calibri" w:eastAsia="Calibri" w:hAnsi="Calibri" w:cs="Calibri"/>
          <w:spacing w:val="2"/>
          <w:sz w:val="22"/>
          <w:szCs w:val="22"/>
        </w:rPr>
        <w:t>63</w:t>
      </w:r>
      <w:r>
        <w:rPr>
          <w:rFonts w:ascii="Calibri" w:eastAsia="Calibri" w:hAnsi="Calibri" w:cs="Calibri"/>
          <w:spacing w:val="-3"/>
          <w:sz w:val="22"/>
          <w:szCs w:val="22"/>
        </w:rPr>
        <w:t>+</w:t>
      </w:r>
      <w:r>
        <w:rPr>
          <w:rFonts w:ascii="Calibri" w:eastAsia="Calibri" w:hAnsi="Calibri" w:cs="Calibri"/>
          <w:spacing w:val="1"/>
          <w:sz w:val="22"/>
          <w:szCs w:val="22"/>
        </w:rPr>
        <w:t>J</w:t>
      </w:r>
      <w:r>
        <w:rPr>
          <w:rFonts w:ascii="Calibri" w:eastAsia="Calibri" w:hAnsi="Calibri" w:cs="Calibri"/>
          <w:spacing w:val="-2"/>
          <w:sz w:val="22"/>
          <w:szCs w:val="22"/>
        </w:rPr>
        <w:t>u</w:t>
      </w:r>
      <w:r>
        <w:rPr>
          <w:rFonts w:ascii="Calibri" w:eastAsia="Calibri" w:hAnsi="Calibri" w:cs="Calibri"/>
          <w:spacing w:val="-3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10"/>
          <w:sz w:val="22"/>
          <w:szCs w:val="22"/>
        </w:rPr>
        <w:t>+</w:t>
      </w:r>
      <w:r>
        <w:rPr>
          <w:rFonts w:ascii="Calibri" w:eastAsia="Calibri" w:hAnsi="Calibri" w:cs="Calibri"/>
          <w:spacing w:val="3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>ra</w:t>
      </w:r>
      <w:r>
        <w:rPr>
          <w:rFonts w:ascii="Calibri" w:eastAsia="Calibri" w:hAnsi="Calibri" w:cs="Calibri"/>
          <w:spacing w:val="-9"/>
          <w:sz w:val="22"/>
          <w:szCs w:val="22"/>
        </w:rPr>
        <w:t>n</w:t>
      </w:r>
      <w:r>
        <w:rPr>
          <w:rFonts w:ascii="Calibri" w:eastAsia="Calibri" w:hAnsi="Calibri" w:cs="Calibri"/>
          <w:spacing w:val="3"/>
          <w:sz w:val="22"/>
          <w:szCs w:val="22"/>
        </w:rPr>
        <w:t>g</w:t>
      </w:r>
      <w:r>
        <w:rPr>
          <w:rFonts w:ascii="Calibri" w:eastAsia="Calibri" w:hAnsi="Calibri" w:cs="Calibri"/>
          <w:spacing w:val="-7"/>
          <w:sz w:val="22"/>
          <w:szCs w:val="22"/>
        </w:rPr>
        <w:t>/</w:t>
      </w:r>
      <w:r>
        <w:rPr>
          <w:rFonts w:ascii="Calibri" w:eastAsia="Calibri" w:hAnsi="Calibri" w:cs="Calibri"/>
          <w:spacing w:val="2"/>
          <w:sz w:val="22"/>
          <w:szCs w:val="22"/>
        </w:rPr>
        <w:t>0</w:t>
      </w:r>
      <w:r>
        <w:rPr>
          <w:rFonts w:ascii="Calibri" w:eastAsia="Calibri" w:hAnsi="Calibri" w:cs="Calibri"/>
          <w:sz w:val="22"/>
          <w:szCs w:val="22"/>
        </w:rPr>
        <w:t>/</w:t>
      </w:r>
      <w:r>
        <w:rPr>
          <w:rFonts w:ascii="Calibri" w:eastAsia="Calibri" w:hAnsi="Calibri" w:cs="Calibri"/>
          <w:spacing w:val="-2"/>
          <w:sz w:val="22"/>
          <w:szCs w:val="22"/>
        </w:rPr>
        <w:t>b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pacing w:val="-3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3"/>
          <w:sz w:val="22"/>
          <w:szCs w:val="22"/>
        </w:rPr>
        <w:t>_</w:t>
      </w:r>
      <w:r>
        <w:rPr>
          <w:rFonts w:ascii="Calibri" w:eastAsia="Calibri" w:hAnsi="Calibri" w:cs="Calibri"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3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k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.</w:t>
      </w:r>
      <w:r>
        <w:rPr>
          <w:rFonts w:ascii="Calibri" w:eastAsia="Calibri" w:hAnsi="Calibri" w:cs="Calibri"/>
          <w:spacing w:val="35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4"/>
          <w:sz w:val="22"/>
          <w:szCs w:val="22"/>
        </w:rPr>
        <w:t>[</w:t>
      </w:r>
      <w:r>
        <w:rPr>
          <w:rFonts w:ascii="Calibri" w:eastAsia="Calibri" w:hAnsi="Calibri" w:cs="Calibri"/>
          <w:sz w:val="22"/>
          <w:szCs w:val="22"/>
        </w:rPr>
        <w:t>Ac</w:t>
      </w:r>
      <w:r>
        <w:rPr>
          <w:rFonts w:ascii="Calibri" w:eastAsia="Calibri" w:hAnsi="Calibri" w:cs="Calibri"/>
          <w:spacing w:val="-1"/>
          <w:sz w:val="22"/>
          <w:szCs w:val="22"/>
        </w:rPr>
        <w:t>c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ss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:</w:t>
      </w:r>
      <w:r>
        <w:rPr>
          <w:rFonts w:ascii="Calibri" w:eastAsia="Calibri" w:hAnsi="Calibri" w:cs="Calibri"/>
          <w:spacing w:val="8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2"/>
          <w:w w:val="101"/>
          <w:sz w:val="22"/>
          <w:szCs w:val="22"/>
        </w:rPr>
        <w:t>2</w:t>
      </w:r>
      <w:r>
        <w:rPr>
          <w:rFonts w:ascii="Calibri" w:eastAsia="Calibri" w:hAnsi="Calibri" w:cs="Calibri"/>
          <w:spacing w:val="8"/>
          <w:w w:val="101"/>
          <w:sz w:val="22"/>
          <w:szCs w:val="22"/>
        </w:rPr>
        <w:t>2</w:t>
      </w:r>
      <w:r>
        <w:rPr>
          <w:rFonts w:ascii="Calibri" w:eastAsia="Calibri" w:hAnsi="Calibri" w:cs="Calibri"/>
          <w:spacing w:val="-4"/>
          <w:w w:val="101"/>
          <w:sz w:val="22"/>
          <w:szCs w:val="22"/>
        </w:rPr>
        <w:t>-</w:t>
      </w:r>
      <w:r>
        <w:rPr>
          <w:rFonts w:ascii="Calibri" w:eastAsia="Calibri" w:hAnsi="Calibri" w:cs="Calibri"/>
          <w:spacing w:val="-2"/>
          <w:w w:val="101"/>
          <w:sz w:val="22"/>
          <w:szCs w:val="22"/>
        </w:rPr>
        <w:t>F</w:t>
      </w:r>
      <w:r>
        <w:rPr>
          <w:rFonts w:ascii="Calibri" w:eastAsia="Calibri" w:hAnsi="Calibri" w:cs="Calibri"/>
          <w:spacing w:val="-3"/>
          <w:w w:val="101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w w:val="101"/>
          <w:sz w:val="22"/>
          <w:szCs w:val="22"/>
        </w:rPr>
        <w:t>b</w:t>
      </w:r>
      <w:r>
        <w:rPr>
          <w:rFonts w:ascii="Calibri" w:eastAsia="Calibri" w:hAnsi="Calibri" w:cs="Calibri"/>
          <w:spacing w:val="-4"/>
          <w:w w:val="101"/>
          <w:sz w:val="22"/>
          <w:szCs w:val="22"/>
        </w:rPr>
        <w:t>-</w:t>
      </w:r>
      <w:r>
        <w:rPr>
          <w:rFonts w:ascii="Calibri" w:eastAsia="Calibri" w:hAnsi="Calibri" w:cs="Calibri"/>
          <w:spacing w:val="2"/>
          <w:w w:val="101"/>
          <w:sz w:val="22"/>
          <w:szCs w:val="22"/>
        </w:rPr>
        <w:t>2</w:t>
      </w:r>
      <w:r>
        <w:rPr>
          <w:rFonts w:ascii="Calibri" w:eastAsia="Calibri" w:hAnsi="Calibri" w:cs="Calibri"/>
          <w:spacing w:val="-5"/>
          <w:w w:val="101"/>
          <w:sz w:val="22"/>
          <w:szCs w:val="22"/>
        </w:rPr>
        <w:t>0</w:t>
      </w:r>
      <w:r>
        <w:rPr>
          <w:rFonts w:ascii="Calibri" w:eastAsia="Calibri" w:hAnsi="Calibri" w:cs="Calibri"/>
          <w:spacing w:val="2"/>
          <w:w w:val="101"/>
          <w:sz w:val="22"/>
          <w:szCs w:val="22"/>
        </w:rPr>
        <w:t>1</w:t>
      </w:r>
      <w:r>
        <w:rPr>
          <w:rFonts w:ascii="Calibri" w:eastAsia="Calibri" w:hAnsi="Calibri" w:cs="Calibri"/>
          <w:spacing w:val="-5"/>
          <w:w w:val="101"/>
          <w:sz w:val="22"/>
          <w:szCs w:val="22"/>
        </w:rPr>
        <w:t>8</w:t>
      </w:r>
      <w:r>
        <w:rPr>
          <w:rFonts w:ascii="Calibri" w:eastAsia="Calibri" w:hAnsi="Calibri" w:cs="Calibri"/>
          <w:spacing w:val="3"/>
          <w:w w:val="101"/>
          <w:sz w:val="22"/>
          <w:szCs w:val="22"/>
        </w:rPr>
        <w:t>]</w:t>
      </w:r>
      <w:r>
        <w:rPr>
          <w:rFonts w:ascii="Calibri" w:eastAsia="Calibri" w:hAnsi="Calibri" w:cs="Calibri"/>
          <w:w w:val="101"/>
          <w:sz w:val="22"/>
          <w:szCs w:val="22"/>
        </w:rPr>
        <w:t>.</w:t>
      </w:r>
    </w:p>
    <w:p w:rsidR="003B7A3D" w:rsidRDefault="003B7A3D">
      <w:pPr>
        <w:rPr>
          <w:ins w:id="1172" w:author="ASUS-PC" w:date="2018-03-02T18:56:00Z"/>
          <w:rFonts w:ascii="Calibri" w:eastAsia="Calibri" w:hAnsi="Calibri" w:cs="Calibri"/>
          <w:w w:val="101"/>
          <w:sz w:val="22"/>
          <w:szCs w:val="22"/>
        </w:rPr>
      </w:pPr>
      <w:ins w:id="1173" w:author="ASUS-PC" w:date="2018-03-02T18:56:00Z">
        <w:r>
          <w:rPr>
            <w:rFonts w:ascii="Calibri" w:eastAsia="Calibri" w:hAnsi="Calibri" w:cs="Calibri"/>
            <w:w w:val="101"/>
            <w:sz w:val="22"/>
            <w:szCs w:val="22"/>
          </w:rPr>
          <w:br w:type="page"/>
        </w:r>
      </w:ins>
    </w:p>
    <w:p w:rsidR="003B7A3D" w:rsidRDefault="003B7A3D" w:rsidP="003B7A3D">
      <w:pPr>
        <w:pStyle w:val="Heading1"/>
        <w:jc w:val="both"/>
        <w:rPr>
          <w:ins w:id="1174" w:author="ASUS-PC" w:date="2018-03-02T18:56:00Z"/>
        </w:rPr>
      </w:pPr>
      <w:ins w:id="1175" w:author="ASUS-PC" w:date="2018-03-02T18:56:00Z">
        <w:r>
          <w:lastRenderedPageBreak/>
          <w:t>Part 1.2 Reviewing Sheet</w:t>
        </w:r>
      </w:ins>
    </w:p>
    <w:p w:rsidR="003B7A3D" w:rsidRDefault="003B7A3D" w:rsidP="003B7A3D">
      <w:pPr>
        <w:numPr>
          <w:ilvl w:val="0"/>
          <w:numId w:val="2"/>
        </w:numPr>
        <w:ind w:left="360"/>
        <w:contextualSpacing/>
        <w:jc w:val="both"/>
        <w:rPr>
          <w:ins w:id="1176" w:author="ASUS-PC" w:date="2018-03-02T18:56:00Z"/>
          <w:szCs w:val="24"/>
        </w:rPr>
      </w:pPr>
      <w:ins w:id="1177" w:author="ASUS-PC" w:date="2018-03-02T18:56:00Z">
        <w:r>
          <w:rPr>
            <w:szCs w:val="24"/>
          </w:rPr>
          <w:t>What do you THINK the author is trying to convey? (Approximately 2.3 sentences summarizing what you think the authors are trying to say in this report)</w:t>
        </w:r>
      </w:ins>
    </w:p>
    <w:p w:rsidR="003B7A3D" w:rsidRDefault="003B7A3D" w:rsidP="003B7A3D">
      <w:pPr>
        <w:pStyle w:val="ListParagraph"/>
        <w:numPr>
          <w:ilvl w:val="0"/>
          <w:numId w:val="3"/>
        </w:numPr>
        <w:jc w:val="both"/>
        <w:rPr>
          <w:ins w:id="1178" w:author="ASUS-PC" w:date="2018-03-02T18:56:00Z"/>
          <w:rFonts w:eastAsia="Times New Roman"/>
          <w:szCs w:val="24"/>
          <w:lang w:val="id-ID"/>
        </w:rPr>
      </w:pPr>
      <w:ins w:id="1179" w:author="ASUS-PC" w:date="2018-03-02T18:56:00Z">
        <w:r>
          <w:rPr>
            <w:rFonts w:eastAsia="Times New Roman"/>
            <w:szCs w:val="24"/>
            <w:lang w:val="id-ID"/>
          </w:rPr>
          <w:t>Informasi sangat penting dan dibutuhkan bagi setiap individu.</w:t>
        </w:r>
      </w:ins>
    </w:p>
    <w:p w:rsidR="003B7A3D" w:rsidRDefault="003B7A3D" w:rsidP="003B7A3D">
      <w:pPr>
        <w:pStyle w:val="ListParagraph"/>
        <w:numPr>
          <w:ilvl w:val="0"/>
          <w:numId w:val="3"/>
        </w:numPr>
        <w:jc w:val="both"/>
        <w:rPr>
          <w:ins w:id="1180" w:author="ASUS-PC" w:date="2018-03-02T18:56:00Z"/>
          <w:rFonts w:eastAsia="Times New Roman"/>
          <w:szCs w:val="24"/>
          <w:lang w:val="id-ID"/>
        </w:rPr>
      </w:pPr>
      <w:ins w:id="1181" w:author="ASUS-PC" w:date="2018-03-02T18:56:00Z">
        <w:r>
          <w:rPr>
            <w:rFonts w:eastAsia="Times New Roman"/>
            <w:szCs w:val="24"/>
            <w:lang w:val="id-ID"/>
          </w:rPr>
          <w:t>Sosial media merupakan teknologi yang dapat memberikan banyak kemudahan dalam mengelola informasi dibandingkan media konfensional.</w:t>
        </w:r>
      </w:ins>
    </w:p>
    <w:p w:rsidR="003B7A3D" w:rsidRDefault="003B7A3D" w:rsidP="003B7A3D">
      <w:pPr>
        <w:pStyle w:val="ListParagraph"/>
        <w:numPr>
          <w:ilvl w:val="0"/>
          <w:numId w:val="3"/>
        </w:numPr>
        <w:jc w:val="both"/>
        <w:rPr>
          <w:ins w:id="1182" w:author="ASUS-PC" w:date="2018-03-02T18:56:00Z"/>
          <w:rFonts w:eastAsia="Times New Roman"/>
          <w:szCs w:val="24"/>
          <w:lang w:val="id-ID"/>
        </w:rPr>
      </w:pPr>
      <w:ins w:id="1183" w:author="ASUS-PC" w:date="2018-03-02T18:56:00Z">
        <w:r>
          <w:rPr>
            <w:rFonts w:eastAsia="Times New Roman"/>
            <w:szCs w:val="24"/>
            <w:lang w:val="id-ID"/>
          </w:rPr>
          <w:t>Social media dapat dimanfaatkan sebagai media interaksi antar pebisnis.</w:t>
        </w:r>
      </w:ins>
    </w:p>
    <w:p w:rsidR="003B7A3D" w:rsidRDefault="003B7A3D" w:rsidP="003B7A3D">
      <w:pPr>
        <w:jc w:val="both"/>
        <w:rPr>
          <w:ins w:id="1184" w:author="ASUS-PC" w:date="2018-03-02T18:56:00Z"/>
          <w:szCs w:val="24"/>
        </w:rPr>
      </w:pPr>
    </w:p>
    <w:p w:rsidR="003B7A3D" w:rsidRDefault="003B7A3D" w:rsidP="003B7A3D">
      <w:pPr>
        <w:numPr>
          <w:ilvl w:val="0"/>
          <w:numId w:val="2"/>
        </w:numPr>
        <w:tabs>
          <w:tab w:val="left" w:pos="182"/>
        </w:tabs>
        <w:ind w:left="360" w:right="60"/>
        <w:contextualSpacing/>
        <w:jc w:val="both"/>
        <w:rPr>
          <w:ins w:id="1185" w:author="ASUS-PC" w:date="2018-03-02T18:56:00Z"/>
          <w:rFonts w:eastAsia="Calibri"/>
          <w:szCs w:val="24"/>
        </w:rPr>
      </w:pPr>
      <w:ins w:id="1186" w:author="ASUS-PC" w:date="2018-03-02T18:56:00Z">
        <w:r>
          <w:rPr>
            <w:szCs w:val="24"/>
          </w:rPr>
          <w:t>What do you think is the general purpose of this report?</w:t>
        </w:r>
      </w:ins>
    </w:p>
    <w:p w:rsidR="003B7A3D" w:rsidRDefault="003B7A3D" w:rsidP="003B7A3D">
      <w:pPr>
        <w:ind w:left="360"/>
        <w:contextualSpacing/>
        <w:jc w:val="both"/>
        <w:rPr>
          <w:ins w:id="1187" w:author="ASUS-PC" w:date="2018-03-02T18:56:00Z"/>
          <w:szCs w:val="24"/>
          <w:lang w:val="id-ID"/>
        </w:rPr>
      </w:pPr>
    </w:p>
    <w:p w:rsidR="003B7A3D" w:rsidRDefault="003B7A3D" w:rsidP="003B7A3D">
      <w:pPr>
        <w:ind w:left="360"/>
        <w:contextualSpacing/>
        <w:jc w:val="both"/>
        <w:rPr>
          <w:ins w:id="1188" w:author="ASUS-PC" w:date="2018-03-02T18:56:00Z"/>
          <w:szCs w:val="24"/>
          <w:lang w:val="id-ID"/>
        </w:rPr>
      </w:pPr>
      <w:ins w:id="1189" w:author="ASUS-PC" w:date="2018-03-02T18:56:00Z">
        <w:r>
          <w:rPr>
            <w:szCs w:val="24"/>
            <w:lang w:val="id-ID"/>
          </w:rPr>
          <w:t>Optimalisasi penggunaan sosial media untuk memperluas bisnis pada perusahaan.</w:t>
        </w:r>
      </w:ins>
    </w:p>
    <w:p w:rsidR="003B7A3D" w:rsidRDefault="003B7A3D" w:rsidP="003B7A3D">
      <w:pPr>
        <w:ind w:left="360"/>
        <w:contextualSpacing/>
        <w:jc w:val="both"/>
        <w:rPr>
          <w:ins w:id="1190" w:author="ASUS-PC" w:date="2018-03-02T18:56:00Z"/>
          <w:szCs w:val="24"/>
          <w:lang w:val="id-ID"/>
        </w:rPr>
      </w:pPr>
    </w:p>
    <w:p w:rsidR="003B7A3D" w:rsidRDefault="003B7A3D" w:rsidP="003B7A3D">
      <w:pPr>
        <w:jc w:val="both"/>
        <w:rPr>
          <w:ins w:id="1191" w:author="ASUS-PC" w:date="2018-03-02T18:56:00Z"/>
          <w:szCs w:val="24"/>
        </w:rPr>
      </w:pPr>
    </w:p>
    <w:p w:rsidR="003B7A3D" w:rsidRDefault="003B7A3D" w:rsidP="003B7A3D">
      <w:pPr>
        <w:numPr>
          <w:ilvl w:val="0"/>
          <w:numId w:val="2"/>
        </w:numPr>
        <w:ind w:left="360"/>
        <w:contextualSpacing/>
        <w:jc w:val="both"/>
        <w:rPr>
          <w:ins w:id="1192" w:author="ASUS-PC" w:date="2018-03-02T18:56:00Z"/>
          <w:rFonts w:eastAsia="Calibri"/>
          <w:szCs w:val="24"/>
        </w:rPr>
      </w:pPr>
      <w:ins w:id="1193" w:author="ASUS-PC" w:date="2018-03-02T18:56:00Z">
        <w:r>
          <w:rPr>
            <w:szCs w:val="24"/>
          </w:rPr>
          <w:t>What do you think is the specific purpose(s)?</w:t>
        </w:r>
      </w:ins>
    </w:p>
    <w:p w:rsidR="003B7A3D" w:rsidRDefault="003B7A3D" w:rsidP="003B7A3D">
      <w:pPr>
        <w:jc w:val="both"/>
        <w:rPr>
          <w:ins w:id="1194" w:author="ASUS-PC" w:date="2018-03-02T18:56:00Z"/>
          <w:szCs w:val="24"/>
        </w:rPr>
      </w:pPr>
    </w:p>
    <w:p w:rsidR="003B7A3D" w:rsidRDefault="003B7A3D" w:rsidP="003B7A3D">
      <w:pPr>
        <w:ind w:left="360"/>
        <w:contextualSpacing/>
        <w:jc w:val="both"/>
        <w:rPr>
          <w:ins w:id="1195" w:author="ASUS-PC" w:date="2018-03-02T18:56:00Z"/>
          <w:szCs w:val="24"/>
          <w:lang w:val="id-ID"/>
        </w:rPr>
      </w:pPr>
      <w:ins w:id="1196" w:author="ASUS-PC" w:date="2018-03-02T18:56:00Z">
        <w:r>
          <w:rPr>
            <w:szCs w:val="24"/>
            <w:lang w:val="id-ID"/>
          </w:rPr>
          <w:t>Mengarahkan setiap audiens agar dapat membuat perencanaan dan koordinasi pada setiap divisi mereka masing-masing untuk mendukung pemanfaatan sosmed sebagai alternatif untuk mengembangkan bisnis</w:t>
        </w:r>
      </w:ins>
    </w:p>
    <w:p w:rsidR="003B7A3D" w:rsidRDefault="003B7A3D" w:rsidP="003B7A3D">
      <w:pPr>
        <w:jc w:val="both"/>
        <w:rPr>
          <w:ins w:id="1197" w:author="ASUS-PC" w:date="2018-03-02T18:56:00Z"/>
          <w:szCs w:val="24"/>
        </w:rPr>
      </w:pPr>
    </w:p>
    <w:p w:rsidR="003B7A3D" w:rsidRDefault="003B7A3D" w:rsidP="003B7A3D">
      <w:pPr>
        <w:jc w:val="both"/>
        <w:rPr>
          <w:ins w:id="1198" w:author="ASUS-PC" w:date="2018-03-02T18:56:00Z"/>
          <w:szCs w:val="24"/>
        </w:rPr>
      </w:pPr>
    </w:p>
    <w:p w:rsidR="003B7A3D" w:rsidRDefault="003B7A3D" w:rsidP="003B7A3D">
      <w:pPr>
        <w:numPr>
          <w:ilvl w:val="0"/>
          <w:numId w:val="2"/>
        </w:numPr>
        <w:ind w:left="360"/>
        <w:contextualSpacing/>
        <w:jc w:val="both"/>
        <w:rPr>
          <w:ins w:id="1199" w:author="ASUS-PC" w:date="2018-03-02T18:56:00Z"/>
          <w:szCs w:val="24"/>
        </w:rPr>
      </w:pPr>
      <w:ins w:id="1200" w:author="ASUS-PC" w:date="2018-03-02T18:56:00Z">
        <w:r>
          <w:rPr>
            <w:szCs w:val="24"/>
          </w:rPr>
          <w:t>What changes do you think this report is trying to make for the company? Has anything changed?</w:t>
        </w:r>
      </w:ins>
    </w:p>
    <w:p w:rsidR="003B7A3D" w:rsidRDefault="003B7A3D" w:rsidP="003B7A3D">
      <w:pPr>
        <w:jc w:val="both"/>
        <w:rPr>
          <w:ins w:id="1201" w:author="ASUS-PC" w:date="2018-03-02T18:56:00Z"/>
          <w:szCs w:val="24"/>
        </w:rPr>
      </w:pPr>
    </w:p>
    <w:p w:rsidR="003B7A3D" w:rsidRDefault="003B7A3D" w:rsidP="003B7A3D">
      <w:pPr>
        <w:ind w:left="360"/>
        <w:contextualSpacing/>
        <w:jc w:val="both"/>
        <w:rPr>
          <w:ins w:id="1202" w:author="ASUS-PC" w:date="2018-03-02T18:56:00Z"/>
          <w:szCs w:val="24"/>
          <w:lang w:val="id-ID"/>
        </w:rPr>
      </w:pPr>
      <w:ins w:id="1203" w:author="ASUS-PC" w:date="2018-03-02T18:56:00Z">
        <w:r>
          <w:rPr>
            <w:szCs w:val="24"/>
            <w:lang w:val="id-ID"/>
          </w:rPr>
          <w:t>Mengubah strategi marketing dari perusahaan, menghemat pengeluaran pemasangan iklan.</w:t>
        </w:r>
      </w:ins>
    </w:p>
    <w:p w:rsidR="003B7A3D" w:rsidRDefault="003B7A3D" w:rsidP="003B7A3D">
      <w:pPr>
        <w:ind w:left="360"/>
        <w:contextualSpacing/>
        <w:jc w:val="both"/>
        <w:rPr>
          <w:ins w:id="1204" w:author="ASUS-PC" w:date="2018-03-02T18:56:00Z"/>
          <w:szCs w:val="24"/>
          <w:lang w:val="id-ID"/>
        </w:rPr>
      </w:pPr>
      <w:ins w:id="1205" w:author="ASUS-PC" w:date="2018-03-02T18:56:00Z">
        <w:r>
          <w:rPr>
            <w:szCs w:val="24"/>
            <w:lang w:val="id-ID"/>
          </w:rPr>
          <w:t>Memudahkan pelaksanaan riset dan analisis pasar.</w:t>
        </w:r>
      </w:ins>
    </w:p>
    <w:p w:rsidR="003B7A3D" w:rsidRDefault="003B7A3D" w:rsidP="003B7A3D">
      <w:pPr>
        <w:jc w:val="both"/>
        <w:rPr>
          <w:ins w:id="1206" w:author="ASUS-PC" w:date="2018-03-02T18:56:00Z"/>
          <w:szCs w:val="24"/>
        </w:rPr>
      </w:pPr>
    </w:p>
    <w:p w:rsidR="003B7A3D" w:rsidRDefault="003B7A3D" w:rsidP="003B7A3D">
      <w:pPr>
        <w:jc w:val="both"/>
        <w:rPr>
          <w:ins w:id="1207" w:author="ASUS-PC" w:date="2018-03-02T18:56:00Z"/>
          <w:szCs w:val="24"/>
        </w:rPr>
      </w:pPr>
    </w:p>
    <w:p w:rsidR="003B7A3D" w:rsidRDefault="003B7A3D" w:rsidP="003B7A3D">
      <w:pPr>
        <w:numPr>
          <w:ilvl w:val="0"/>
          <w:numId w:val="2"/>
        </w:numPr>
        <w:ind w:left="360"/>
        <w:contextualSpacing/>
        <w:jc w:val="both"/>
        <w:rPr>
          <w:ins w:id="1208" w:author="ASUS-PC" w:date="2018-03-02T18:56:00Z"/>
          <w:szCs w:val="24"/>
        </w:rPr>
      </w:pPr>
      <w:ins w:id="1209" w:author="ASUS-PC" w:date="2018-03-02T18:56:00Z">
        <w:r>
          <w:rPr>
            <w:szCs w:val="24"/>
          </w:rPr>
          <w:t>How well did the authors address each audience?</w:t>
        </w:r>
      </w:ins>
    </w:p>
    <w:p w:rsidR="003B7A3D" w:rsidRDefault="003B7A3D" w:rsidP="003B7A3D">
      <w:pPr>
        <w:jc w:val="both"/>
        <w:rPr>
          <w:ins w:id="1210" w:author="ASUS-PC" w:date="2018-03-02T18:56:00Z"/>
          <w:szCs w:val="24"/>
        </w:rPr>
      </w:pPr>
    </w:p>
    <w:p w:rsidR="003B7A3D" w:rsidRPr="00074572" w:rsidRDefault="00A21B1C" w:rsidP="003B7A3D">
      <w:pPr>
        <w:ind w:left="360"/>
        <w:contextualSpacing/>
        <w:jc w:val="both"/>
        <w:rPr>
          <w:ins w:id="1211" w:author="ASUS-PC" w:date="2018-03-02T18:56:00Z"/>
          <w:szCs w:val="24"/>
          <w:lang w:val="id-ID"/>
          <w:rPrChange w:id="1212" w:author="ASUS-PC" w:date="2018-03-02T18:57:00Z">
            <w:rPr>
              <w:ins w:id="1213" w:author="ASUS-PC" w:date="2018-03-02T18:56:00Z"/>
              <w:szCs w:val="24"/>
            </w:rPr>
          </w:rPrChange>
        </w:rPr>
      </w:pPr>
      <w:ins w:id="1214" w:author="ASUS-PC" w:date="2018-03-02T18:57:00Z">
        <w:r>
          <w:rPr>
            <w:szCs w:val="24"/>
            <w:lang w:val="id-ID"/>
          </w:rPr>
          <w:t>bad</w:t>
        </w:r>
      </w:ins>
      <w:bookmarkStart w:id="1215" w:name="_GoBack"/>
      <w:bookmarkEnd w:id="1215"/>
    </w:p>
    <w:p w:rsidR="003B7A3D" w:rsidRDefault="003B7A3D" w:rsidP="003B7A3D">
      <w:pPr>
        <w:jc w:val="both"/>
        <w:rPr>
          <w:ins w:id="1216" w:author="ASUS-PC" w:date="2018-03-02T18:56:00Z"/>
          <w:szCs w:val="24"/>
        </w:rPr>
      </w:pPr>
    </w:p>
    <w:p w:rsidR="003B7A3D" w:rsidRDefault="003B7A3D" w:rsidP="003B7A3D">
      <w:pPr>
        <w:jc w:val="both"/>
        <w:rPr>
          <w:ins w:id="1217" w:author="ASUS-PC" w:date="2018-03-02T18:56:00Z"/>
          <w:szCs w:val="24"/>
        </w:rPr>
      </w:pPr>
    </w:p>
    <w:p w:rsidR="003B7A3D" w:rsidRDefault="003B7A3D" w:rsidP="003B7A3D">
      <w:pPr>
        <w:jc w:val="both"/>
        <w:rPr>
          <w:ins w:id="1218" w:author="ASUS-PC" w:date="2018-03-02T18:56:00Z"/>
          <w:szCs w:val="24"/>
        </w:rPr>
      </w:pPr>
    </w:p>
    <w:p w:rsidR="003B7A3D" w:rsidRDefault="003B7A3D" w:rsidP="003B7A3D">
      <w:pPr>
        <w:numPr>
          <w:ilvl w:val="0"/>
          <w:numId w:val="2"/>
        </w:numPr>
        <w:ind w:left="360"/>
        <w:contextualSpacing/>
        <w:jc w:val="both"/>
        <w:rPr>
          <w:ins w:id="1219" w:author="ASUS-PC" w:date="2018-03-02T18:56:00Z"/>
          <w:rFonts w:eastAsia="Calibri"/>
          <w:szCs w:val="24"/>
        </w:rPr>
      </w:pPr>
      <w:ins w:id="1220" w:author="ASUS-PC" w:date="2018-03-02T18:56:00Z">
        <w:r>
          <w:rPr>
            <w:szCs w:val="24"/>
          </w:rPr>
          <w:t>How can this report be improved?</w:t>
        </w:r>
      </w:ins>
    </w:p>
    <w:p w:rsidR="003B7A3D" w:rsidRDefault="003B7A3D" w:rsidP="003B7A3D">
      <w:pPr>
        <w:jc w:val="both"/>
        <w:rPr>
          <w:ins w:id="1221" w:author="ASUS-PC" w:date="2018-03-02T18:56:00Z"/>
          <w:szCs w:val="24"/>
        </w:rPr>
      </w:pPr>
    </w:p>
    <w:p w:rsidR="003B7A3D" w:rsidRDefault="003B7A3D" w:rsidP="003B7A3D">
      <w:pPr>
        <w:pStyle w:val="ListParagraph"/>
        <w:numPr>
          <w:ilvl w:val="0"/>
          <w:numId w:val="3"/>
        </w:numPr>
        <w:jc w:val="both"/>
        <w:rPr>
          <w:ins w:id="1222" w:author="ASUS-PC" w:date="2018-03-02T18:56:00Z"/>
          <w:rFonts w:eastAsia="Times New Roman"/>
          <w:szCs w:val="24"/>
          <w:lang w:val="id-ID"/>
        </w:rPr>
      </w:pPr>
      <w:ins w:id="1223" w:author="ASUS-PC" w:date="2018-03-02T18:56:00Z">
        <w:r>
          <w:rPr>
            <w:rFonts w:eastAsia="Times New Roman"/>
            <w:szCs w:val="24"/>
            <w:lang w:val="id-ID"/>
          </w:rPr>
          <w:t>Tambahkan data pendukung terkait frekuensi penggunaan sosmed</w:t>
        </w:r>
      </w:ins>
    </w:p>
    <w:p w:rsidR="003B7A3D" w:rsidRDefault="003B7A3D" w:rsidP="003B7A3D">
      <w:pPr>
        <w:pStyle w:val="ListParagraph"/>
        <w:numPr>
          <w:ilvl w:val="0"/>
          <w:numId w:val="3"/>
        </w:numPr>
        <w:jc w:val="both"/>
        <w:rPr>
          <w:ins w:id="1224" w:author="ASUS-PC" w:date="2018-03-02T18:56:00Z"/>
          <w:rFonts w:eastAsia="Times New Roman"/>
          <w:szCs w:val="24"/>
          <w:lang w:val="id-ID"/>
        </w:rPr>
      </w:pPr>
      <w:ins w:id="1225" w:author="ASUS-PC" w:date="2018-03-02T18:56:00Z">
        <w:r>
          <w:rPr>
            <w:rFonts w:eastAsia="Times New Roman"/>
            <w:szCs w:val="24"/>
            <w:lang w:val="id-ID"/>
          </w:rPr>
          <w:t>Kurangi salah tulis</w:t>
        </w:r>
      </w:ins>
    </w:p>
    <w:p w:rsidR="003B7A3D" w:rsidRDefault="003B7A3D" w:rsidP="003B7A3D">
      <w:pPr>
        <w:pStyle w:val="ListParagraph"/>
        <w:numPr>
          <w:ilvl w:val="0"/>
          <w:numId w:val="3"/>
        </w:numPr>
        <w:jc w:val="both"/>
        <w:rPr>
          <w:ins w:id="1226" w:author="ASUS-PC" w:date="2018-03-02T18:56:00Z"/>
          <w:rFonts w:eastAsia="Times New Roman"/>
          <w:szCs w:val="24"/>
          <w:lang w:val="id-ID"/>
        </w:rPr>
      </w:pPr>
      <w:ins w:id="1227" w:author="ASUS-PC" w:date="2018-03-02T18:56:00Z">
        <w:r>
          <w:rPr>
            <w:rFonts w:eastAsia="Times New Roman"/>
            <w:szCs w:val="24"/>
            <w:lang w:val="id-ID"/>
          </w:rPr>
          <w:t xml:space="preserve">Konsisten penyebutan </w:t>
        </w:r>
        <w:r>
          <w:rPr>
            <w:rFonts w:eastAsia="Times New Roman"/>
            <w:i/>
            <w:szCs w:val="24"/>
            <w:lang w:val="id-ID"/>
          </w:rPr>
          <w:t xml:space="preserve">social media </w:t>
        </w:r>
        <w:r>
          <w:rPr>
            <w:rFonts w:eastAsia="Times New Roman"/>
            <w:szCs w:val="24"/>
            <w:lang w:val="id-ID"/>
          </w:rPr>
          <w:t xml:space="preserve"> atau media sosial</w:t>
        </w:r>
      </w:ins>
    </w:p>
    <w:p w:rsidR="003B7A3D" w:rsidRDefault="003B7A3D" w:rsidP="003B7A3D">
      <w:pPr>
        <w:jc w:val="both"/>
        <w:rPr>
          <w:ins w:id="1228" w:author="ASUS-PC" w:date="2018-03-02T18:56:00Z"/>
          <w:szCs w:val="24"/>
        </w:rPr>
      </w:pPr>
    </w:p>
    <w:p w:rsidR="003B7A3D" w:rsidRDefault="003B7A3D" w:rsidP="003B7A3D">
      <w:pPr>
        <w:jc w:val="both"/>
        <w:rPr>
          <w:ins w:id="1229" w:author="ASUS-PC" w:date="2018-03-02T18:56:00Z"/>
          <w:szCs w:val="24"/>
        </w:rPr>
      </w:pPr>
    </w:p>
    <w:p w:rsidR="003B7A3D" w:rsidRDefault="003B7A3D" w:rsidP="003B7A3D">
      <w:pPr>
        <w:numPr>
          <w:ilvl w:val="0"/>
          <w:numId w:val="2"/>
        </w:numPr>
        <w:tabs>
          <w:tab w:val="left" w:pos="180"/>
        </w:tabs>
        <w:ind w:left="360"/>
        <w:contextualSpacing/>
        <w:jc w:val="both"/>
        <w:rPr>
          <w:ins w:id="1230" w:author="ASUS-PC" w:date="2018-03-02T18:56:00Z"/>
          <w:rFonts w:eastAsia="Calibri"/>
          <w:szCs w:val="24"/>
        </w:rPr>
      </w:pPr>
      <w:ins w:id="1231" w:author="ASUS-PC" w:date="2018-03-02T18:56:00Z">
        <w:r>
          <w:rPr>
            <w:szCs w:val="24"/>
          </w:rPr>
          <w:t>Was this report aesthetically pleasing?</w:t>
        </w:r>
        <w:r>
          <w:rPr>
            <w:szCs w:val="24"/>
            <w:lang w:val="id-ID"/>
          </w:rPr>
          <w:t xml:space="preserve"> </w:t>
        </w:r>
        <w:r>
          <w:rPr>
            <w:szCs w:val="24"/>
            <w:lang w:val="id-ID"/>
          </w:rPr>
          <w:tab/>
        </w:r>
        <w:r>
          <w:rPr>
            <w:szCs w:val="24"/>
            <w:lang w:val="id-ID"/>
          </w:rPr>
          <w:tab/>
          <w:t>YA</w:t>
        </w:r>
      </w:ins>
    </w:p>
    <w:p w:rsidR="003B7A3D" w:rsidRDefault="003B7A3D" w:rsidP="003B7A3D">
      <w:pPr>
        <w:jc w:val="both"/>
        <w:rPr>
          <w:ins w:id="1232" w:author="ASUS-PC" w:date="2018-03-02T18:56:00Z"/>
          <w:szCs w:val="24"/>
        </w:rPr>
      </w:pPr>
    </w:p>
    <w:p w:rsidR="003B7A3D" w:rsidRDefault="003B7A3D" w:rsidP="003B7A3D">
      <w:pPr>
        <w:pStyle w:val="ListParagraph"/>
        <w:numPr>
          <w:ilvl w:val="0"/>
          <w:numId w:val="3"/>
        </w:numPr>
        <w:jc w:val="both"/>
        <w:rPr>
          <w:ins w:id="1233" w:author="ASUS-PC" w:date="2018-03-02T18:56:00Z"/>
          <w:szCs w:val="24"/>
          <w:lang w:val="id-ID"/>
        </w:rPr>
      </w:pPr>
      <w:ins w:id="1234" w:author="ASUS-PC" w:date="2018-03-02T18:56:00Z">
        <w:r>
          <w:rPr>
            <w:szCs w:val="24"/>
            <w:lang w:val="id-ID"/>
          </w:rPr>
          <w:t>Simple</w:t>
        </w:r>
      </w:ins>
    </w:p>
    <w:p w:rsidR="003B7A3D" w:rsidRDefault="003B7A3D" w:rsidP="003B7A3D">
      <w:pPr>
        <w:pStyle w:val="ListParagraph"/>
        <w:numPr>
          <w:ilvl w:val="0"/>
          <w:numId w:val="3"/>
        </w:numPr>
        <w:jc w:val="both"/>
        <w:rPr>
          <w:ins w:id="1235" w:author="ASUS-PC" w:date="2018-03-02T18:56:00Z"/>
          <w:szCs w:val="24"/>
          <w:lang w:val="id-ID"/>
        </w:rPr>
      </w:pPr>
      <w:ins w:id="1236" w:author="ASUS-PC" w:date="2018-03-02T18:56:00Z">
        <w:r>
          <w:rPr>
            <w:szCs w:val="24"/>
            <w:lang w:val="id-ID"/>
          </w:rPr>
          <w:t>Rapi</w:t>
        </w:r>
      </w:ins>
    </w:p>
    <w:p w:rsidR="003B7A3D" w:rsidRDefault="003B7A3D" w:rsidP="003B7A3D">
      <w:pPr>
        <w:pStyle w:val="ListParagraph"/>
        <w:numPr>
          <w:ilvl w:val="0"/>
          <w:numId w:val="3"/>
        </w:numPr>
        <w:jc w:val="both"/>
        <w:rPr>
          <w:ins w:id="1237" w:author="ASUS-PC" w:date="2018-03-02T18:56:00Z"/>
          <w:szCs w:val="24"/>
          <w:lang w:val="id-ID"/>
        </w:rPr>
      </w:pPr>
      <w:ins w:id="1238" w:author="ASUS-PC" w:date="2018-03-02T18:56:00Z">
        <w:r>
          <w:rPr>
            <w:szCs w:val="24"/>
            <w:lang w:val="id-ID"/>
          </w:rPr>
          <w:t>Sederhana</w:t>
        </w:r>
      </w:ins>
    </w:p>
    <w:p w:rsidR="003B7A3D" w:rsidRDefault="003B7A3D" w:rsidP="003B7A3D">
      <w:pPr>
        <w:pStyle w:val="ListParagraph"/>
        <w:numPr>
          <w:ilvl w:val="0"/>
          <w:numId w:val="3"/>
        </w:numPr>
        <w:jc w:val="both"/>
        <w:rPr>
          <w:ins w:id="1239" w:author="ASUS-PC" w:date="2018-03-02T18:56:00Z"/>
          <w:szCs w:val="24"/>
          <w:lang w:val="id-ID"/>
        </w:rPr>
      </w:pPr>
      <w:ins w:id="1240" w:author="ASUS-PC" w:date="2018-03-02T18:56:00Z">
        <w:r>
          <w:rPr>
            <w:szCs w:val="24"/>
            <w:lang w:val="id-ID"/>
          </w:rPr>
          <w:t>Desain konsisten (jingga)</w:t>
        </w:r>
      </w:ins>
    </w:p>
    <w:p w:rsidR="003B7A3D" w:rsidRDefault="003B7A3D" w:rsidP="003B7A3D">
      <w:pPr>
        <w:jc w:val="both"/>
        <w:rPr>
          <w:ins w:id="1241" w:author="ASUS-PC" w:date="2018-03-02T18:56:00Z"/>
          <w:szCs w:val="24"/>
        </w:rPr>
      </w:pPr>
    </w:p>
    <w:p w:rsidR="003B7A3D" w:rsidRDefault="003B7A3D" w:rsidP="003B7A3D">
      <w:pPr>
        <w:jc w:val="both"/>
        <w:rPr>
          <w:ins w:id="1242" w:author="ASUS-PC" w:date="2018-03-02T18:56:00Z"/>
          <w:szCs w:val="24"/>
        </w:rPr>
      </w:pPr>
    </w:p>
    <w:p w:rsidR="003B7A3D" w:rsidRDefault="003B7A3D" w:rsidP="003B7A3D">
      <w:pPr>
        <w:jc w:val="both"/>
        <w:rPr>
          <w:ins w:id="1243" w:author="ASUS-PC" w:date="2018-03-02T18:56:00Z"/>
          <w:szCs w:val="24"/>
        </w:rPr>
      </w:pPr>
    </w:p>
    <w:p w:rsidR="003B7A3D" w:rsidRDefault="003B7A3D" w:rsidP="003B7A3D">
      <w:pPr>
        <w:numPr>
          <w:ilvl w:val="0"/>
          <w:numId w:val="2"/>
        </w:numPr>
        <w:tabs>
          <w:tab w:val="left" w:pos="180"/>
        </w:tabs>
        <w:ind w:left="360"/>
        <w:contextualSpacing/>
        <w:jc w:val="both"/>
        <w:rPr>
          <w:ins w:id="1244" w:author="ASUS-PC" w:date="2018-03-02T18:56:00Z"/>
          <w:szCs w:val="24"/>
        </w:rPr>
      </w:pPr>
      <w:ins w:id="1245" w:author="ASUS-PC" w:date="2018-03-02T18:56:00Z">
        <w:r>
          <w:rPr>
            <w:szCs w:val="24"/>
          </w:rPr>
          <w:t>On a scale of 1 – 10, how would you rate this report? Explain</w:t>
        </w:r>
      </w:ins>
    </w:p>
    <w:p w:rsidR="003B7A3D" w:rsidRDefault="003B7A3D" w:rsidP="003B7A3D">
      <w:pPr>
        <w:tabs>
          <w:tab w:val="left" w:pos="180"/>
        </w:tabs>
        <w:ind w:hanging="171"/>
        <w:jc w:val="both"/>
        <w:rPr>
          <w:ins w:id="1246" w:author="ASUS-PC" w:date="2018-03-02T18:56:00Z"/>
          <w:szCs w:val="24"/>
        </w:rPr>
      </w:pPr>
    </w:p>
    <w:p w:rsidR="003B7A3D" w:rsidRDefault="003B7A3D" w:rsidP="003B7A3D">
      <w:pPr>
        <w:tabs>
          <w:tab w:val="left" w:pos="180"/>
        </w:tabs>
        <w:ind w:hanging="171"/>
        <w:jc w:val="both"/>
        <w:rPr>
          <w:ins w:id="1247" w:author="ASUS-PC" w:date="2018-03-02T18:56:00Z"/>
          <w:szCs w:val="24"/>
          <w:lang w:val="id-ID"/>
        </w:rPr>
      </w:pPr>
      <w:ins w:id="1248" w:author="ASUS-PC" w:date="2018-03-02T18:56:00Z">
        <w:r>
          <w:rPr>
            <w:szCs w:val="24"/>
          </w:rPr>
          <w:tab/>
        </w:r>
        <w:r>
          <w:rPr>
            <w:szCs w:val="24"/>
            <w:lang w:val="id-ID"/>
          </w:rPr>
          <w:t>Kami memberi nilai 8, karena :</w:t>
        </w:r>
      </w:ins>
    </w:p>
    <w:p w:rsidR="003B7A3D" w:rsidRDefault="003B7A3D" w:rsidP="003B7A3D">
      <w:pPr>
        <w:pStyle w:val="ListParagraph"/>
        <w:numPr>
          <w:ilvl w:val="0"/>
          <w:numId w:val="3"/>
        </w:numPr>
        <w:tabs>
          <w:tab w:val="left" w:pos="180"/>
        </w:tabs>
        <w:jc w:val="both"/>
        <w:rPr>
          <w:ins w:id="1249" w:author="ASUS-PC" w:date="2018-03-02T18:56:00Z"/>
          <w:szCs w:val="24"/>
          <w:lang w:val="id-ID"/>
        </w:rPr>
      </w:pPr>
      <w:ins w:id="1250" w:author="ASUS-PC" w:date="2018-03-02T18:56:00Z">
        <w:r>
          <w:rPr>
            <w:szCs w:val="24"/>
            <w:lang w:val="id-ID"/>
          </w:rPr>
          <w:t>Pertemanan</w:t>
        </w:r>
      </w:ins>
    </w:p>
    <w:p w:rsidR="003B7A3D" w:rsidRDefault="003B7A3D" w:rsidP="003B7A3D">
      <w:pPr>
        <w:pStyle w:val="ListParagraph"/>
        <w:numPr>
          <w:ilvl w:val="0"/>
          <w:numId w:val="3"/>
        </w:numPr>
        <w:tabs>
          <w:tab w:val="left" w:pos="180"/>
        </w:tabs>
        <w:jc w:val="both"/>
        <w:rPr>
          <w:ins w:id="1251" w:author="ASUS-PC" w:date="2018-03-02T18:56:00Z"/>
          <w:szCs w:val="24"/>
          <w:lang w:val="id-ID"/>
        </w:rPr>
      </w:pPr>
      <w:ins w:id="1252" w:author="ASUS-PC" w:date="2018-03-02T18:56:00Z">
        <w:r>
          <w:rPr>
            <w:szCs w:val="24"/>
            <w:lang w:val="id-ID"/>
          </w:rPr>
          <w:t>Aku suka warna jingga</w:t>
        </w:r>
      </w:ins>
    </w:p>
    <w:p w:rsidR="003B7A3D" w:rsidRDefault="003B7A3D" w:rsidP="003B7A3D">
      <w:pPr>
        <w:pStyle w:val="ListParagraph"/>
        <w:numPr>
          <w:ilvl w:val="0"/>
          <w:numId w:val="3"/>
        </w:numPr>
        <w:tabs>
          <w:tab w:val="left" w:pos="180"/>
        </w:tabs>
        <w:jc w:val="both"/>
        <w:rPr>
          <w:ins w:id="1253" w:author="ASUS-PC" w:date="2018-03-02T18:56:00Z"/>
          <w:szCs w:val="24"/>
          <w:lang w:val="id-ID"/>
        </w:rPr>
      </w:pPr>
      <w:ins w:id="1254" w:author="ASUS-PC" w:date="2018-03-02T18:56:00Z">
        <w:r>
          <w:rPr>
            <w:szCs w:val="24"/>
            <w:lang w:val="id-ID"/>
          </w:rPr>
          <w:t>Topik diulas dengan baik</w:t>
        </w:r>
      </w:ins>
    </w:p>
    <w:p w:rsidR="003B7A3D" w:rsidRDefault="003B7A3D" w:rsidP="003B7A3D">
      <w:pPr>
        <w:pStyle w:val="ListParagraph"/>
        <w:numPr>
          <w:ilvl w:val="0"/>
          <w:numId w:val="3"/>
        </w:numPr>
        <w:tabs>
          <w:tab w:val="left" w:pos="180"/>
        </w:tabs>
        <w:jc w:val="both"/>
        <w:rPr>
          <w:ins w:id="1255" w:author="ASUS-PC" w:date="2018-03-02T18:56:00Z"/>
          <w:szCs w:val="24"/>
          <w:lang w:val="id-ID"/>
        </w:rPr>
      </w:pPr>
      <w:ins w:id="1256" w:author="ASUS-PC" w:date="2018-03-02T18:56:00Z">
        <w:r>
          <w:rPr>
            <w:szCs w:val="24"/>
            <w:lang w:val="id-ID"/>
          </w:rPr>
          <w:t>Berhasil meyakinkan audiens untuk menyukai warna jingga</w:t>
        </w:r>
      </w:ins>
    </w:p>
    <w:p w:rsidR="003B7A3D" w:rsidRDefault="003B7A3D" w:rsidP="003B7A3D">
      <w:pPr>
        <w:pStyle w:val="ListParagraph"/>
        <w:numPr>
          <w:ilvl w:val="0"/>
          <w:numId w:val="3"/>
        </w:numPr>
        <w:tabs>
          <w:tab w:val="left" w:pos="180"/>
        </w:tabs>
        <w:jc w:val="both"/>
        <w:rPr>
          <w:ins w:id="1257" w:author="ASUS-PC" w:date="2018-03-02T18:56:00Z"/>
          <w:szCs w:val="24"/>
          <w:lang w:val="id-ID"/>
        </w:rPr>
      </w:pPr>
      <w:ins w:id="1258" w:author="ASUS-PC" w:date="2018-03-02T18:56:00Z">
        <w:r>
          <w:rPr>
            <w:szCs w:val="24"/>
            <w:lang w:val="id-ID"/>
          </w:rPr>
          <w:t>Paper birsifat persuasif</w:t>
        </w:r>
      </w:ins>
    </w:p>
    <w:p w:rsidR="003B7A3D" w:rsidRDefault="003B7A3D" w:rsidP="003B7A3D">
      <w:pPr>
        <w:pStyle w:val="ListParagraph"/>
        <w:numPr>
          <w:ilvl w:val="0"/>
          <w:numId w:val="3"/>
        </w:numPr>
        <w:tabs>
          <w:tab w:val="left" w:pos="180"/>
        </w:tabs>
        <w:jc w:val="both"/>
        <w:rPr>
          <w:ins w:id="1259" w:author="ASUS-PC" w:date="2018-03-02T18:56:00Z"/>
          <w:szCs w:val="24"/>
          <w:lang w:val="id-ID"/>
        </w:rPr>
      </w:pPr>
    </w:p>
    <w:p w:rsidR="003B7A3D" w:rsidRDefault="003B7A3D" w:rsidP="003B7A3D">
      <w:pPr>
        <w:rPr>
          <w:ins w:id="1260" w:author="ASUS-PC" w:date="2018-03-02T18:56:00Z"/>
          <w:szCs w:val="24"/>
          <w:lang w:val="id-ID"/>
        </w:rPr>
        <w:sectPr w:rsidR="003B7A3D">
          <w:pgSz w:w="11907" w:h="16839"/>
          <w:pgMar w:top="1440" w:right="1440" w:bottom="1440" w:left="1440" w:header="0" w:footer="690" w:gutter="0"/>
          <w:cols w:space="720"/>
        </w:sectPr>
      </w:pPr>
    </w:p>
    <w:p w:rsidR="003B7A3D" w:rsidRDefault="003B7A3D" w:rsidP="003B7A3D">
      <w:pPr>
        <w:jc w:val="both"/>
        <w:rPr>
          <w:ins w:id="1261" w:author="ASUS-PC" w:date="2018-03-02T18:56:00Z"/>
          <w:szCs w:val="24"/>
        </w:rPr>
      </w:pPr>
    </w:p>
    <w:p w:rsidR="003B7A3D" w:rsidRDefault="003B7A3D" w:rsidP="003B7A3D">
      <w:pPr>
        <w:jc w:val="both"/>
        <w:rPr>
          <w:ins w:id="1262" w:author="ASUS-PC" w:date="2018-03-02T18:56:00Z"/>
          <w:rFonts w:eastAsia="Calibri"/>
          <w:lang w:val="en-AU"/>
        </w:rPr>
      </w:pPr>
      <w:ins w:id="1263" w:author="ASUS-PC" w:date="2018-03-02T18:56:00Z">
        <w:r>
          <w:rPr>
            <w:szCs w:val="24"/>
          </w:rPr>
          <w:t>Reviewer Names:</w:t>
        </w:r>
      </w:ins>
    </w:p>
    <w:p w:rsidR="00143462" w:rsidRDefault="003B7A3D">
      <w:pPr>
        <w:ind w:left="1161"/>
        <w:rPr>
          <w:ins w:id="1264" w:author="ASUS-PC" w:date="2018-03-02T18:57:00Z"/>
          <w:rFonts w:ascii="Calibri" w:eastAsia="Calibri" w:hAnsi="Calibri" w:cs="Calibri"/>
          <w:sz w:val="22"/>
          <w:szCs w:val="22"/>
          <w:lang w:val="id-ID"/>
        </w:rPr>
      </w:pPr>
      <w:ins w:id="1265" w:author="ASUS-PC" w:date="2018-03-02T18:57:00Z">
        <w:r>
          <w:rPr>
            <w:rFonts w:ascii="Calibri" w:eastAsia="Calibri" w:hAnsi="Calibri" w:cs="Calibri"/>
            <w:sz w:val="22"/>
            <w:szCs w:val="22"/>
            <w:lang w:val="id-ID"/>
          </w:rPr>
          <w:t>Andesta Putra</w:t>
        </w:r>
      </w:ins>
    </w:p>
    <w:p w:rsidR="003B7A3D" w:rsidRDefault="003B7A3D">
      <w:pPr>
        <w:ind w:left="1161"/>
        <w:rPr>
          <w:ins w:id="1266" w:author="ASUS-PC" w:date="2018-03-02T18:57:00Z"/>
          <w:rFonts w:ascii="Calibri" w:eastAsia="Calibri" w:hAnsi="Calibri" w:cs="Calibri"/>
          <w:sz w:val="22"/>
          <w:szCs w:val="22"/>
          <w:lang w:val="id-ID"/>
        </w:rPr>
      </w:pPr>
      <w:ins w:id="1267" w:author="ASUS-PC" w:date="2018-03-02T18:57:00Z">
        <w:r>
          <w:rPr>
            <w:rFonts w:ascii="Calibri" w:eastAsia="Calibri" w:hAnsi="Calibri" w:cs="Calibri"/>
            <w:sz w:val="22"/>
            <w:szCs w:val="22"/>
            <w:lang w:val="id-ID"/>
          </w:rPr>
          <w:t>Ar Royya Noor G A</w:t>
        </w:r>
      </w:ins>
    </w:p>
    <w:p w:rsidR="003B7A3D" w:rsidRDefault="003B7A3D">
      <w:pPr>
        <w:ind w:left="1161"/>
        <w:rPr>
          <w:ins w:id="1268" w:author="ASUS-PC" w:date="2018-03-02T18:57:00Z"/>
          <w:rFonts w:ascii="Calibri" w:eastAsia="Calibri" w:hAnsi="Calibri" w:cs="Calibri"/>
          <w:sz w:val="22"/>
          <w:szCs w:val="22"/>
          <w:lang w:val="id-ID"/>
        </w:rPr>
      </w:pPr>
      <w:ins w:id="1269" w:author="ASUS-PC" w:date="2018-03-02T18:57:00Z">
        <w:r>
          <w:rPr>
            <w:rFonts w:ascii="Calibri" w:eastAsia="Calibri" w:hAnsi="Calibri" w:cs="Calibri"/>
            <w:sz w:val="22"/>
            <w:szCs w:val="22"/>
            <w:lang w:val="id-ID"/>
          </w:rPr>
          <w:t>Tirta Akdi Toma M H</w:t>
        </w:r>
      </w:ins>
    </w:p>
    <w:p w:rsidR="003B7A3D" w:rsidRPr="00A86845" w:rsidRDefault="003B7A3D">
      <w:pPr>
        <w:ind w:left="1161"/>
        <w:rPr>
          <w:rFonts w:ascii="Calibri" w:eastAsia="Calibri" w:hAnsi="Calibri" w:cs="Calibri"/>
          <w:sz w:val="22"/>
          <w:szCs w:val="22"/>
          <w:lang w:val="id-ID"/>
          <w:rPrChange w:id="1270" w:author="Deni Septiadi Azzub" w:date="2018-03-01T22:06:00Z">
            <w:rPr>
              <w:rFonts w:ascii="Calibri" w:eastAsia="Calibri" w:hAnsi="Calibri" w:cs="Calibri"/>
              <w:sz w:val="22"/>
              <w:szCs w:val="22"/>
            </w:rPr>
          </w:rPrChange>
        </w:rPr>
      </w:pPr>
      <w:ins w:id="1271" w:author="ASUS-PC" w:date="2018-03-02T18:57:00Z">
        <w:r>
          <w:rPr>
            <w:rFonts w:ascii="Calibri" w:eastAsia="Calibri" w:hAnsi="Calibri" w:cs="Calibri"/>
            <w:sz w:val="22"/>
            <w:szCs w:val="22"/>
            <w:lang w:val="id-ID"/>
          </w:rPr>
          <w:t>Ryan Ardhi R</w:t>
        </w:r>
      </w:ins>
    </w:p>
    <w:sectPr w:rsidR="003B7A3D" w:rsidRPr="00A86845">
      <w:footerReference w:type="default" r:id="rId13"/>
      <w:pgSz w:w="11920" w:h="16860"/>
      <w:pgMar w:top="1500" w:right="1320" w:bottom="280" w:left="100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18E8" w:rsidRDefault="00EE18E8">
      <w:r>
        <w:separator/>
      </w:r>
    </w:p>
  </w:endnote>
  <w:endnote w:type="continuationSeparator" w:id="0">
    <w:p w:rsidR="00EE18E8" w:rsidRDefault="00EE18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3547" w:rsidRDefault="00EE18E8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93.05pt;margin-top:780.45pt;width:9.65pt;height:13.15pt;z-index:-251658752;mso-position-horizontal-relative:page;mso-position-vertical-relative:page" filled="f" stroked="f">
          <v:textbox style="mso-next-textbox:#_x0000_s2049" inset="0,0,0,0">
            <w:txbxContent>
              <w:p w:rsidR="000D3547" w:rsidRDefault="000D3547">
                <w:pPr>
                  <w:spacing w:line="240" w:lineRule="exact"/>
                  <w:ind w:left="40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fldChar w:fldCharType="begin"/>
                </w:r>
                <w:r>
                  <w:rPr>
                    <w:rFonts w:ascii="Calibri" w:eastAsia="Calibri" w:hAnsi="Calibri" w:cs="Calibri"/>
                    <w:color w:val="252525"/>
                    <w:w w:val="101"/>
                    <w:position w:val="1"/>
                    <w:sz w:val="22"/>
                    <w:szCs w:val="22"/>
                  </w:rPr>
                  <w:instrText xml:space="preserve"> PAGE </w:instrText>
                </w:r>
                <w:r>
                  <w:fldChar w:fldCharType="separate"/>
                </w:r>
                <w:r w:rsidR="00A21B1C">
                  <w:rPr>
                    <w:rFonts w:ascii="Calibri" w:eastAsia="Calibri" w:hAnsi="Calibri" w:cs="Calibri"/>
                    <w:noProof/>
                    <w:color w:val="252525"/>
                    <w:w w:val="101"/>
                    <w:position w:val="1"/>
                    <w:sz w:val="22"/>
                    <w:szCs w:val="22"/>
                  </w:rPr>
                  <w:t>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3547" w:rsidRDefault="000D3547">
    <w:pPr>
      <w:spacing w:line="0" w:lineRule="atLeast"/>
      <w:rPr>
        <w:sz w:val="0"/>
        <w:szCs w:val="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18E8" w:rsidRDefault="00EE18E8">
      <w:r>
        <w:separator/>
      </w:r>
    </w:p>
  </w:footnote>
  <w:footnote w:type="continuationSeparator" w:id="0">
    <w:p w:rsidR="00EE18E8" w:rsidRDefault="00EE18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B47964"/>
    <w:multiLevelType w:val="hybridMultilevel"/>
    <w:tmpl w:val="9F3C5A4A"/>
    <w:lvl w:ilvl="0" w:tplc="7A6CE84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637F34"/>
    <w:multiLevelType w:val="multilevel"/>
    <w:tmpl w:val="804A30EC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523B612E"/>
    <w:multiLevelType w:val="hybridMultilevel"/>
    <w:tmpl w:val="BCBAC95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eni Septiadi Azzub">
    <w15:presenceInfo w15:providerId="None" w15:userId="Deni Septiadi Azzub"/>
  </w15:person>
  <w15:person w15:author="ASUS-PC">
    <w15:presenceInfo w15:providerId="None" w15:userId="ASUS-P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43462"/>
    <w:rsid w:val="000240B1"/>
    <w:rsid w:val="000356DE"/>
    <w:rsid w:val="00054F90"/>
    <w:rsid w:val="00074572"/>
    <w:rsid w:val="000A3BAA"/>
    <w:rsid w:val="000C3EAB"/>
    <w:rsid w:val="000D082F"/>
    <w:rsid w:val="000D3547"/>
    <w:rsid w:val="000F4388"/>
    <w:rsid w:val="00143462"/>
    <w:rsid w:val="00156A07"/>
    <w:rsid w:val="001C4EA1"/>
    <w:rsid w:val="001D2B0A"/>
    <w:rsid w:val="001F3ACD"/>
    <w:rsid w:val="00237686"/>
    <w:rsid w:val="0025287D"/>
    <w:rsid w:val="00267FD8"/>
    <w:rsid w:val="002A536A"/>
    <w:rsid w:val="002B06E8"/>
    <w:rsid w:val="003067DB"/>
    <w:rsid w:val="003467E0"/>
    <w:rsid w:val="00380F0E"/>
    <w:rsid w:val="003B7A3D"/>
    <w:rsid w:val="004B140A"/>
    <w:rsid w:val="004B20FB"/>
    <w:rsid w:val="004E2542"/>
    <w:rsid w:val="004F6F02"/>
    <w:rsid w:val="00504CF8"/>
    <w:rsid w:val="00521D71"/>
    <w:rsid w:val="005711FD"/>
    <w:rsid w:val="00591D24"/>
    <w:rsid w:val="005C302A"/>
    <w:rsid w:val="005D440A"/>
    <w:rsid w:val="005F1001"/>
    <w:rsid w:val="005F5C8C"/>
    <w:rsid w:val="006424BA"/>
    <w:rsid w:val="00651D5A"/>
    <w:rsid w:val="006D744C"/>
    <w:rsid w:val="0075311E"/>
    <w:rsid w:val="007673DB"/>
    <w:rsid w:val="007D3D14"/>
    <w:rsid w:val="008B7020"/>
    <w:rsid w:val="00903B7D"/>
    <w:rsid w:val="009D580B"/>
    <w:rsid w:val="00A21B1C"/>
    <w:rsid w:val="00A3120B"/>
    <w:rsid w:val="00A31256"/>
    <w:rsid w:val="00A320E2"/>
    <w:rsid w:val="00A67C1E"/>
    <w:rsid w:val="00A86845"/>
    <w:rsid w:val="00AA510F"/>
    <w:rsid w:val="00AB31F6"/>
    <w:rsid w:val="00BB1329"/>
    <w:rsid w:val="00BC12D0"/>
    <w:rsid w:val="00C11788"/>
    <w:rsid w:val="00CB7CE8"/>
    <w:rsid w:val="00CC34C8"/>
    <w:rsid w:val="00E10870"/>
    <w:rsid w:val="00E21A43"/>
    <w:rsid w:val="00EA2BCC"/>
    <w:rsid w:val="00EC3C76"/>
    <w:rsid w:val="00EE18E8"/>
    <w:rsid w:val="00F62016"/>
    <w:rsid w:val="00F651A7"/>
    <w:rsid w:val="00F65C1A"/>
    <w:rsid w:val="00F83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docId w15:val="{27EEFFBC-6F12-4114-8C0B-97574682D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Revision">
    <w:name w:val="Revision"/>
    <w:hidden/>
    <w:uiPriority w:val="99"/>
    <w:semiHidden/>
    <w:rsid w:val="000240B1"/>
  </w:style>
  <w:style w:type="paragraph" w:styleId="BalloonText">
    <w:name w:val="Balloon Text"/>
    <w:basedOn w:val="Normal"/>
    <w:link w:val="BalloonTextChar"/>
    <w:uiPriority w:val="99"/>
    <w:semiHidden/>
    <w:unhideWhenUsed/>
    <w:rsid w:val="000240B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40B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3B7A3D"/>
    <w:pPr>
      <w:ind w:left="720"/>
      <w:contextualSpacing/>
    </w:pPr>
    <w:rPr>
      <w:rFonts w:ascii="Calibri" w:eastAsia="Calibri" w:hAnsi="Calibri" w:cs="Arial"/>
      <w:sz w:val="24"/>
      <w:lang w:val="en-AU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39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desainlogodesign.com/paket-design-corporate-identity/fungsi-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putuputrayasa.com/3691/selain-jadi-" TargetMode="External"/><Relationship Id="rId5" Type="http://schemas.openxmlformats.org/officeDocument/2006/relationships/footnotes" Target="footnotes.xml"/><Relationship Id="rId15" Type="http://schemas.microsoft.com/office/2011/relationships/people" Target="people.xml"/><Relationship Id="rId10" Type="http://schemas.openxmlformats.org/officeDocument/2006/relationships/hyperlink" Target="http://tekno.liputan6.com/read/2634027/3-media-sosial-favorit-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2591</Words>
  <Characters>14774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ASUS-PC</cp:lastModifiedBy>
  <cp:revision>58</cp:revision>
  <dcterms:created xsi:type="dcterms:W3CDTF">2018-02-23T16:26:00Z</dcterms:created>
  <dcterms:modified xsi:type="dcterms:W3CDTF">2018-03-02T11:57:00Z</dcterms:modified>
</cp:coreProperties>
</file>